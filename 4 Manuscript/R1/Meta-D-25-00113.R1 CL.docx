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A409" w14:textId="0A24376D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306E7">
        <w:rPr>
          <w:rFonts w:ascii="Calibri" w:hAnsi="Calibri" w:cs="Calibri"/>
          <w:sz w:val="22"/>
          <w:szCs w:val="22"/>
        </w:rPr>
        <w:t xml:space="preserve">October </w:t>
      </w:r>
      <w:r w:rsidR="005306E7" w:rsidRPr="00993812">
        <w:rPr>
          <w:rFonts w:ascii="Calibri" w:hAnsi="Calibri" w:cs="Calibri"/>
          <w:sz w:val="22"/>
          <w:szCs w:val="22"/>
        </w:rPr>
        <w:t>26</w:t>
      </w:r>
      <w:r w:rsidRPr="005306E7">
        <w:rPr>
          <w:rFonts w:ascii="Calibri" w:hAnsi="Calibri" w:cs="Calibri"/>
          <w:sz w:val="22"/>
          <w:szCs w:val="22"/>
          <w:vertAlign w:val="superscript"/>
        </w:rPr>
        <w:t>th</w:t>
      </w:r>
      <w:r w:rsidRPr="005306E7">
        <w:rPr>
          <w:rFonts w:ascii="Calibri" w:hAnsi="Calibri" w:cs="Calibri"/>
          <w:sz w:val="22"/>
          <w:szCs w:val="22"/>
        </w:rPr>
        <w:t>,</w:t>
      </w:r>
      <w:r w:rsidRPr="00582031">
        <w:rPr>
          <w:rFonts w:ascii="Calibri" w:hAnsi="Calibri" w:cs="Calibri"/>
          <w:sz w:val="22"/>
          <w:szCs w:val="22"/>
        </w:rPr>
        <w:t xml:space="preserve"> 2025</w:t>
      </w:r>
    </w:p>
    <w:p w14:paraId="255A9FB3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20AD52DF" w14:textId="565E0A87" w:rsidR="006F2A39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Jennifer Wiley</w:t>
      </w:r>
      <w:r w:rsidR="006F2A39" w:rsidRPr="00582031">
        <w:rPr>
          <w:rFonts w:ascii="Calibri" w:hAnsi="Calibri" w:cs="Calibri"/>
          <w:sz w:val="22"/>
          <w:szCs w:val="22"/>
        </w:rPr>
        <w:t>, PhD</w:t>
      </w:r>
    </w:p>
    <w:p w14:paraId="3450FB5F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Associate Editor</w:t>
      </w:r>
    </w:p>
    <w:p w14:paraId="21C8347E" w14:textId="71F5B839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i/>
          <w:sz w:val="22"/>
          <w:szCs w:val="22"/>
        </w:rPr>
      </w:pPr>
      <w:r w:rsidRPr="00582031">
        <w:rPr>
          <w:rFonts w:ascii="Calibri" w:hAnsi="Calibri" w:cs="Calibri"/>
          <w:i/>
          <w:sz w:val="22"/>
          <w:szCs w:val="22"/>
        </w:rPr>
        <w:t>Me</w:t>
      </w:r>
      <w:r w:rsidR="00607BCC" w:rsidRPr="00582031">
        <w:rPr>
          <w:rFonts w:ascii="Calibri" w:hAnsi="Calibri" w:cs="Calibri"/>
          <w:i/>
          <w:sz w:val="22"/>
          <w:szCs w:val="22"/>
        </w:rPr>
        <w:t>tacognition and Learning</w:t>
      </w:r>
    </w:p>
    <w:p w14:paraId="18929C78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4B896123" w14:textId="1FC9954C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 xml:space="preserve">Dear Dr. </w:t>
      </w:r>
      <w:r w:rsidR="00607BCC" w:rsidRPr="00582031">
        <w:rPr>
          <w:rFonts w:ascii="Calibri" w:hAnsi="Calibri" w:cs="Calibri"/>
          <w:sz w:val="22"/>
          <w:szCs w:val="22"/>
        </w:rPr>
        <w:t>Wiley</w:t>
      </w:r>
      <w:r w:rsidRPr="00582031">
        <w:rPr>
          <w:rFonts w:ascii="Calibri" w:hAnsi="Calibri" w:cs="Calibri"/>
          <w:sz w:val="22"/>
          <w:szCs w:val="22"/>
        </w:rPr>
        <w:t>:</w:t>
      </w:r>
    </w:p>
    <w:p w14:paraId="706068BC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3D9ED927" w14:textId="3164A445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We have submitted our revision of M</w:t>
      </w:r>
      <w:r w:rsidR="00607BCC" w:rsidRPr="00582031">
        <w:rPr>
          <w:rFonts w:ascii="Calibri" w:hAnsi="Calibri" w:cs="Calibri"/>
          <w:sz w:val="22"/>
          <w:szCs w:val="22"/>
        </w:rPr>
        <w:t>eta-D-25-00113</w:t>
      </w:r>
      <w:r w:rsidRPr="00582031">
        <w:rPr>
          <w:rFonts w:ascii="Calibri" w:hAnsi="Calibri" w:cs="Calibri"/>
          <w:sz w:val="22"/>
          <w:szCs w:val="22"/>
        </w:rPr>
        <w:t xml:space="preserve"> “</w:t>
      </w:r>
      <w:r w:rsidR="00607BCC" w:rsidRPr="00582031">
        <w:rPr>
          <w:rFonts w:ascii="Calibri" w:hAnsi="Calibri" w:cs="Calibri"/>
          <w:sz w:val="22"/>
          <w:szCs w:val="22"/>
        </w:rPr>
        <w:t>Judgments of Learning Facilitate Cued-Recall of Single and Double Semantically Mediated Word Pairs</w:t>
      </w:r>
      <w:r w:rsidRPr="00582031">
        <w:rPr>
          <w:rFonts w:ascii="Calibri" w:hAnsi="Calibri" w:cs="Calibri"/>
          <w:sz w:val="22"/>
          <w:szCs w:val="22"/>
        </w:rPr>
        <w:t xml:space="preserve">” for reconsideration. We appreciate the thorough examination provided by </w:t>
      </w:r>
      <w:proofErr w:type="gramStart"/>
      <w:r w:rsidRPr="00582031">
        <w:rPr>
          <w:rFonts w:ascii="Calibri" w:hAnsi="Calibri" w:cs="Calibri"/>
          <w:sz w:val="22"/>
          <w:szCs w:val="22"/>
        </w:rPr>
        <w:t>your</w:t>
      </w:r>
      <w:proofErr w:type="gramEnd"/>
      <w:r w:rsidRPr="00582031">
        <w:rPr>
          <w:rFonts w:ascii="Calibri" w:hAnsi="Calibri" w:cs="Calibri"/>
          <w:sz w:val="22"/>
          <w:szCs w:val="22"/>
        </w:rPr>
        <w:t xml:space="preserve"> and our </w:t>
      </w:r>
      <w:r w:rsidR="004F455B">
        <w:rPr>
          <w:rFonts w:ascii="Calibri" w:hAnsi="Calibri" w:cs="Calibri"/>
          <w:sz w:val="22"/>
          <w:szCs w:val="22"/>
        </w:rPr>
        <w:t>three</w:t>
      </w:r>
      <w:r w:rsidR="006824DE">
        <w:rPr>
          <w:rFonts w:ascii="Calibri" w:hAnsi="Calibri" w:cs="Calibri"/>
          <w:sz w:val="22"/>
          <w:szCs w:val="22"/>
        </w:rPr>
        <w:t xml:space="preserve"> </w:t>
      </w:r>
      <w:r w:rsidRPr="00582031">
        <w:rPr>
          <w:rFonts w:ascii="Calibri" w:hAnsi="Calibri" w:cs="Calibri"/>
          <w:sz w:val="22"/>
          <w:szCs w:val="22"/>
        </w:rPr>
        <w:t>reviewers and are pleased that</w:t>
      </w:r>
      <w:r w:rsidR="00607BCC" w:rsidRPr="00582031">
        <w:rPr>
          <w:rFonts w:ascii="Calibri" w:hAnsi="Calibri" w:cs="Calibri"/>
          <w:sz w:val="22"/>
          <w:szCs w:val="22"/>
        </w:rPr>
        <w:t xml:space="preserve"> our manuscript was well received</w:t>
      </w:r>
      <w:r w:rsidRPr="00582031">
        <w:rPr>
          <w:rFonts w:ascii="Calibri" w:hAnsi="Calibri" w:cs="Calibri"/>
          <w:sz w:val="22"/>
          <w:szCs w:val="22"/>
        </w:rPr>
        <w:t xml:space="preserve">. Below, we list our responses to each reviewer comment in addition to your own and </w:t>
      </w:r>
      <w:r w:rsidR="006824DE">
        <w:rPr>
          <w:rFonts w:ascii="Calibri" w:hAnsi="Calibri" w:cs="Calibri"/>
          <w:sz w:val="22"/>
          <w:szCs w:val="22"/>
        </w:rPr>
        <w:t>reference</w:t>
      </w:r>
      <w:r w:rsidR="006824DE" w:rsidRPr="00582031">
        <w:rPr>
          <w:rFonts w:ascii="Calibri" w:hAnsi="Calibri" w:cs="Calibri"/>
          <w:sz w:val="22"/>
          <w:szCs w:val="22"/>
        </w:rPr>
        <w:t xml:space="preserve"> </w:t>
      </w:r>
      <w:r w:rsidRPr="00582031">
        <w:rPr>
          <w:rFonts w:ascii="Calibri" w:hAnsi="Calibri" w:cs="Calibri"/>
          <w:sz w:val="22"/>
          <w:szCs w:val="22"/>
        </w:rPr>
        <w:t>page numbers</w:t>
      </w:r>
      <w:r w:rsidR="006824DE">
        <w:rPr>
          <w:rFonts w:ascii="Calibri" w:hAnsi="Calibri" w:cs="Calibri"/>
          <w:sz w:val="22"/>
          <w:szCs w:val="22"/>
        </w:rPr>
        <w:t xml:space="preserve"> in the manuscript for</w:t>
      </w:r>
      <w:r w:rsidRPr="00582031">
        <w:rPr>
          <w:rFonts w:ascii="Calibri" w:hAnsi="Calibri" w:cs="Calibri"/>
          <w:sz w:val="22"/>
          <w:szCs w:val="22"/>
        </w:rPr>
        <w:t xml:space="preserve"> specific changes. To facilitate review, all primary modifications to the manuscript have been made using blue-colored font. We look forward to your response and hope that our revised manuscript is now suitable for publication in </w:t>
      </w:r>
      <w:r w:rsidR="00607BCC" w:rsidRPr="00582031">
        <w:rPr>
          <w:rFonts w:ascii="Calibri" w:hAnsi="Calibri" w:cs="Calibri"/>
          <w:i/>
          <w:sz w:val="22"/>
          <w:szCs w:val="22"/>
        </w:rPr>
        <w:t>Metacognition and Learning</w:t>
      </w:r>
      <w:r w:rsidRPr="00582031">
        <w:rPr>
          <w:rFonts w:ascii="Calibri" w:hAnsi="Calibri" w:cs="Calibri"/>
          <w:sz w:val="22"/>
          <w:szCs w:val="22"/>
        </w:rPr>
        <w:t>.</w:t>
      </w:r>
    </w:p>
    <w:p w14:paraId="11FD7387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4345CB06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Sincerely,</w:t>
      </w:r>
    </w:p>
    <w:p w14:paraId="678A7BDF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46BEF9EB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Nicholas P. Maxwell, PhD</w:t>
      </w:r>
    </w:p>
    <w:p w14:paraId="27869965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Department of Psychology</w:t>
      </w:r>
    </w:p>
    <w:p w14:paraId="71B7762E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Midwestern State University</w:t>
      </w:r>
    </w:p>
    <w:p w14:paraId="263DAF49" w14:textId="77777777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nicholas.maxwell@msutexas.edu</w:t>
      </w:r>
    </w:p>
    <w:p w14:paraId="277A3EA4" w14:textId="1F05638E" w:rsidR="006F2A39" w:rsidRPr="00582031" w:rsidRDefault="006F2A39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 xml:space="preserve">940.397.4340 </w:t>
      </w:r>
    </w:p>
    <w:p w14:paraId="3D0C5C87" w14:textId="77777777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</w:p>
    <w:p w14:paraId="1110582F" w14:textId="4427C639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CC:</w:t>
      </w:r>
    </w:p>
    <w:p w14:paraId="36983405" w14:textId="0E1F2A8B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Mark J. Huff, PhD</w:t>
      </w:r>
    </w:p>
    <w:p w14:paraId="5E37AEE3" w14:textId="46ABBDE8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School of Psychology</w:t>
      </w:r>
    </w:p>
    <w:p w14:paraId="56E4A56D" w14:textId="1059D883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The University of Southern Mississippi</w:t>
      </w:r>
    </w:p>
    <w:p w14:paraId="15C512F9" w14:textId="1A778F19" w:rsidR="00607BCC" w:rsidRPr="00582031" w:rsidRDefault="00607BCC" w:rsidP="006F2A39">
      <w:pPr>
        <w:spacing w:line="240" w:lineRule="auto"/>
        <w:contextualSpacing/>
        <w:rPr>
          <w:rFonts w:ascii="Calibri" w:hAnsi="Calibri" w:cs="Calibri"/>
          <w:sz w:val="22"/>
          <w:szCs w:val="22"/>
        </w:rPr>
      </w:pPr>
      <w:r w:rsidRPr="00582031">
        <w:rPr>
          <w:rFonts w:ascii="Calibri" w:hAnsi="Calibri" w:cs="Calibri"/>
          <w:sz w:val="22"/>
          <w:szCs w:val="22"/>
        </w:rPr>
        <w:t>mark.huff@usm.edu</w:t>
      </w:r>
    </w:p>
    <w:p w14:paraId="3447D900" w14:textId="6BA1A065" w:rsidR="00BD08BC" w:rsidRPr="00993812" w:rsidRDefault="00BD08BC" w:rsidP="00993812">
      <w:pPr>
        <w:rPr>
          <w:rFonts w:ascii="Calibri" w:hAnsi="Calibri" w:cs="Calibri"/>
          <w:b/>
          <w:bCs/>
          <w:sz w:val="22"/>
          <w:szCs w:val="22"/>
        </w:rPr>
      </w:pPr>
    </w:p>
    <w:sectPr w:rsidR="00BD08BC" w:rsidRPr="0099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5C"/>
    <w:rsid w:val="00010098"/>
    <w:rsid w:val="0002703E"/>
    <w:rsid w:val="000357A3"/>
    <w:rsid w:val="00037F02"/>
    <w:rsid w:val="000813EC"/>
    <w:rsid w:val="001004EA"/>
    <w:rsid w:val="001156AA"/>
    <w:rsid w:val="00130BB6"/>
    <w:rsid w:val="001321D6"/>
    <w:rsid w:val="00160DD2"/>
    <w:rsid w:val="001E1090"/>
    <w:rsid w:val="001E706B"/>
    <w:rsid w:val="0022044B"/>
    <w:rsid w:val="00246F82"/>
    <w:rsid w:val="00262E86"/>
    <w:rsid w:val="00267F63"/>
    <w:rsid w:val="002B231B"/>
    <w:rsid w:val="002D3F6D"/>
    <w:rsid w:val="002F2693"/>
    <w:rsid w:val="003A54C9"/>
    <w:rsid w:val="003C67A5"/>
    <w:rsid w:val="003D1321"/>
    <w:rsid w:val="003E17BD"/>
    <w:rsid w:val="0044560C"/>
    <w:rsid w:val="00450022"/>
    <w:rsid w:val="00482BB7"/>
    <w:rsid w:val="004A5EA5"/>
    <w:rsid w:val="004F455B"/>
    <w:rsid w:val="00512335"/>
    <w:rsid w:val="005306E7"/>
    <w:rsid w:val="0054714D"/>
    <w:rsid w:val="00553438"/>
    <w:rsid w:val="00554DBA"/>
    <w:rsid w:val="00582031"/>
    <w:rsid w:val="005A3DCB"/>
    <w:rsid w:val="00607BCC"/>
    <w:rsid w:val="00637E75"/>
    <w:rsid w:val="00672995"/>
    <w:rsid w:val="00681F9C"/>
    <w:rsid w:val="006824DE"/>
    <w:rsid w:val="006B5091"/>
    <w:rsid w:val="006D0B28"/>
    <w:rsid w:val="006F2A39"/>
    <w:rsid w:val="006F664C"/>
    <w:rsid w:val="00720A70"/>
    <w:rsid w:val="007C2FD8"/>
    <w:rsid w:val="007D6ED1"/>
    <w:rsid w:val="00800921"/>
    <w:rsid w:val="008A0342"/>
    <w:rsid w:val="008B6CDA"/>
    <w:rsid w:val="008D64E3"/>
    <w:rsid w:val="008D76D7"/>
    <w:rsid w:val="00925A21"/>
    <w:rsid w:val="00993812"/>
    <w:rsid w:val="009A1607"/>
    <w:rsid w:val="009C3EA3"/>
    <w:rsid w:val="009E6A99"/>
    <w:rsid w:val="00A134D2"/>
    <w:rsid w:val="00A50E5C"/>
    <w:rsid w:val="00AA3D60"/>
    <w:rsid w:val="00AD3167"/>
    <w:rsid w:val="00B17B50"/>
    <w:rsid w:val="00B3625D"/>
    <w:rsid w:val="00B4385E"/>
    <w:rsid w:val="00B839D9"/>
    <w:rsid w:val="00BA641B"/>
    <w:rsid w:val="00BD08BC"/>
    <w:rsid w:val="00BD7FB0"/>
    <w:rsid w:val="00BF1E7D"/>
    <w:rsid w:val="00C06119"/>
    <w:rsid w:val="00C12619"/>
    <w:rsid w:val="00C577D3"/>
    <w:rsid w:val="00CC5380"/>
    <w:rsid w:val="00CD702A"/>
    <w:rsid w:val="00CE76EA"/>
    <w:rsid w:val="00CF48DB"/>
    <w:rsid w:val="00D26C5A"/>
    <w:rsid w:val="00D34AE2"/>
    <w:rsid w:val="00D8135C"/>
    <w:rsid w:val="00DC28DC"/>
    <w:rsid w:val="00E06984"/>
    <w:rsid w:val="00E1645A"/>
    <w:rsid w:val="00E30489"/>
    <w:rsid w:val="00E316EE"/>
    <w:rsid w:val="00ED192D"/>
    <w:rsid w:val="00EF2B8A"/>
    <w:rsid w:val="00F213AD"/>
    <w:rsid w:val="00F24BA0"/>
    <w:rsid w:val="00F30F5B"/>
    <w:rsid w:val="00F3200B"/>
    <w:rsid w:val="00F4410B"/>
    <w:rsid w:val="00F52D37"/>
    <w:rsid w:val="00F55391"/>
    <w:rsid w:val="00FB04C8"/>
    <w:rsid w:val="00FC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AB3A"/>
  <w15:chartTrackingRefBased/>
  <w15:docId w15:val="{8D561A71-2A8D-4630-9904-FACB4DE6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35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21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3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2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12</cp:revision>
  <dcterms:created xsi:type="dcterms:W3CDTF">2025-09-25T14:10:00Z</dcterms:created>
  <dcterms:modified xsi:type="dcterms:W3CDTF">2025-10-26T20:59:00Z</dcterms:modified>
</cp:coreProperties>
</file>