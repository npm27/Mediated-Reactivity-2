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C96B5" w14:textId="77777777" w:rsidR="009C3EA3" w:rsidRPr="002757EC" w:rsidRDefault="009C3EA3" w:rsidP="002757EC">
      <w:pPr>
        <w:spacing w:after="0" w:line="480" w:lineRule="auto"/>
        <w:rPr>
          <w:rFonts w:ascii="Times New Roman" w:hAnsi="Times New Roman" w:cs="Times New Roman"/>
          <w:sz w:val="24"/>
          <w:szCs w:val="24"/>
        </w:rPr>
      </w:pPr>
    </w:p>
    <w:p w14:paraId="4DA6C96F" w14:textId="77777777" w:rsidR="002757EC" w:rsidRPr="002757EC" w:rsidRDefault="002757EC" w:rsidP="002757EC">
      <w:pPr>
        <w:spacing w:after="0" w:line="480" w:lineRule="auto"/>
        <w:rPr>
          <w:rFonts w:ascii="Times New Roman" w:hAnsi="Times New Roman" w:cs="Times New Roman"/>
          <w:sz w:val="24"/>
          <w:szCs w:val="24"/>
        </w:rPr>
      </w:pPr>
    </w:p>
    <w:p w14:paraId="663F3D4A" w14:textId="77777777" w:rsidR="002757EC" w:rsidRPr="002757EC" w:rsidRDefault="002757EC" w:rsidP="002757EC">
      <w:pPr>
        <w:spacing w:after="0" w:line="480" w:lineRule="auto"/>
        <w:rPr>
          <w:rFonts w:ascii="Times New Roman" w:hAnsi="Times New Roman" w:cs="Times New Roman"/>
          <w:sz w:val="24"/>
          <w:szCs w:val="24"/>
        </w:rPr>
      </w:pPr>
    </w:p>
    <w:p w14:paraId="068857B9" w14:textId="77777777" w:rsidR="002757EC" w:rsidRPr="002757EC" w:rsidRDefault="002757EC" w:rsidP="002757EC">
      <w:pPr>
        <w:spacing w:after="0" w:line="480" w:lineRule="auto"/>
        <w:rPr>
          <w:rFonts w:ascii="Times New Roman" w:hAnsi="Times New Roman" w:cs="Times New Roman"/>
          <w:sz w:val="24"/>
          <w:szCs w:val="24"/>
        </w:rPr>
      </w:pPr>
    </w:p>
    <w:p w14:paraId="28EC6FDB" w14:textId="77777777" w:rsidR="002757EC" w:rsidRPr="002757EC" w:rsidRDefault="002757EC" w:rsidP="002757EC">
      <w:pPr>
        <w:spacing w:after="0" w:line="480" w:lineRule="auto"/>
        <w:rPr>
          <w:rFonts w:ascii="Times New Roman" w:hAnsi="Times New Roman" w:cs="Times New Roman"/>
          <w:sz w:val="24"/>
          <w:szCs w:val="24"/>
        </w:rPr>
      </w:pPr>
    </w:p>
    <w:p w14:paraId="4601B28C" w14:textId="35F45660" w:rsidR="00100C23" w:rsidRDefault="00100C23" w:rsidP="002757EC">
      <w:pPr>
        <w:spacing w:after="0" w:line="480" w:lineRule="auto"/>
        <w:jc w:val="center"/>
        <w:rPr>
          <w:rFonts w:ascii="Times New Roman" w:hAnsi="Times New Roman" w:cs="Times New Roman"/>
          <w:sz w:val="24"/>
          <w:szCs w:val="24"/>
        </w:rPr>
      </w:pPr>
      <w:r w:rsidRPr="00100C23">
        <w:rPr>
          <w:rFonts w:ascii="Times New Roman" w:hAnsi="Times New Roman" w:cs="Times New Roman"/>
          <w:sz w:val="24"/>
          <w:szCs w:val="24"/>
        </w:rPr>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sidR="00425373">
        <w:rPr>
          <w:rFonts w:ascii="Times New Roman" w:hAnsi="Times New Roman" w:cs="Times New Roman"/>
          <w:sz w:val="24"/>
          <w:szCs w:val="24"/>
        </w:rPr>
        <w:t xml:space="preserve">Cued-Recall of </w:t>
      </w:r>
      <w:r w:rsidR="00316289">
        <w:rPr>
          <w:rFonts w:ascii="Times New Roman" w:hAnsi="Times New Roman" w:cs="Times New Roman"/>
          <w:sz w:val="24"/>
          <w:szCs w:val="24"/>
        </w:rPr>
        <w:t xml:space="preserve">Single and Double </w:t>
      </w:r>
      <w:r w:rsidR="00425373">
        <w:rPr>
          <w:rFonts w:ascii="Times New Roman" w:hAnsi="Times New Roman" w:cs="Times New Roman"/>
          <w:sz w:val="24"/>
          <w:szCs w:val="24"/>
        </w:rPr>
        <w:t xml:space="preserve">Semantically Mediated </w:t>
      </w:r>
      <w:r w:rsidR="00316289">
        <w:rPr>
          <w:rFonts w:ascii="Times New Roman" w:hAnsi="Times New Roman" w:cs="Times New Roman"/>
          <w:sz w:val="24"/>
          <w:szCs w:val="24"/>
        </w:rPr>
        <w:t>Word Pairs</w:t>
      </w:r>
    </w:p>
    <w:p w14:paraId="513D7163" w14:textId="0C6CD3B0" w:rsidR="002757EC" w:rsidRDefault="002757EC" w:rsidP="002757E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sidRPr="002757EC">
        <w:rPr>
          <w:rFonts w:ascii="Times New Roman" w:hAnsi="Times New Roman" w:cs="Times New Roman"/>
          <w:sz w:val="24"/>
          <w:szCs w:val="24"/>
          <w:vertAlign w:val="superscript"/>
        </w:rPr>
        <w:t>2</w:t>
      </w:r>
    </w:p>
    <w:p w14:paraId="3A319229" w14:textId="49D01EEA" w:rsidR="002757EC" w:rsidRDefault="002757EC" w:rsidP="002757EC">
      <w:pPr>
        <w:spacing w:after="0" w:line="480" w:lineRule="auto"/>
        <w:jc w:val="center"/>
        <w:rPr>
          <w:rFonts w:ascii="Times New Roman" w:hAnsi="Times New Roman" w:cs="Times New Roman"/>
          <w:sz w:val="24"/>
          <w:szCs w:val="24"/>
        </w:rPr>
      </w:pP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Midwestern State University, </w:t>
      </w:r>
      <w:r w:rsidRPr="002757EC">
        <w:rPr>
          <w:rFonts w:ascii="Times New Roman" w:hAnsi="Times New Roman" w:cs="Times New Roman"/>
          <w:sz w:val="24"/>
          <w:szCs w:val="24"/>
          <w:vertAlign w:val="superscript"/>
        </w:rPr>
        <w:t>2</w:t>
      </w:r>
      <w:r>
        <w:rPr>
          <w:rFonts w:ascii="Times New Roman" w:hAnsi="Times New Roman" w:cs="Times New Roman"/>
          <w:sz w:val="24"/>
          <w:szCs w:val="24"/>
        </w:rPr>
        <w:t>The University of Southern Mississippi</w:t>
      </w:r>
    </w:p>
    <w:p w14:paraId="16C4B0A7" w14:textId="77777777" w:rsidR="002757EC" w:rsidRDefault="002757EC" w:rsidP="002757EC">
      <w:pPr>
        <w:spacing w:after="0" w:line="480" w:lineRule="auto"/>
        <w:jc w:val="center"/>
        <w:rPr>
          <w:rFonts w:ascii="Times New Roman" w:hAnsi="Times New Roman" w:cs="Times New Roman"/>
          <w:sz w:val="24"/>
          <w:szCs w:val="24"/>
        </w:rPr>
      </w:pPr>
    </w:p>
    <w:p w14:paraId="76CCCA1A" w14:textId="77777777" w:rsidR="002757EC" w:rsidRDefault="002757EC" w:rsidP="002757EC">
      <w:pPr>
        <w:spacing w:after="0" w:line="480" w:lineRule="auto"/>
        <w:jc w:val="center"/>
        <w:rPr>
          <w:rFonts w:ascii="Times New Roman" w:hAnsi="Times New Roman" w:cs="Times New Roman"/>
          <w:sz w:val="24"/>
          <w:szCs w:val="24"/>
        </w:rPr>
      </w:pPr>
    </w:p>
    <w:p w14:paraId="20E2D517" w14:textId="77777777" w:rsidR="002757EC" w:rsidRDefault="002757EC" w:rsidP="002757EC">
      <w:pPr>
        <w:spacing w:after="0" w:line="480" w:lineRule="auto"/>
        <w:jc w:val="center"/>
        <w:rPr>
          <w:rFonts w:ascii="Times New Roman" w:hAnsi="Times New Roman" w:cs="Times New Roman"/>
          <w:sz w:val="24"/>
          <w:szCs w:val="24"/>
        </w:rPr>
      </w:pPr>
    </w:p>
    <w:p w14:paraId="50287C55" w14:textId="00966CA2" w:rsidR="002757EC" w:rsidRDefault="002757EC"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BD117A" w:rsidRPr="00BD117A">
        <w:rPr>
          <w:rFonts w:ascii="Times New Roman" w:hAnsi="Times New Roman" w:cs="Times New Roman"/>
          <w:sz w:val="24"/>
          <w:szCs w:val="24"/>
          <w:highlight w:val="yellow"/>
        </w:rPr>
        <w:t>XXXX</w:t>
      </w:r>
    </w:p>
    <w:p w14:paraId="649DA61D" w14:textId="77777777" w:rsidR="002757EC" w:rsidRDefault="002757EC" w:rsidP="002757EC">
      <w:pPr>
        <w:spacing w:after="0" w:line="480" w:lineRule="auto"/>
        <w:rPr>
          <w:rFonts w:ascii="Times New Roman" w:hAnsi="Times New Roman" w:cs="Times New Roman"/>
          <w:sz w:val="24"/>
          <w:szCs w:val="24"/>
        </w:rPr>
      </w:pPr>
    </w:p>
    <w:p w14:paraId="3E1B3204" w14:textId="77777777" w:rsidR="002757EC" w:rsidRDefault="002757EC" w:rsidP="002757EC">
      <w:pPr>
        <w:spacing w:after="0" w:line="480" w:lineRule="auto"/>
        <w:rPr>
          <w:rFonts w:ascii="Times New Roman" w:hAnsi="Times New Roman" w:cs="Times New Roman"/>
          <w:sz w:val="24"/>
          <w:szCs w:val="24"/>
        </w:rPr>
      </w:pPr>
    </w:p>
    <w:p w14:paraId="557315E6" w14:textId="77777777" w:rsidR="002757EC" w:rsidRDefault="002757EC" w:rsidP="002757EC">
      <w:pPr>
        <w:spacing w:after="0" w:line="480" w:lineRule="auto"/>
        <w:rPr>
          <w:rFonts w:ascii="Times New Roman" w:hAnsi="Times New Roman" w:cs="Times New Roman"/>
          <w:sz w:val="24"/>
          <w:szCs w:val="24"/>
        </w:rPr>
      </w:pPr>
    </w:p>
    <w:p w14:paraId="770710EF" w14:textId="77777777" w:rsidR="002757EC" w:rsidRDefault="002757EC" w:rsidP="002757EC">
      <w:pPr>
        <w:spacing w:after="0" w:line="480" w:lineRule="auto"/>
        <w:rPr>
          <w:rFonts w:ascii="Times New Roman" w:hAnsi="Times New Roman" w:cs="Times New Roman"/>
          <w:sz w:val="24"/>
          <w:szCs w:val="24"/>
        </w:rPr>
      </w:pPr>
    </w:p>
    <w:p w14:paraId="1514639E" w14:textId="77777777" w:rsidR="002757EC" w:rsidRDefault="002757EC" w:rsidP="002757EC">
      <w:pPr>
        <w:spacing w:after="0" w:line="480" w:lineRule="auto"/>
        <w:rPr>
          <w:rFonts w:ascii="Times New Roman" w:hAnsi="Times New Roman" w:cs="Times New Roman"/>
          <w:sz w:val="24"/>
          <w:szCs w:val="24"/>
        </w:rPr>
      </w:pPr>
    </w:p>
    <w:p w14:paraId="7AAD7BD4" w14:textId="77777777" w:rsidR="002757EC" w:rsidRDefault="002757EC" w:rsidP="002757E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Author Note</w:t>
      </w:r>
    </w:p>
    <w:p w14:paraId="44DDE4E2" w14:textId="013D9B94" w:rsidR="0030375C" w:rsidRDefault="002757EC" w:rsidP="00100C23">
      <w:pPr>
        <w:spacing w:after="0" w:line="480" w:lineRule="auto"/>
        <w:rPr>
          <w:rFonts w:ascii="Times New Roman" w:hAnsi="Times New Roman" w:cs="Times New Roman"/>
          <w:bCs/>
          <w:sz w:val="24"/>
          <w:szCs w:val="24"/>
        </w:rPr>
      </w:pPr>
      <w:r>
        <w:rPr>
          <w:rFonts w:ascii="Times New Roman" w:hAnsi="Times New Roman" w:cs="Times New Roman"/>
          <w:bCs/>
          <w:sz w:val="24"/>
          <w:szCs w:val="24"/>
        </w:rPr>
        <w:t>Correspondence regarding this article can be addressed to Nicholas P. Maxwell, Department of Psychology, Midwestern State University, 3410 Taft Blvd, Wichita Falls, TX, 76308. Email: nicholas.maxwell@msutexas.edu.</w:t>
      </w:r>
    </w:p>
    <w:p w14:paraId="1B6F33BB" w14:textId="77777777" w:rsidR="0030375C" w:rsidRPr="00B822E5" w:rsidRDefault="0030375C" w:rsidP="0030375C">
      <w:pPr>
        <w:spacing w:after="0" w:line="480" w:lineRule="auto"/>
        <w:jc w:val="center"/>
        <w:rPr>
          <w:rFonts w:ascii="Times New Roman" w:hAnsi="Times New Roman" w:cs="Times New Roman"/>
          <w:b/>
          <w:bCs/>
          <w:sz w:val="24"/>
          <w:szCs w:val="24"/>
        </w:rPr>
      </w:pPr>
      <w:r w:rsidRPr="00B822E5">
        <w:rPr>
          <w:rFonts w:ascii="Times New Roman" w:hAnsi="Times New Roman" w:cs="Times New Roman"/>
          <w:b/>
          <w:bCs/>
          <w:sz w:val="24"/>
          <w:szCs w:val="24"/>
        </w:rPr>
        <w:t>Declarations</w:t>
      </w:r>
    </w:p>
    <w:p w14:paraId="14205F48" w14:textId="0730AAAC" w:rsidR="0030375C" w:rsidRPr="00B822E5" w:rsidRDefault="0030375C" w:rsidP="0030375C">
      <w:pPr>
        <w:spacing w:after="0" w:line="480" w:lineRule="auto"/>
        <w:rPr>
          <w:rFonts w:ascii="Times New Roman" w:hAnsi="Times New Roman" w:cs="Times New Roman"/>
          <w:sz w:val="24"/>
          <w:szCs w:val="24"/>
        </w:rPr>
      </w:pPr>
      <w:r w:rsidRPr="00B822E5">
        <w:rPr>
          <w:rFonts w:ascii="Times New Roman" w:hAnsi="Times New Roman" w:cs="Times New Roman"/>
          <w:b/>
          <w:bCs/>
          <w:sz w:val="24"/>
          <w:szCs w:val="24"/>
        </w:rPr>
        <w:lastRenderedPageBreak/>
        <w:t xml:space="preserve">Ethics Approval: </w:t>
      </w:r>
      <w:r w:rsidRPr="00B822E5">
        <w:rPr>
          <w:rFonts w:ascii="Times New Roman" w:hAnsi="Times New Roman" w:cs="Times New Roman"/>
          <w:sz w:val="24"/>
          <w:szCs w:val="24"/>
          <w:lang w:val="en-AU"/>
        </w:rPr>
        <w:t>The reported studies were approved by the University of Southern Mississippi Institutional Review Board (Protocol #IRB-19-429) and the Institutional Review Board at Midwestern State University (Protocol #22101701).</w:t>
      </w:r>
      <w:r w:rsidRPr="00B822E5">
        <w:t xml:space="preserve"> </w:t>
      </w:r>
      <w:r w:rsidRPr="00B822E5">
        <w:rPr>
          <w:rFonts w:ascii="Times New Roman" w:hAnsi="Times New Roman" w:cs="Times New Roman"/>
          <w:sz w:val="24"/>
          <w:szCs w:val="24"/>
          <w:lang w:val="en-AU"/>
        </w:rPr>
        <w:t xml:space="preserve">Informed consent was obtained for all </w:t>
      </w:r>
      <w:r w:rsidR="007C1168">
        <w:rPr>
          <w:rFonts w:ascii="Times New Roman" w:hAnsi="Times New Roman" w:cs="Times New Roman"/>
          <w:sz w:val="24"/>
          <w:szCs w:val="24"/>
          <w:lang w:val="en-AU"/>
        </w:rPr>
        <w:t>participants.</w:t>
      </w:r>
    </w:p>
    <w:p w14:paraId="38F41889" w14:textId="77777777" w:rsidR="0030375C" w:rsidRPr="00B822E5" w:rsidRDefault="0030375C" w:rsidP="0030375C">
      <w:pPr>
        <w:spacing w:after="0" w:line="480" w:lineRule="auto"/>
        <w:rPr>
          <w:rFonts w:ascii="Times New Roman" w:hAnsi="Times New Roman" w:cs="Times New Roman"/>
          <w:sz w:val="24"/>
          <w:szCs w:val="24"/>
        </w:rPr>
      </w:pPr>
      <w:r w:rsidRPr="00B822E5">
        <w:rPr>
          <w:rFonts w:ascii="Times New Roman" w:hAnsi="Times New Roman" w:cs="Times New Roman"/>
          <w:b/>
          <w:bCs/>
          <w:sz w:val="24"/>
          <w:szCs w:val="24"/>
        </w:rPr>
        <w:t>Competing Interests:</w:t>
      </w:r>
      <w:r w:rsidRPr="00B822E5">
        <w:rPr>
          <w:rFonts w:ascii="Times New Roman" w:hAnsi="Times New Roman" w:cs="Times New Roman"/>
          <w:sz w:val="24"/>
          <w:szCs w:val="24"/>
        </w:rPr>
        <w:t xml:space="preserve"> The authors report no conflicts of interest.</w:t>
      </w:r>
    </w:p>
    <w:p w14:paraId="075E0F46" w14:textId="77777777" w:rsidR="0030375C" w:rsidRPr="00B822E5" w:rsidRDefault="0030375C" w:rsidP="0030375C">
      <w:pPr>
        <w:spacing w:after="0" w:line="480" w:lineRule="auto"/>
        <w:rPr>
          <w:rFonts w:ascii="Times New Roman" w:hAnsi="Times New Roman" w:cs="Times New Roman"/>
          <w:sz w:val="24"/>
          <w:szCs w:val="24"/>
        </w:rPr>
      </w:pPr>
      <w:r w:rsidRPr="00B822E5">
        <w:rPr>
          <w:rFonts w:ascii="Times New Roman" w:hAnsi="Times New Roman" w:cs="Times New Roman"/>
          <w:b/>
          <w:bCs/>
          <w:sz w:val="24"/>
          <w:szCs w:val="24"/>
        </w:rPr>
        <w:t>Authors Contributions:</w:t>
      </w:r>
      <w:r w:rsidRPr="00B822E5">
        <w:rPr>
          <w:rFonts w:ascii="Times New Roman" w:hAnsi="Times New Roman" w:cs="Times New Roman"/>
          <w:sz w:val="24"/>
          <w:szCs w:val="24"/>
        </w:rPr>
        <w:t xml:space="preserve"> NPM contributed to conceptualization, experiment programming, data analysis, and primary writing. MJH contributed to conceptualization and writing edits.</w:t>
      </w:r>
    </w:p>
    <w:p w14:paraId="3E7C9931" w14:textId="77777777" w:rsidR="0030375C" w:rsidRPr="00B822E5" w:rsidRDefault="0030375C" w:rsidP="0030375C">
      <w:pPr>
        <w:spacing w:after="0" w:line="480" w:lineRule="auto"/>
        <w:rPr>
          <w:rFonts w:ascii="Times New Roman" w:hAnsi="Times New Roman" w:cs="Times New Roman"/>
          <w:sz w:val="24"/>
          <w:szCs w:val="24"/>
        </w:rPr>
      </w:pPr>
      <w:r w:rsidRPr="00B822E5">
        <w:rPr>
          <w:rFonts w:ascii="Times New Roman" w:hAnsi="Times New Roman" w:cs="Times New Roman"/>
          <w:b/>
          <w:bCs/>
          <w:sz w:val="24"/>
          <w:szCs w:val="24"/>
        </w:rPr>
        <w:t>Funding:</w:t>
      </w:r>
      <w:r w:rsidRPr="00B822E5">
        <w:rPr>
          <w:rFonts w:ascii="Times New Roman" w:hAnsi="Times New Roman" w:cs="Times New Roman"/>
          <w:sz w:val="24"/>
          <w:szCs w:val="24"/>
        </w:rPr>
        <w:t xml:space="preserve"> Not Applicable</w:t>
      </w:r>
    </w:p>
    <w:p w14:paraId="4D0DBF72" w14:textId="6246C1A7" w:rsidR="0030375C" w:rsidRPr="00B822E5" w:rsidRDefault="0030375C" w:rsidP="0030375C">
      <w:pPr>
        <w:spacing w:after="0" w:line="480" w:lineRule="auto"/>
        <w:rPr>
          <w:rFonts w:ascii="Times New Roman" w:hAnsi="Times New Roman" w:cs="Times New Roman"/>
          <w:sz w:val="24"/>
          <w:szCs w:val="24"/>
        </w:rPr>
      </w:pPr>
      <w:r w:rsidRPr="00B822E5">
        <w:rPr>
          <w:rFonts w:ascii="Times New Roman" w:hAnsi="Times New Roman" w:cs="Times New Roman"/>
          <w:b/>
          <w:bCs/>
          <w:sz w:val="24"/>
          <w:szCs w:val="24"/>
        </w:rPr>
        <w:t>Data Availability:</w:t>
      </w:r>
      <w:r w:rsidRPr="00B822E5">
        <w:rPr>
          <w:rFonts w:ascii="Times New Roman" w:hAnsi="Times New Roman" w:cs="Times New Roman"/>
          <w:sz w:val="24"/>
          <w:szCs w:val="24"/>
        </w:rPr>
        <w:t xml:space="preserve"> Study materials, data files, and </w:t>
      </w:r>
      <w:r w:rsidRPr="00BB4527">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007C1168" w:rsidRPr="007C1168">
        <w:rPr>
          <w:rFonts w:ascii="Times New Roman" w:hAnsi="Times New Roman" w:cs="Times New Roman"/>
          <w:sz w:val="24"/>
          <w:szCs w:val="24"/>
        </w:rPr>
        <w:t>https://osf.io/p8wme/</w:t>
      </w:r>
      <w:r w:rsidRPr="00B822E5">
        <w:rPr>
          <w:rFonts w:ascii="Times New Roman" w:hAnsi="Times New Roman" w:cs="Times New Roman"/>
          <w:sz w:val="24"/>
          <w:szCs w:val="24"/>
        </w:rPr>
        <w:t>).</w:t>
      </w:r>
    </w:p>
    <w:p w14:paraId="50AF00BA" w14:textId="77777777" w:rsidR="001C7448" w:rsidRDefault="001C7448">
      <w:pPr>
        <w:rPr>
          <w:rFonts w:ascii="Times New Roman" w:hAnsi="Times New Roman" w:cs="Times New Roman"/>
          <w:b/>
          <w:bCs/>
          <w:sz w:val="24"/>
          <w:szCs w:val="24"/>
        </w:rPr>
      </w:pPr>
      <w:r>
        <w:rPr>
          <w:rFonts w:ascii="Times New Roman" w:hAnsi="Times New Roman" w:cs="Times New Roman"/>
          <w:b/>
          <w:bCs/>
          <w:sz w:val="24"/>
          <w:szCs w:val="24"/>
        </w:rPr>
        <w:br w:type="page"/>
      </w:r>
    </w:p>
    <w:p w14:paraId="74D1E6C6" w14:textId="3BDE0D3F" w:rsidR="002757EC" w:rsidRDefault="002757EC" w:rsidP="002757E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694D6166" w14:textId="3CCACFD3" w:rsidR="002757EC" w:rsidRDefault="00FC5633" w:rsidP="00965C15">
      <w:pPr>
        <w:spacing w:after="0" w:line="480" w:lineRule="auto"/>
        <w:rPr>
          <w:rFonts w:ascii="Times New Roman" w:hAnsi="Times New Roman" w:cs="Times New Roman"/>
          <w:sz w:val="24"/>
          <w:szCs w:val="24"/>
        </w:rPr>
      </w:pPr>
      <w:r>
        <w:rPr>
          <w:rFonts w:ascii="Times New Roman" w:hAnsi="Times New Roman" w:cs="Times New Roman"/>
          <w:sz w:val="24"/>
          <w:szCs w:val="24"/>
        </w:rPr>
        <w:t>J</w:t>
      </w:r>
      <w:r w:rsidR="00965C15">
        <w:rPr>
          <w:rFonts w:ascii="Times New Roman" w:hAnsi="Times New Roman" w:cs="Times New Roman"/>
          <w:sz w:val="24"/>
          <w:szCs w:val="24"/>
        </w:rPr>
        <w:t>udgments of learning (JOLs) improv</w:t>
      </w:r>
      <w:r>
        <w:rPr>
          <w:rFonts w:ascii="Times New Roman" w:hAnsi="Times New Roman" w:cs="Times New Roman"/>
          <w:sz w:val="24"/>
          <w:szCs w:val="24"/>
        </w:rPr>
        <w:t xml:space="preserve">e cued-recall of related but not unrelated </w:t>
      </w:r>
      <w:r w:rsidR="00F63014">
        <w:rPr>
          <w:rFonts w:ascii="Times New Roman" w:hAnsi="Times New Roman" w:cs="Times New Roman"/>
          <w:sz w:val="24"/>
          <w:szCs w:val="24"/>
        </w:rPr>
        <w:t xml:space="preserve">word </w:t>
      </w:r>
      <w:r>
        <w:rPr>
          <w:rFonts w:ascii="Times New Roman" w:hAnsi="Times New Roman" w:cs="Times New Roman"/>
          <w:sz w:val="24"/>
          <w:szCs w:val="24"/>
        </w:rPr>
        <w:t xml:space="preserve">pairs. </w:t>
      </w:r>
      <w:r w:rsidR="004C67DE">
        <w:rPr>
          <w:rFonts w:ascii="Times New Roman" w:hAnsi="Times New Roman" w:cs="Times New Roman"/>
          <w:sz w:val="24"/>
          <w:szCs w:val="24"/>
        </w:rPr>
        <w:t xml:space="preserve">Recently, Maxwell and Huff (2024) demonstrated that JOLs also improve cued-recall of semantically mediated </w:t>
      </w:r>
      <w:r w:rsidR="004B43CE">
        <w:rPr>
          <w:rFonts w:ascii="Times New Roman" w:hAnsi="Times New Roman" w:cs="Times New Roman"/>
          <w:sz w:val="24"/>
          <w:szCs w:val="24"/>
        </w:rPr>
        <w:t>pairs</w:t>
      </w:r>
      <w:r w:rsidR="004C67DE">
        <w:rPr>
          <w:rFonts w:ascii="Times New Roman" w:hAnsi="Times New Roman" w:cs="Times New Roman"/>
          <w:sz w:val="24"/>
          <w:szCs w:val="24"/>
        </w:rPr>
        <w:t xml:space="preserve"> (e.g., </w:t>
      </w:r>
      <w:r w:rsidR="004C67DE" w:rsidRPr="004C67DE">
        <w:rPr>
          <w:rFonts w:ascii="Times New Roman" w:hAnsi="Times New Roman" w:cs="Times New Roman"/>
          <w:i/>
          <w:iCs/>
          <w:sz w:val="24"/>
          <w:szCs w:val="24"/>
        </w:rPr>
        <w:t>beach</w:t>
      </w:r>
      <w:r w:rsidR="004C67DE">
        <w:rPr>
          <w:rFonts w:ascii="Times New Roman" w:hAnsi="Times New Roman" w:cs="Times New Roman"/>
          <w:sz w:val="24"/>
          <w:szCs w:val="24"/>
        </w:rPr>
        <w:t xml:space="preserve"> – </w:t>
      </w:r>
      <w:r w:rsidR="004C67DE" w:rsidRPr="004C67DE">
        <w:rPr>
          <w:rFonts w:ascii="Times New Roman" w:hAnsi="Times New Roman" w:cs="Times New Roman"/>
          <w:i/>
          <w:iCs/>
          <w:sz w:val="24"/>
          <w:szCs w:val="24"/>
        </w:rPr>
        <w:t>box</w:t>
      </w:r>
      <w:r w:rsidR="004C67DE">
        <w:rPr>
          <w:rFonts w:ascii="Times New Roman" w:hAnsi="Times New Roman" w:cs="Times New Roman"/>
          <w:sz w:val="24"/>
          <w:szCs w:val="24"/>
        </w:rPr>
        <w:t xml:space="preserve">), which are directly unrelated </w:t>
      </w:r>
      <w:r w:rsidR="00F63014">
        <w:rPr>
          <w:rFonts w:ascii="Times New Roman" w:hAnsi="Times New Roman" w:cs="Times New Roman"/>
          <w:sz w:val="24"/>
          <w:szCs w:val="24"/>
        </w:rPr>
        <w:t xml:space="preserve">via free association norms </w:t>
      </w:r>
      <w:r w:rsidR="004C67DE">
        <w:rPr>
          <w:rFonts w:ascii="Times New Roman" w:hAnsi="Times New Roman" w:cs="Times New Roman"/>
          <w:sz w:val="24"/>
          <w:szCs w:val="24"/>
        </w:rPr>
        <w:t xml:space="preserve">yet indirectly linked </w:t>
      </w:r>
      <w:r w:rsidR="00F63014">
        <w:rPr>
          <w:rFonts w:ascii="Times New Roman" w:hAnsi="Times New Roman" w:cs="Times New Roman"/>
          <w:sz w:val="24"/>
          <w:szCs w:val="24"/>
        </w:rPr>
        <w:t>through</w:t>
      </w:r>
      <w:r w:rsidR="004C67DE">
        <w:rPr>
          <w:rFonts w:ascii="Times New Roman" w:hAnsi="Times New Roman" w:cs="Times New Roman"/>
          <w:sz w:val="24"/>
          <w:szCs w:val="24"/>
        </w:rPr>
        <w:t xml:space="preserve"> a non-presented mediator (e.g., </w:t>
      </w:r>
      <w:r w:rsidR="004C67DE" w:rsidRPr="004C67DE">
        <w:rPr>
          <w:rFonts w:ascii="Times New Roman" w:hAnsi="Times New Roman" w:cs="Times New Roman"/>
          <w:i/>
          <w:iCs/>
          <w:sz w:val="24"/>
          <w:szCs w:val="24"/>
        </w:rPr>
        <w:t>sand</w:t>
      </w:r>
      <w:r w:rsidR="004C67DE">
        <w:rPr>
          <w:rFonts w:ascii="Times New Roman" w:hAnsi="Times New Roman" w:cs="Times New Roman"/>
          <w:sz w:val="24"/>
          <w:szCs w:val="24"/>
        </w:rPr>
        <w:t>)</w:t>
      </w:r>
      <w:r w:rsidR="00F16F97">
        <w:rPr>
          <w:rFonts w:ascii="Times New Roman" w:hAnsi="Times New Roman" w:cs="Times New Roman"/>
          <w:sz w:val="24"/>
          <w:szCs w:val="24"/>
        </w:rPr>
        <w:t xml:space="preserve">. Because mediated pairs lack </w:t>
      </w:r>
      <w:r w:rsidR="001F3A70">
        <w:rPr>
          <w:rFonts w:ascii="Times New Roman" w:hAnsi="Times New Roman" w:cs="Times New Roman"/>
          <w:sz w:val="24"/>
          <w:szCs w:val="24"/>
        </w:rPr>
        <w:t xml:space="preserve">perceptible </w:t>
      </w:r>
      <w:r w:rsidR="00F16F97">
        <w:rPr>
          <w:rFonts w:ascii="Times New Roman" w:hAnsi="Times New Roman" w:cs="Times New Roman"/>
          <w:sz w:val="24"/>
          <w:szCs w:val="24"/>
        </w:rPr>
        <w:t>relatedness cues, th</w:t>
      </w:r>
      <w:r w:rsidR="001F3A70">
        <w:rPr>
          <w:rFonts w:ascii="Times New Roman" w:hAnsi="Times New Roman" w:cs="Times New Roman"/>
          <w:sz w:val="24"/>
          <w:szCs w:val="24"/>
        </w:rPr>
        <w:t>e</w:t>
      </w:r>
      <w:r w:rsidR="004C67DE">
        <w:rPr>
          <w:rFonts w:ascii="Times New Roman" w:hAnsi="Times New Roman" w:cs="Times New Roman"/>
          <w:sz w:val="24"/>
          <w:szCs w:val="24"/>
        </w:rPr>
        <w:t xml:space="preserve"> </w:t>
      </w:r>
      <w:r w:rsidR="00F16F97">
        <w:rPr>
          <w:rFonts w:ascii="Times New Roman" w:hAnsi="Times New Roman" w:cs="Times New Roman"/>
          <w:sz w:val="24"/>
          <w:szCs w:val="24"/>
        </w:rPr>
        <w:t>finding</w:t>
      </w:r>
      <w:r w:rsidR="001F3A70">
        <w:rPr>
          <w:rFonts w:ascii="Times New Roman" w:hAnsi="Times New Roman" w:cs="Times New Roman"/>
          <w:sz w:val="24"/>
          <w:szCs w:val="24"/>
        </w:rPr>
        <w:t xml:space="preserve"> that JOLs improve cued-recall of this pair type</w:t>
      </w:r>
      <w:r w:rsidR="00F16F97">
        <w:rPr>
          <w:rFonts w:ascii="Times New Roman" w:hAnsi="Times New Roman" w:cs="Times New Roman"/>
          <w:sz w:val="24"/>
          <w:szCs w:val="24"/>
        </w:rPr>
        <w:t xml:space="preserve"> suggests</w:t>
      </w:r>
      <w:r w:rsidR="004C67DE">
        <w:rPr>
          <w:rFonts w:ascii="Times New Roman" w:hAnsi="Times New Roman" w:cs="Times New Roman"/>
          <w:sz w:val="24"/>
          <w:szCs w:val="24"/>
        </w:rPr>
        <w:t xml:space="preserve"> </w:t>
      </w:r>
      <w:r w:rsidR="006477AC">
        <w:rPr>
          <w:rFonts w:ascii="Times New Roman" w:hAnsi="Times New Roman" w:cs="Times New Roman"/>
          <w:sz w:val="24"/>
          <w:szCs w:val="24"/>
        </w:rPr>
        <w:t xml:space="preserve">that </w:t>
      </w:r>
      <w:r w:rsidR="004C67DE">
        <w:rPr>
          <w:rFonts w:ascii="Times New Roman" w:hAnsi="Times New Roman" w:cs="Times New Roman"/>
          <w:sz w:val="24"/>
          <w:szCs w:val="24"/>
        </w:rPr>
        <w:t>JOL</w:t>
      </w:r>
      <w:r w:rsidR="00F42365">
        <w:rPr>
          <w:rFonts w:ascii="Times New Roman" w:hAnsi="Times New Roman" w:cs="Times New Roman"/>
          <w:sz w:val="24"/>
          <w:szCs w:val="24"/>
        </w:rPr>
        <w:t>s</w:t>
      </w:r>
      <w:r w:rsidR="004C67DE">
        <w:rPr>
          <w:rFonts w:ascii="Times New Roman" w:hAnsi="Times New Roman" w:cs="Times New Roman"/>
          <w:sz w:val="24"/>
          <w:szCs w:val="24"/>
        </w:rPr>
        <w:t xml:space="preserve"> </w:t>
      </w:r>
      <w:r w:rsidR="00F63014">
        <w:rPr>
          <w:rFonts w:ascii="Times New Roman" w:hAnsi="Times New Roman" w:cs="Times New Roman"/>
          <w:sz w:val="24"/>
          <w:szCs w:val="24"/>
        </w:rPr>
        <w:t>encourage individuals to process pre-existing relations at encoding</w:t>
      </w:r>
      <w:r w:rsidR="004C67DE">
        <w:rPr>
          <w:rFonts w:ascii="Times New Roman" w:hAnsi="Times New Roman" w:cs="Times New Roman"/>
          <w:sz w:val="24"/>
          <w:szCs w:val="24"/>
        </w:rPr>
        <w:t xml:space="preserve">. </w:t>
      </w:r>
      <w:r w:rsidR="00F63014">
        <w:rPr>
          <w:rFonts w:ascii="Times New Roman" w:hAnsi="Times New Roman" w:cs="Times New Roman"/>
          <w:sz w:val="24"/>
          <w:szCs w:val="24"/>
        </w:rPr>
        <w:t>The present study further test</w:t>
      </w:r>
      <w:r w:rsidR="00F42365">
        <w:rPr>
          <w:rFonts w:ascii="Times New Roman" w:hAnsi="Times New Roman" w:cs="Times New Roman"/>
          <w:sz w:val="24"/>
          <w:szCs w:val="24"/>
        </w:rPr>
        <w:t>s</w:t>
      </w:r>
      <w:r w:rsidR="00F63014">
        <w:rPr>
          <w:rFonts w:ascii="Times New Roman" w:hAnsi="Times New Roman" w:cs="Times New Roman"/>
          <w:sz w:val="24"/>
          <w:szCs w:val="24"/>
        </w:rPr>
        <w:t xml:space="preserve"> this account.</w:t>
      </w:r>
      <w:r w:rsidR="004C67DE">
        <w:rPr>
          <w:rFonts w:ascii="Times New Roman" w:hAnsi="Times New Roman" w:cs="Times New Roman"/>
          <w:sz w:val="24"/>
          <w:szCs w:val="24"/>
        </w:rPr>
        <w:t xml:space="preserve"> Experiment 1A </w:t>
      </w:r>
      <w:r w:rsidR="00CB05FF">
        <w:rPr>
          <w:rFonts w:ascii="Times New Roman" w:hAnsi="Times New Roman" w:cs="Times New Roman"/>
          <w:sz w:val="24"/>
          <w:szCs w:val="24"/>
        </w:rPr>
        <w:t xml:space="preserve">replicated </w:t>
      </w:r>
      <w:r w:rsidR="004C67DE">
        <w:rPr>
          <w:rFonts w:ascii="Times New Roman" w:hAnsi="Times New Roman" w:cs="Times New Roman"/>
          <w:sz w:val="24"/>
          <w:szCs w:val="24"/>
        </w:rPr>
        <w:t xml:space="preserve">positive reactivity patterns reported by Maxwell and Huff on mediated </w:t>
      </w:r>
      <w:r w:rsidR="004B43CE">
        <w:rPr>
          <w:rFonts w:ascii="Times New Roman" w:hAnsi="Times New Roman" w:cs="Times New Roman"/>
          <w:sz w:val="24"/>
          <w:szCs w:val="24"/>
        </w:rPr>
        <w:t>pairs</w:t>
      </w:r>
      <w:r w:rsidR="004C67DE">
        <w:rPr>
          <w:rFonts w:ascii="Times New Roman" w:hAnsi="Times New Roman" w:cs="Times New Roman"/>
          <w:sz w:val="24"/>
          <w:szCs w:val="24"/>
        </w:rPr>
        <w:t xml:space="preserve"> while Experiment 1B tested whether these patterns would </w:t>
      </w:r>
      <w:r w:rsidR="00CB05FF">
        <w:rPr>
          <w:rFonts w:ascii="Times New Roman" w:hAnsi="Times New Roman" w:cs="Times New Roman"/>
          <w:sz w:val="24"/>
          <w:szCs w:val="24"/>
        </w:rPr>
        <w:t>occur</w:t>
      </w:r>
      <w:r w:rsidR="004C67DE">
        <w:rPr>
          <w:rFonts w:ascii="Times New Roman" w:hAnsi="Times New Roman" w:cs="Times New Roman"/>
          <w:sz w:val="24"/>
          <w:szCs w:val="24"/>
        </w:rPr>
        <w:t xml:space="preserve"> when t</w:t>
      </w:r>
      <w:r w:rsidR="00CB05FF">
        <w:rPr>
          <w:rFonts w:ascii="Times New Roman" w:hAnsi="Times New Roman" w:cs="Times New Roman"/>
          <w:sz w:val="24"/>
          <w:szCs w:val="24"/>
        </w:rPr>
        <w:t xml:space="preserve">he cue and target were reversed </w:t>
      </w:r>
      <w:r w:rsidR="004C67DE">
        <w:rPr>
          <w:rFonts w:ascii="Times New Roman" w:hAnsi="Times New Roman" w:cs="Times New Roman"/>
          <w:sz w:val="24"/>
          <w:szCs w:val="24"/>
        </w:rPr>
        <w:t xml:space="preserve">(i.e., </w:t>
      </w:r>
      <w:r w:rsidR="00316289">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4C67DE">
        <w:rPr>
          <w:rFonts w:ascii="Times New Roman" w:hAnsi="Times New Roman" w:cs="Times New Roman"/>
          <w:sz w:val="24"/>
          <w:szCs w:val="24"/>
        </w:rPr>
        <w:t>mediated</w:t>
      </w:r>
      <w:r w:rsidR="00316289">
        <w:rPr>
          <w:rFonts w:ascii="Times New Roman" w:hAnsi="Times New Roman" w:cs="Times New Roman"/>
          <w:sz w:val="24"/>
          <w:szCs w:val="24"/>
        </w:rPr>
        <w:t xml:space="preserve"> word pairs</w:t>
      </w:r>
      <w:r w:rsidR="004C67DE">
        <w:rPr>
          <w:rFonts w:ascii="Times New Roman" w:hAnsi="Times New Roman" w:cs="Times New Roman"/>
          <w:sz w:val="24"/>
          <w:szCs w:val="24"/>
        </w:rPr>
        <w:t xml:space="preserve">). Experiments 2A/2B explored whether reactivity would occur when participants studied double-mediated </w:t>
      </w:r>
      <w:r w:rsidR="004B43CE">
        <w:rPr>
          <w:rFonts w:ascii="Times New Roman" w:hAnsi="Times New Roman" w:cs="Times New Roman"/>
          <w:sz w:val="24"/>
          <w:szCs w:val="24"/>
        </w:rPr>
        <w:t>pairs</w:t>
      </w:r>
      <w:r w:rsidR="00CB05FF">
        <w:rPr>
          <w:rFonts w:ascii="Times New Roman" w:hAnsi="Times New Roman" w:cs="Times New Roman"/>
          <w:sz w:val="24"/>
          <w:szCs w:val="24"/>
        </w:rPr>
        <w:t xml:space="preserve"> where </w:t>
      </w:r>
      <w:r w:rsidR="00F42365">
        <w:rPr>
          <w:rFonts w:ascii="Times New Roman" w:hAnsi="Times New Roman" w:cs="Times New Roman"/>
          <w:sz w:val="24"/>
          <w:szCs w:val="24"/>
        </w:rPr>
        <w:t xml:space="preserve">the </w:t>
      </w:r>
      <w:r w:rsidR="004C67DE">
        <w:rPr>
          <w:rFonts w:ascii="Times New Roman" w:hAnsi="Times New Roman" w:cs="Times New Roman"/>
          <w:sz w:val="24"/>
          <w:szCs w:val="24"/>
        </w:rPr>
        <w:t xml:space="preserve">cue and target were </w:t>
      </w:r>
      <w:r w:rsidR="00CB05FF">
        <w:rPr>
          <w:rFonts w:ascii="Times New Roman" w:hAnsi="Times New Roman" w:cs="Times New Roman"/>
          <w:sz w:val="24"/>
          <w:szCs w:val="24"/>
        </w:rPr>
        <w:t xml:space="preserve">indirectly linked </w:t>
      </w:r>
      <w:r w:rsidR="004C67DE">
        <w:rPr>
          <w:rFonts w:ascii="Times New Roman" w:hAnsi="Times New Roman" w:cs="Times New Roman"/>
          <w:sz w:val="24"/>
          <w:szCs w:val="24"/>
        </w:rPr>
        <w:t>through two mediators</w:t>
      </w:r>
      <w:r w:rsidR="00CB05FF">
        <w:rPr>
          <w:rFonts w:ascii="Times New Roman" w:hAnsi="Times New Roman" w:cs="Times New Roman"/>
          <w:sz w:val="24"/>
          <w:szCs w:val="24"/>
        </w:rPr>
        <w:t xml:space="preserve">, </w:t>
      </w:r>
      <w:r w:rsidR="00260B75">
        <w:rPr>
          <w:rFonts w:ascii="Times New Roman" w:hAnsi="Times New Roman" w:cs="Times New Roman"/>
          <w:sz w:val="24"/>
          <w:szCs w:val="24"/>
        </w:rPr>
        <w:t>increasing</w:t>
      </w:r>
      <w:r w:rsidR="004C67DE">
        <w:rPr>
          <w:rFonts w:ascii="Times New Roman" w:hAnsi="Times New Roman" w:cs="Times New Roman"/>
          <w:sz w:val="24"/>
          <w:szCs w:val="24"/>
        </w:rPr>
        <w:t xml:space="preserve"> the associative distance between </w:t>
      </w:r>
      <w:r w:rsidR="00260B75">
        <w:rPr>
          <w:rFonts w:ascii="Times New Roman" w:hAnsi="Times New Roman" w:cs="Times New Roman"/>
          <w:sz w:val="24"/>
          <w:szCs w:val="24"/>
        </w:rPr>
        <w:t>items</w:t>
      </w:r>
      <w:r w:rsidR="004C67DE">
        <w:rPr>
          <w:rFonts w:ascii="Times New Roman" w:hAnsi="Times New Roman" w:cs="Times New Roman"/>
          <w:sz w:val="24"/>
          <w:szCs w:val="24"/>
        </w:rPr>
        <w:t xml:space="preserve">. Across experiments, JOLs consistently improved memory for </w:t>
      </w:r>
      <w:r w:rsidR="001454B8">
        <w:rPr>
          <w:rFonts w:ascii="Times New Roman" w:hAnsi="Times New Roman" w:cs="Times New Roman"/>
          <w:sz w:val="24"/>
          <w:szCs w:val="24"/>
        </w:rPr>
        <w:t>both single and double</w:t>
      </w:r>
      <w:r w:rsidR="004C67DE">
        <w:rPr>
          <w:rFonts w:ascii="Times New Roman" w:hAnsi="Times New Roman" w:cs="Times New Roman"/>
          <w:sz w:val="24"/>
          <w:szCs w:val="24"/>
        </w:rPr>
        <w:t xml:space="preserve"> </w:t>
      </w:r>
      <w:r w:rsidR="00316289">
        <w:rPr>
          <w:rFonts w:ascii="Times New Roman" w:hAnsi="Times New Roman" w:cs="Times New Roman"/>
          <w:sz w:val="24"/>
          <w:szCs w:val="24"/>
        </w:rPr>
        <w:t xml:space="preserve">mediated </w:t>
      </w:r>
      <w:r w:rsidR="004C67DE">
        <w:rPr>
          <w:rFonts w:ascii="Times New Roman" w:hAnsi="Times New Roman" w:cs="Times New Roman"/>
          <w:sz w:val="24"/>
          <w:szCs w:val="24"/>
        </w:rPr>
        <w:t>pair types</w:t>
      </w:r>
      <w:r w:rsidR="001454B8">
        <w:rPr>
          <w:rFonts w:ascii="Times New Roman" w:hAnsi="Times New Roman" w:cs="Times New Roman"/>
          <w:sz w:val="24"/>
          <w:szCs w:val="24"/>
        </w:rPr>
        <w:t xml:space="preserve"> in the forward and reversed directions.</w:t>
      </w:r>
      <w:r w:rsidR="004C67DE">
        <w:rPr>
          <w:rFonts w:ascii="Times New Roman" w:hAnsi="Times New Roman" w:cs="Times New Roman"/>
          <w:sz w:val="24"/>
          <w:szCs w:val="24"/>
        </w:rPr>
        <w:t xml:space="preserve"> </w:t>
      </w:r>
      <w:r w:rsidR="00C93148">
        <w:rPr>
          <w:rFonts w:ascii="Times New Roman" w:hAnsi="Times New Roman" w:cs="Times New Roman"/>
          <w:color w:val="0070C0"/>
          <w:sz w:val="24"/>
          <w:szCs w:val="24"/>
        </w:rPr>
        <w:t>Finally</w:t>
      </w:r>
      <w:r w:rsidR="00C93148" w:rsidRPr="00C93148">
        <w:rPr>
          <w:rFonts w:ascii="Times New Roman" w:hAnsi="Times New Roman" w:cs="Times New Roman"/>
          <w:color w:val="0070C0"/>
          <w:sz w:val="24"/>
          <w:szCs w:val="24"/>
        </w:rPr>
        <w:t xml:space="preserve">, a cross-experimental meta-analysis revealed that JOLs produced robust reactivity on mediated and forward associates, though this effect was greatest for forward pairs. </w:t>
      </w:r>
      <w:r w:rsidR="001F3A70">
        <w:rPr>
          <w:rFonts w:ascii="Times New Roman" w:hAnsi="Times New Roman" w:cs="Times New Roman"/>
          <w:sz w:val="24"/>
          <w:szCs w:val="24"/>
        </w:rPr>
        <w:t xml:space="preserve">Taken together, our </w:t>
      </w:r>
      <w:r w:rsidR="00CB05FF">
        <w:rPr>
          <w:rFonts w:ascii="Times New Roman" w:hAnsi="Times New Roman" w:cs="Times New Roman"/>
          <w:sz w:val="24"/>
          <w:szCs w:val="24"/>
        </w:rPr>
        <w:t xml:space="preserve">findings provide </w:t>
      </w:r>
      <w:r w:rsidR="001F3A70">
        <w:rPr>
          <w:rFonts w:ascii="Times New Roman" w:hAnsi="Times New Roman" w:cs="Times New Roman"/>
          <w:sz w:val="24"/>
          <w:szCs w:val="24"/>
        </w:rPr>
        <w:t xml:space="preserve">additional </w:t>
      </w:r>
      <w:r w:rsidR="00CB05FF">
        <w:rPr>
          <w:rFonts w:ascii="Times New Roman" w:hAnsi="Times New Roman" w:cs="Times New Roman"/>
          <w:sz w:val="24"/>
          <w:szCs w:val="24"/>
        </w:rPr>
        <w:t>evidence</w:t>
      </w:r>
      <w:r w:rsidR="002F21EF">
        <w:rPr>
          <w:rFonts w:ascii="Times New Roman" w:hAnsi="Times New Roman" w:cs="Times New Roman"/>
          <w:sz w:val="24"/>
          <w:szCs w:val="24"/>
        </w:rPr>
        <w:t xml:space="preserve"> that</w:t>
      </w:r>
      <w:r w:rsidR="00CB05FF">
        <w:rPr>
          <w:rFonts w:ascii="Times New Roman" w:hAnsi="Times New Roman" w:cs="Times New Roman"/>
          <w:sz w:val="24"/>
          <w:szCs w:val="24"/>
        </w:rPr>
        <w:t xml:space="preserve"> </w:t>
      </w:r>
      <w:r w:rsidR="001F3A70">
        <w:rPr>
          <w:rFonts w:ascii="Times New Roman" w:hAnsi="Times New Roman" w:cs="Times New Roman"/>
          <w:sz w:val="24"/>
          <w:szCs w:val="24"/>
        </w:rPr>
        <w:t>JOLs improve cued-recall by encouraging participants to process pre-existing relations between concepts.</w:t>
      </w:r>
    </w:p>
    <w:p w14:paraId="79AFACCE" w14:textId="77777777" w:rsidR="00FC5633" w:rsidRPr="00F767E0" w:rsidRDefault="00FC5633" w:rsidP="002757EC">
      <w:pPr>
        <w:spacing w:after="0" w:line="480" w:lineRule="auto"/>
        <w:rPr>
          <w:rFonts w:ascii="Times New Roman" w:hAnsi="Times New Roman" w:cs="Times New Roman"/>
          <w:sz w:val="24"/>
          <w:szCs w:val="24"/>
        </w:rPr>
      </w:pPr>
    </w:p>
    <w:p w14:paraId="284438B7" w14:textId="7F077D64" w:rsidR="00F3385D" w:rsidRDefault="00F3385D" w:rsidP="002757EC">
      <w:p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Word Count: </w:t>
      </w:r>
      <w:r w:rsidR="006E2F5F">
        <w:rPr>
          <w:rFonts w:ascii="Times New Roman" w:hAnsi="Times New Roman" w:cs="Times New Roman"/>
          <w:sz w:val="24"/>
          <w:szCs w:val="24"/>
        </w:rPr>
        <w:t>210</w:t>
      </w:r>
    </w:p>
    <w:p w14:paraId="48702F0C" w14:textId="0C35C128" w:rsidR="002757EC" w:rsidRDefault="002757EC" w:rsidP="002757EC">
      <w:pPr>
        <w:spacing w:after="0" w:line="480" w:lineRule="auto"/>
        <w:rPr>
          <w:rFonts w:ascii="Times New Roman" w:hAnsi="Times New Roman" w:cs="Times New Roman"/>
          <w:sz w:val="24"/>
          <w:szCs w:val="24"/>
        </w:rPr>
      </w:pPr>
      <w:r w:rsidRPr="002757EC">
        <w:rPr>
          <w:rFonts w:ascii="Times New Roman" w:hAnsi="Times New Roman" w:cs="Times New Roman"/>
          <w:i/>
          <w:iCs/>
          <w:sz w:val="24"/>
          <w:szCs w:val="24"/>
        </w:rPr>
        <w:t>Keywords</w:t>
      </w:r>
      <w:r>
        <w:rPr>
          <w:rFonts w:ascii="Times New Roman" w:hAnsi="Times New Roman" w:cs="Times New Roman"/>
          <w:sz w:val="24"/>
          <w:szCs w:val="24"/>
        </w:rPr>
        <w:t>: Judgments of Learning; Reactivity; Mediated Associates</w:t>
      </w:r>
      <w:r w:rsidR="00EA28D4">
        <w:rPr>
          <w:rFonts w:ascii="Times New Roman" w:hAnsi="Times New Roman" w:cs="Times New Roman"/>
          <w:sz w:val="24"/>
          <w:szCs w:val="24"/>
        </w:rPr>
        <w:t>;</w:t>
      </w:r>
      <w:r>
        <w:rPr>
          <w:rFonts w:ascii="Times New Roman" w:hAnsi="Times New Roman" w:cs="Times New Roman"/>
          <w:sz w:val="24"/>
          <w:szCs w:val="24"/>
        </w:rPr>
        <w:t xml:space="preserve"> Cued-Recall Testing</w:t>
      </w:r>
    </w:p>
    <w:p w14:paraId="1840E38F" w14:textId="53F9F92F" w:rsidR="002757EC" w:rsidRDefault="002757EC">
      <w:pPr>
        <w:rPr>
          <w:rFonts w:ascii="Times New Roman" w:hAnsi="Times New Roman" w:cs="Times New Roman"/>
          <w:sz w:val="24"/>
          <w:szCs w:val="24"/>
        </w:rPr>
      </w:pPr>
      <w:r>
        <w:rPr>
          <w:rFonts w:ascii="Times New Roman" w:hAnsi="Times New Roman" w:cs="Times New Roman"/>
          <w:sz w:val="24"/>
          <w:szCs w:val="24"/>
        </w:rPr>
        <w:br w:type="page"/>
      </w:r>
    </w:p>
    <w:p w14:paraId="1592C892" w14:textId="77777777" w:rsidR="00316289" w:rsidRDefault="00316289" w:rsidP="00316289">
      <w:pPr>
        <w:spacing w:after="0" w:line="480" w:lineRule="auto"/>
        <w:jc w:val="center"/>
        <w:rPr>
          <w:rFonts w:ascii="Times New Roman" w:hAnsi="Times New Roman" w:cs="Times New Roman"/>
          <w:sz w:val="24"/>
          <w:szCs w:val="24"/>
        </w:rPr>
      </w:pPr>
      <w:r w:rsidRPr="00100C23">
        <w:rPr>
          <w:rFonts w:ascii="Times New Roman" w:hAnsi="Times New Roman" w:cs="Times New Roman"/>
          <w:sz w:val="24"/>
          <w:szCs w:val="24"/>
        </w:rPr>
        <w:lastRenderedPageBreak/>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Pr>
          <w:rFonts w:ascii="Times New Roman" w:hAnsi="Times New Roman" w:cs="Times New Roman"/>
          <w:sz w:val="24"/>
          <w:szCs w:val="24"/>
        </w:rPr>
        <w:t>Cued-Recall of Single and Double Semantically Mediated Word Pairs</w:t>
      </w:r>
    </w:p>
    <w:p w14:paraId="78391A05" w14:textId="41A85DCD" w:rsidR="00E35441" w:rsidRDefault="003126E3"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37A94">
        <w:rPr>
          <w:rFonts w:ascii="Times New Roman" w:hAnsi="Times New Roman" w:cs="Times New Roman"/>
          <w:sz w:val="24"/>
          <w:szCs w:val="24"/>
        </w:rPr>
        <w:t>J</w:t>
      </w:r>
      <w:r w:rsidR="00071499">
        <w:rPr>
          <w:rFonts w:ascii="Times New Roman" w:hAnsi="Times New Roman" w:cs="Times New Roman"/>
          <w:sz w:val="24"/>
          <w:szCs w:val="24"/>
        </w:rPr>
        <w:t xml:space="preserve">udgments of learning </w:t>
      </w:r>
      <w:r>
        <w:rPr>
          <w:rFonts w:ascii="Times New Roman" w:hAnsi="Times New Roman" w:cs="Times New Roman"/>
          <w:sz w:val="24"/>
          <w:szCs w:val="24"/>
        </w:rPr>
        <w:t xml:space="preserve">(JOLs) </w:t>
      </w:r>
      <w:r w:rsidR="00037A94">
        <w:rPr>
          <w:rFonts w:ascii="Times New Roman" w:hAnsi="Times New Roman" w:cs="Times New Roman"/>
          <w:sz w:val="24"/>
          <w:szCs w:val="24"/>
        </w:rPr>
        <w:t xml:space="preserve">provide </w:t>
      </w:r>
      <w:r w:rsidR="00125DE6">
        <w:rPr>
          <w:rFonts w:ascii="Times New Roman" w:hAnsi="Times New Roman" w:cs="Times New Roman"/>
          <w:sz w:val="24"/>
          <w:szCs w:val="24"/>
        </w:rPr>
        <w:t xml:space="preserve">useful </w:t>
      </w:r>
      <w:r w:rsidR="00037A94">
        <w:rPr>
          <w:rFonts w:ascii="Times New Roman" w:hAnsi="Times New Roman" w:cs="Times New Roman"/>
          <w:sz w:val="24"/>
          <w:szCs w:val="24"/>
        </w:rPr>
        <w:t xml:space="preserve">insights </w:t>
      </w:r>
      <w:r w:rsidR="009024BC">
        <w:rPr>
          <w:rFonts w:ascii="Times New Roman" w:hAnsi="Times New Roman" w:cs="Times New Roman"/>
          <w:sz w:val="24"/>
          <w:szCs w:val="24"/>
        </w:rPr>
        <w:t>about</w:t>
      </w:r>
      <w:r w:rsidR="00037A94">
        <w:rPr>
          <w:rFonts w:ascii="Times New Roman" w:hAnsi="Times New Roman" w:cs="Times New Roman"/>
          <w:sz w:val="24"/>
          <w:szCs w:val="24"/>
        </w:rPr>
        <w:t xml:space="preserve"> the</w:t>
      </w:r>
      <w:r w:rsidR="00DB5C38">
        <w:rPr>
          <w:rFonts w:ascii="Times New Roman" w:hAnsi="Times New Roman" w:cs="Times New Roman"/>
          <w:sz w:val="24"/>
          <w:szCs w:val="24"/>
        </w:rPr>
        <w:t xml:space="preserve"> learning process</w:t>
      </w:r>
      <w:r w:rsidR="00C93B90">
        <w:rPr>
          <w:rFonts w:ascii="Times New Roman" w:hAnsi="Times New Roman" w:cs="Times New Roman"/>
          <w:sz w:val="24"/>
          <w:szCs w:val="24"/>
        </w:rPr>
        <w:t xml:space="preserve">. </w:t>
      </w:r>
      <w:r w:rsidR="004D35B7">
        <w:rPr>
          <w:rFonts w:ascii="Times New Roman" w:hAnsi="Times New Roman" w:cs="Times New Roman"/>
          <w:sz w:val="24"/>
          <w:szCs w:val="24"/>
        </w:rPr>
        <w:t>JOL</w:t>
      </w:r>
      <w:r w:rsidR="000C4FB7">
        <w:rPr>
          <w:rFonts w:ascii="Times New Roman" w:hAnsi="Times New Roman" w:cs="Times New Roman"/>
          <w:sz w:val="24"/>
          <w:szCs w:val="24"/>
        </w:rPr>
        <w:t xml:space="preserve"> manipulations </w:t>
      </w:r>
      <w:r w:rsidR="0008750C">
        <w:rPr>
          <w:rFonts w:ascii="Times New Roman" w:hAnsi="Times New Roman" w:cs="Times New Roman"/>
          <w:sz w:val="24"/>
          <w:szCs w:val="24"/>
        </w:rPr>
        <w:t>are easy to implement</w:t>
      </w:r>
      <w:r w:rsidR="000C4FB7">
        <w:rPr>
          <w:rFonts w:ascii="Times New Roman" w:hAnsi="Times New Roman" w:cs="Times New Roman"/>
          <w:sz w:val="24"/>
          <w:szCs w:val="24"/>
        </w:rPr>
        <w:t xml:space="preserve"> at </w:t>
      </w:r>
      <w:r w:rsidR="00CB05FF">
        <w:rPr>
          <w:rFonts w:ascii="Times New Roman" w:hAnsi="Times New Roman" w:cs="Times New Roman"/>
          <w:sz w:val="24"/>
          <w:szCs w:val="24"/>
        </w:rPr>
        <w:t>encoding</w:t>
      </w:r>
      <w:r w:rsidR="0008750C">
        <w:rPr>
          <w:rFonts w:ascii="Times New Roman" w:hAnsi="Times New Roman" w:cs="Times New Roman"/>
          <w:sz w:val="24"/>
          <w:szCs w:val="24"/>
        </w:rPr>
        <w:t xml:space="preserve">, and these judgments </w:t>
      </w:r>
      <w:r w:rsidR="004D35B7">
        <w:rPr>
          <w:rFonts w:ascii="Times New Roman" w:hAnsi="Times New Roman" w:cs="Times New Roman"/>
          <w:sz w:val="24"/>
          <w:szCs w:val="24"/>
        </w:rPr>
        <w:t xml:space="preserve">can be </w:t>
      </w:r>
      <w:r w:rsidR="00040251">
        <w:rPr>
          <w:rFonts w:ascii="Times New Roman" w:hAnsi="Times New Roman" w:cs="Times New Roman"/>
          <w:sz w:val="24"/>
          <w:szCs w:val="24"/>
        </w:rPr>
        <w:t xml:space="preserve">made </w:t>
      </w:r>
      <w:r w:rsidR="004D35B7">
        <w:rPr>
          <w:rFonts w:ascii="Times New Roman" w:hAnsi="Times New Roman" w:cs="Times New Roman"/>
          <w:sz w:val="24"/>
          <w:szCs w:val="24"/>
        </w:rPr>
        <w:t xml:space="preserve">for a variety of </w:t>
      </w:r>
      <w:r w:rsidR="0065376D">
        <w:rPr>
          <w:rFonts w:ascii="Times New Roman" w:hAnsi="Times New Roman" w:cs="Times New Roman"/>
          <w:sz w:val="24"/>
          <w:szCs w:val="24"/>
        </w:rPr>
        <w:t>stimuli</w:t>
      </w:r>
      <w:r w:rsidR="004D35B7">
        <w:rPr>
          <w:rFonts w:ascii="Times New Roman" w:hAnsi="Times New Roman" w:cs="Times New Roman"/>
          <w:sz w:val="24"/>
          <w:szCs w:val="24"/>
        </w:rPr>
        <w:t xml:space="preserve"> (e.g., </w:t>
      </w:r>
      <w:r w:rsidR="004E6226">
        <w:rPr>
          <w:rFonts w:ascii="Times New Roman" w:hAnsi="Times New Roman" w:cs="Times New Roman"/>
          <w:sz w:val="24"/>
          <w:szCs w:val="24"/>
        </w:rPr>
        <w:t>educational text passages</w:t>
      </w:r>
      <w:r w:rsidR="000E377D">
        <w:rPr>
          <w:rFonts w:ascii="Times New Roman" w:hAnsi="Times New Roman" w:cs="Times New Roman"/>
          <w:sz w:val="24"/>
          <w:szCs w:val="24"/>
        </w:rPr>
        <w:t xml:space="preserve">: </w:t>
      </w:r>
      <w:r w:rsidR="004E6226" w:rsidRPr="00DD65A5">
        <w:rPr>
          <w:rFonts w:ascii="Times New Roman" w:hAnsi="Times New Roman" w:cs="Times New Roman"/>
          <w:sz w:val="24"/>
          <w:szCs w:val="24"/>
        </w:rPr>
        <w:t>Ariel, Karpicke, Witherby, &amp; Tauber, 2021</w:t>
      </w:r>
      <w:r w:rsidR="000E377D">
        <w:rPr>
          <w:rFonts w:ascii="Times New Roman" w:hAnsi="Times New Roman" w:cs="Times New Roman"/>
          <w:sz w:val="24"/>
          <w:szCs w:val="24"/>
        </w:rPr>
        <w:t xml:space="preserve">; </w:t>
      </w:r>
      <w:r w:rsidR="00BB4527">
        <w:rPr>
          <w:rFonts w:ascii="Times New Roman" w:hAnsi="Times New Roman" w:cs="Times New Roman"/>
          <w:sz w:val="24"/>
          <w:szCs w:val="24"/>
        </w:rPr>
        <w:t xml:space="preserve">human </w:t>
      </w:r>
      <w:r w:rsidR="004D35B7">
        <w:rPr>
          <w:rFonts w:ascii="Times New Roman" w:hAnsi="Times New Roman" w:cs="Times New Roman"/>
          <w:sz w:val="24"/>
          <w:szCs w:val="24"/>
        </w:rPr>
        <w:t>faces</w:t>
      </w:r>
      <w:r w:rsidR="000E377D">
        <w:rPr>
          <w:rFonts w:ascii="Times New Roman" w:hAnsi="Times New Roman" w:cs="Times New Roman"/>
          <w:sz w:val="24"/>
          <w:szCs w:val="24"/>
        </w:rPr>
        <w:t>:</w:t>
      </w:r>
      <w:r w:rsidR="004D35B7" w:rsidRPr="00DD65A5">
        <w:rPr>
          <w:rFonts w:ascii="Times New Roman" w:hAnsi="Times New Roman" w:cs="Times New Roman"/>
          <w:sz w:val="24"/>
          <w:szCs w:val="24"/>
        </w:rPr>
        <w:t xml:space="preserve"> Hourihan, Benjamin, &amp; Liu, 2012</w:t>
      </w:r>
      <w:r w:rsidR="000C1A13">
        <w:rPr>
          <w:rFonts w:ascii="Times New Roman" w:hAnsi="Times New Roman" w:cs="Times New Roman"/>
          <w:sz w:val="24"/>
          <w:szCs w:val="24"/>
        </w:rPr>
        <w:t>)</w:t>
      </w:r>
      <w:r w:rsidR="00F36183">
        <w:rPr>
          <w:rFonts w:ascii="Times New Roman" w:hAnsi="Times New Roman" w:cs="Times New Roman"/>
          <w:sz w:val="24"/>
          <w:szCs w:val="24"/>
        </w:rPr>
        <w:t xml:space="preserve">. </w:t>
      </w:r>
      <w:r w:rsidR="00316289">
        <w:rPr>
          <w:rFonts w:ascii="Times New Roman" w:hAnsi="Times New Roman" w:cs="Times New Roman"/>
          <w:sz w:val="24"/>
          <w:szCs w:val="24"/>
        </w:rPr>
        <w:t>Although</w:t>
      </w:r>
      <w:r w:rsidR="009714A6">
        <w:rPr>
          <w:rFonts w:ascii="Times New Roman" w:hAnsi="Times New Roman" w:cs="Times New Roman"/>
          <w:sz w:val="24"/>
          <w:szCs w:val="24"/>
        </w:rPr>
        <w:t xml:space="preserve"> </w:t>
      </w:r>
      <w:r w:rsidR="00F36183">
        <w:rPr>
          <w:rFonts w:ascii="Times New Roman" w:hAnsi="Times New Roman" w:cs="Times New Roman"/>
          <w:sz w:val="24"/>
          <w:szCs w:val="24"/>
        </w:rPr>
        <w:t>JOLs</w:t>
      </w:r>
      <w:r w:rsidR="009714A6">
        <w:rPr>
          <w:rFonts w:ascii="Times New Roman" w:hAnsi="Times New Roman" w:cs="Times New Roman"/>
          <w:sz w:val="24"/>
          <w:szCs w:val="24"/>
        </w:rPr>
        <w:t xml:space="preserve"> </w:t>
      </w:r>
      <w:r w:rsidR="000C4FB7">
        <w:rPr>
          <w:rFonts w:ascii="Times New Roman" w:hAnsi="Times New Roman" w:cs="Times New Roman"/>
          <w:sz w:val="24"/>
          <w:szCs w:val="24"/>
        </w:rPr>
        <w:t xml:space="preserve">can be applied to </w:t>
      </w:r>
      <w:r w:rsidR="000E377D">
        <w:rPr>
          <w:rFonts w:ascii="Times New Roman" w:hAnsi="Times New Roman" w:cs="Times New Roman"/>
          <w:sz w:val="24"/>
          <w:szCs w:val="24"/>
        </w:rPr>
        <w:t xml:space="preserve">many </w:t>
      </w:r>
      <w:r w:rsidR="000C4FB7">
        <w:rPr>
          <w:rFonts w:ascii="Times New Roman" w:hAnsi="Times New Roman" w:cs="Times New Roman"/>
          <w:sz w:val="24"/>
          <w:szCs w:val="24"/>
        </w:rPr>
        <w:t xml:space="preserve">study situations, researchers commonly have </w:t>
      </w:r>
      <w:r w:rsidR="00E35441">
        <w:rPr>
          <w:rFonts w:ascii="Times New Roman" w:hAnsi="Times New Roman" w:cs="Times New Roman"/>
          <w:sz w:val="24"/>
          <w:szCs w:val="24"/>
        </w:rPr>
        <w:t>participants</w:t>
      </w:r>
      <w:r w:rsidR="000C4FB7">
        <w:rPr>
          <w:rFonts w:ascii="Times New Roman" w:hAnsi="Times New Roman" w:cs="Times New Roman"/>
          <w:sz w:val="24"/>
          <w:szCs w:val="24"/>
        </w:rPr>
        <w:t xml:space="preserve"> provide them while studying </w:t>
      </w:r>
      <w:r w:rsidR="009714A6">
        <w:rPr>
          <w:rFonts w:ascii="Times New Roman" w:hAnsi="Times New Roman" w:cs="Times New Roman"/>
          <w:sz w:val="24"/>
          <w:szCs w:val="24"/>
        </w:rPr>
        <w:t>cue-target word pairs</w:t>
      </w:r>
      <w:r w:rsidR="00180F9D">
        <w:rPr>
          <w:rFonts w:ascii="Times New Roman" w:hAnsi="Times New Roman" w:cs="Times New Roman"/>
          <w:sz w:val="24"/>
          <w:szCs w:val="24"/>
        </w:rPr>
        <w:t xml:space="preserve">. </w:t>
      </w:r>
      <w:r w:rsidR="00F239B7">
        <w:rPr>
          <w:rFonts w:ascii="Times New Roman" w:hAnsi="Times New Roman" w:cs="Times New Roman"/>
          <w:sz w:val="24"/>
          <w:szCs w:val="24"/>
        </w:rPr>
        <w:t>W</w:t>
      </w:r>
      <w:r w:rsidR="00AB6E5D">
        <w:rPr>
          <w:rFonts w:ascii="Times New Roman" w:hAnsi="Times New Roman" w:cs="Times New Roman"/>
          <w:sz w:val="24"/>
          <w:szCs w:val="24"/>
        </w:rPr>
        <w:t xml:space="preserve">ithin this context, </w:t>
      </w:r>
      <w:r w:rsidR="00F239B7">
        <w:rPr>
          <w:rFonts w:ascii="Times New Roman" w:hAnsi="Times New Roman" w:cs="Times New Roman"/>
          <w:sz w:val="24"/>
          <w:szCs w:val="24"/>
        </w:rPr>
        <w:t xml:space="preserve">JOLs </w:t>
      </w:r>
      <w:r w:rsidR="00AB6E5D">
        <w:rPr>
          <w:rFonts w:ascii="Times New Roman" w:hAnsi="Times New Roman" w:cs="Times New Roman"/>
          <w:sz w:val="24"/>
          <w:szCs w:val="24"/>
        </w:rPr>
        <w:t xml:space="preserve">are </w:t>
      </w:r>
      <w:r w:rsidR="00E35441">
        <w:rPr>
          <w:rFonts w:ascii="Times New Roman" w:hAnsi="Times New Roman" w:cs="Times New Roman"/>
          <w:sz w:val="24"/>
          <w:szCs w:val="24"/>
        </w:rPr>
        <w:t>often</w:t>
      </w:r>
      <w:r w:rsidR="00017337">
        <w:rPr>
          <w:rFonts w:ascii="Times New Roman" w:hAnsi="Times New Roman" w:cs="Times New Roman"/>
          <w:sz w:val="24"/>
          <w:szCs w:val="24"/>
        </w:rPr>
        <w:t xml:space="preserve"> framed as the </w:t>
      </w:r>
      <w:r w:rsidR="00F36183">
        <w:rPr>
          <w:rFonts w:ascii="Times New Roman" w:hAnsi="Times New Roman" w:cs="Times New Roman"/>
          <w:sz w:val="24"/>
          <w:szCs w:val="24"/>
        </w:rPr>
        <w:t>percentage</w:t>
      </w:r>
      <w:r w:rsidR="00F33F3E">
        <w:rPr>
          <w:rFonts w:ascii="Times New Roman" w:hAnsi="Times New Roman" w:cs="Times New Roman"/>
          <w:sz w:val="24"/>
          <w:szCs w:val="24"/>
        </w:rPr>
        <w:t xml:space="preserve"> likelihood </w:t>
      </w:r>
      <w:r w:rsidR="00F239B7">
        <w:rPr>
          <w:rFonts w:ascii="Times New Roman" w:hAnsi="Times New Roman" w:cs="Times New Roman"/>
          <w:sz w:val="24"/>
          <w:szCs w:val="24"/>
        </w:rPr>
        <w:t xml:space="preserve">that </w:t>
      </w:r>
      <w:r w:rsidR="00E35441">
        <w:rPr>
          <w:rFonts w:ascii="Times New Roman" w:hAnsi="Times New Roman" w:cs="Times New Roman"/>
          <w:sz w:val="24"/>
          <w:szCs w:val="24"/>
        </w:rPr>
        <w:t xml:space="preserve">participants </w:t>
      </w:r>
      <w:r w:rsidR="00F239B7">
        <w:rPr>
          <w:rFonts w:ascii="Times New Roman" w:hAnsi="Times New Roman" w:cs="Times New Roman"/>
          <w:sz w:val="24"/>
          <w:szCs w:val="24"/>
        </w:rPr>
        <w:t>will</w:t>
      </w:r>
      <w:r w:rsidR="00F33F3E">
        <w:rPr>
          <w:rFonts w:ascii="Times New Roman" w:hAnsi="Times New Roman" w:cs="Times New Roman"/>
          <w:sz w:val="24"/>
          <w:szCs w:val="24"/>
        </w:rPr>
        <w:t xml:space="preserve"> correctly recall </w:t>
      </w:r>
      <w:r w:rsidR="00F239B7">
        <w:rPr>
          <w:rFonts w:ascii="Times New Roman" w:hAnsi="Times New Roman" w:cs="Times New Roman"/>
          <w:sz w:val="24"/>
          <w:szCs w:val="24"/>
        </w:rPr>
        <w:t xml:space="preserve">a pair’s </w:t>
      </w:r>
      <w:r w:rsidR="00F33F3E">
        <w:rPr>
          <w:rFonts w:ascii="Times New Roman" w:hAnsi="Times New Roman" w:cs="Times New Roman"/>
          <w:sz w:val="24"/>
          <w:szCs w:val="24"/>
        </w:rPr>
        <w:t xml:space="preserve">target on a later memory test if cued by the </w:t>
      </w:r>
      <w:r w:rsidR="00017337">
        <w:rPr>
          <w:rFonts w:ascii="Times New Roman" w:hAnsi="Times New Roman" w:cs="Times New Roman"/>
          <w:sz w:val="24"/>
          <w:szCs w:val="24"/>
        </w:rPr>
        <w:t xml:space="preserve">first word </w:t>
      </w:r>
      <w:r w:rsidR="00F33F3E">
        <w:rPr>
          <w:rFonts w:ascii="Times New Roman" w:hAnsi="Times New Roman" w:cs="Times New Roman"/>
          <w:sz w:val="24"/>
          <w:szCs w:val="24"/>
        </w:rPr>
        <w:t>(</w:t>
      </w:r>
      <w:r w:rsidR="000C1A13" w:rsidRPr="006D2110">
        <w:rPr>
          <w:rFonts w:ascii="Times New Roman" w:hAnsi="Times New Roman" w:cs="Times New Roman"/>
          <w:sz w:val="24"/>
          <w:szCs w:val="24"/>
        </w:rPr>
        <w:t>see Rhodes, 2016)</w:t>
      </w:r>
      <w:r w:rsidR="00F33F3E" w:rsidRPr="006D2110">
        <w:rPr>
          <w:rFonts w:ascii="Times New Roman" w:hAnsi="Times New Roman" w:cs="Times New Roman"/>
          <w:sz w:val="24"/>
          <w:szCs w:val="24"/>
        </w:rPr>
        <w:t>.</w:t>
      </w:r>
      <w:r w:rsidR="00F33F3E">
        <w:rPr>
          <w:rFonts w:ascii="Times New Roman" w:hAnsi="Times New Roman" w:cs="Times New Roman"/>
          <w:sz w:val="24"/>
          <w:szCs w:val="24"/>
        </w:rPr>
        <w:t xml:space="preserve"> </w:t>
      </w:r>
      <w:r w:rsidR="00017337">
        <w:rPr>
          <w:rFonts w:ascii="Times New Roman" w:hAnsi="Times New Roman" w:cs="Times New Roman"/>
          <w:sz w:val="24"/>
          <w:szCs w:val="24"/>
        </w:rPr>
        <w:t xml:space="preserve">JOLs </w:t>
      </w:r>
      <w:r w:rsidR="00370CB1">
        <w:rPr>
          <w:rFonts w:ascii="Times New Roman" w:hAnsi="Times New Roman" w:cs="Times New Roman"/>
          <w:sz w:val="24"/>
          <w:szCs w:val="24"/>
        </w:rPr>
        <w:t>have often been</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assumed to be</w:t>
      </w:r>
      <w:r w:rsidR="000C1A13">
        <w:rPr>
          <w:rFonts w:ascii="Times New Roman" w:hAnsi="Times New Roman" w:cs="Times New Roman"/>
          <w:sz w:val="24"/>
          <w:szCs w:val="24"/>
        </w:rPr>
        <w:t xml:space="preserve"> neutral measures </w:t>
      </w:r>
      <w:r w:rsidR="00A613DB">
        <w:rPr>
          <w:rFonts w:ascii="Times New Roman" w:hAnsi="Times New Roman" w:cs="Times New Roman"/>
          <w:sz w:val="24"/>
          <w:szCs w:val="24"/>
        </w:rPr>
        <w:t>with</w:t>
      </w:r>
      <w:r w:rsidR="000C1A13">
        <w:rPr>
          <w:rFonts w:ascii="Times New Roman" w:hAnsi="Times New Roman" w:cs="Times New Roman"/>
          <w:sz w:val="24"/>
          <w:szCs w:val="24"/>
        </w:rPr>
        <w:t xml:space="preserve"> little </w:t>
      </w:r>
      <w:r w:rsidR="009505A4">
        <w:rPr>
          <w:rFonts w:ascii="Times New Roman" w:hAnsi="Times New Roman" w:cs="Times New Roman"/>
          <w:sz w:val="24"/>
          <w:szCs w:val="24"/>
        </w:rPr>
        <w:t xml:space="preserve">or no </w:t>
      </w:r>
      <w:r w:rsidR="000C1A13">
        <w:rPr>
          <w:rFonts w:ascii="Times New Roman" w:hAnsi="Times New Roman" w:cs="Times New Roman"/>
          <w:sz w:val="24"/>
          <w:szCs w:val="24"/>
        </w:rPr>
        <w:t xml:space="preserve">effect </w:t>
      </w:r>
      <w:r w:rsidR="00B60D1C">
        <w:rPr>
          <w:rFonts w:ascii="Times New Roman" w:hAnsi="Times New Roman" w:cs="Times New Roman"/>
          <w:sz w:val="24"/>
          <w:szCs w:val="24"/>
        </w:rPr>
        <w:t>on</w:t>
      </w:r>
      <w:r w:rsidR="000C1A13">
        <w:rPr>
          <w:rFonts w:ascii="Times New Roman" w:hAnsi="Times New Roman" w:cs="Times New Roman"/>
          <w:sz w:val="24"/>
          <w:szCs w:val="24"/>
        </w:rPr>
        <w:t xml:space="preserve"> memory</w:t>
      </w:r>
      <w:r w:rsidR="00E35441">
        <w:rPr>
          <w:rFonts w:ascii="Times New Roman" w:hAnsi="Times New Roman" w:cs="Times New Roman"/>
          <w:sz w:val="24"/>
          <w:szCs w:val="24"/>
        </w:rPr>
        <w:t>. However,</w:t>
      </w:r>
      <w:r w:rsidR="000C1A13">
        <w:rPr>
          <w:rFonts w:ascii="Times New Roman" w:hAnsi="Times New Roman" w:cs="Times New Roman"/>
          <w:sz w:val="24"/>
          <w:szCs w:val="24"/>
        </w:rPr>
        <w:t xml:space="preserve"> </w:t>
      </w:r>
      <w:r w:rsidR="009505A4">
        <w:rPr>
          <w:rFonts w:ascii="Times New Roman" w:hAnsi="Times New Roman" w:cs="Times New Roman"/>
          <w:sz w:val="24"/>
          <w:szCs w:val="24"/>
        </w:rPr>
        <w:t>research over the past decade</w:t>
      </w:r>
      <w:r w:rsidR="00F33F3E">
        <w:rPr>
          <w:rFonts w:ascii="Times New Roman" w:hAnsi="Times New Roman" w:cs="Times New Roman"/>
          <w:sz w:val="24"/>
          <w:szCs w:val="24"/>
        </w:rPr>
        <w:t xml:space="preserve"> </w:t>
      </w:r>
      <w:r w:rsidR="00152A32">
        <w:rPr>
          <w:rFonts w:ascii="Times New Roman" w:hAnsi="Times New Roman" w:cs="Times New Roman"/>
          <w:sz w:val="24"/>
          <w:szCs w:val="24"/>
        </w:rPr>
        <w:t xml:space="preserve">has </w:t>
      </w:r>
      <w:r w:rsidR="00DB5EF7">
        <w:rPr>
          <w:rFonts w:ascii="Times New Roman" w:hAnsi="Times New Roman" w:cs="Times New Roman"/>
          <w:sz w:val="24"/>
          <w:szCs w:val="24"/>
        </w:rPr>
        <w:t xml:space="preserve">consistently </w:t>
      </w:r>
      <w:r w:rsidR="009505A4">
        <w:rPr>
          <w:rFonts w:ascii="Times New Roman" w:hAnsi="Times New Roman" w:cs="Times New Roman"/>
          <w:sz w:val="24"/>
          <w:szCs w:val="24"/>
        </w:rPr>
        <w:t>found</w:t>
      </w:r>
      <w:r w:rsidR="00152A32">
        <w:rPr>
          <w:rFonts w:ascii="Times New Roman" w:hAnsi="Times New Roman" w:cs="Times New Roman"/>
          <w:sz w:val="24"/>
          <w:szCs w:val="24"/>
        </w:rPr>
        <w:t xml:space="preserve"> that JOLs are </w:t>
      </w:r>
      <w:r w:rsidR="00152A32">
        <w:rPr>
          <w:rFonts w:ascii="Times New Roman" w:hAnsi="Times New Roman" w:cs="Times New Roman"/>
          <w:i/>
          <w:iCs/>
          <w:sz w:val="24"/>
          <w:szCs w:val="24"/>
        </w:rPr>
        <w:t>reactive</w:t>
      </w:r>
      <w:r w:rsidR="00B60D1C">
        <w:rPr>
          <w:rFonts w:ascii="Times New Roman" w:hAnsi="Times New Roman" w:cs="Times New Roman"/>
          <w:sz w:val="24"/>
          <w:szCs w:val="24"/>
        </w:rPr>
        <w:t xml:space="preserve"> on </w:t>
      </w:r>
      <w:r w:rsidR="009505A4">
        <w:rPr>
          <w:rFonts w:ascii="Times New Roman" w:hAnsi="Times New Roman" w:cs="Times New Roman"/>
          <w:sz w:val="24"/>
          <w:szCs w:val="24"/>
        </w:rPr>
        <w:t xml:space="preserve">learning, particularly when </w:t>
      </w:r>
      <w:del w:id="0" w:author="Mark Huff" w:date="2025-10-23T15:58:00Z" w16du:dateUtc="2025-10-23T20:58:00Z">
        <w:r w:rsidR="009505A4" w:rsidDel="00E77CD8">
          <w:rPr>
            <w:rFonts w:ascii="Times New Roman" w:hAnsi="Times New Roman" w:cs="Times New Roman"/>
            <w:sz w:val="24"/>
            <w:szCs w:val="24"/>
          </w:rPr>
          <w:delText>particpants</w:delText>
        </w:r>
      </w:del>
      <w:ins w:id="1" w:author="Mark Huff" w:date="2025-10-23T15:58:00Z" w16du:dateUtc="2025-10-23T20:58:00Z">
        <w:r w:rsidR="00E77CD8">
          <w:rPr>
            <w:rFonts w:ascii="Times New Roman" w:hAnsi="Times New Roman" w:cs="Times New Roman"/>
            <w:sz w:val="24"/>
            <w:szCs w:val="24"/>
          </w:rPr>
          <w:t>participants</w:t>
        </w:r>
      </w:ins>
      <w:r w:rsidR="009505A4">
        <w:rPr>
          <w:rFonts w:ascii="Times New Roman" w:hAnsi="Times New Roman" w:cs="Times New Roman"/>
          <w:sz w:val="24"/>
          <w:szCs w:val="24"/>
        </w:rPr>
        <w:t xml:space="preserve"> provide </w:t>
      </w:r>
      <w:r w:rsidR="00AB1F89">
        <w:rPr>
          <w:rFonts w:ascii="Times New Roman" w:hAnsi="Times New Roman" w:cs="Times New Roman"/>
          <w:sz w:val="24"/>
          <w:szCs w:val="24"/>
        </w:rPr>
        <w:t xml:space="preserve">them </w:t>
      </w:r>
      <w:r w:rsidR="009505A4">
        <w:rPr>
          <w:rFonts w:ascii="Times New Roman" w:hAnsi="Times New Roman" w:cs="Times New Roman"/>
          <w:sz w:val="24"/>
          <w:szCs w:val="24"/>
        </w:rPr>
        <w:t>concurrently with or immediately following</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study of</w:t>
      </w:r>
      <w:r w:rsidR="00017337">
        <w:rPr>
          <w:rFonts w:ascii="Times New Roman" w:hAnsi="Times New Roman" w:cs="Times New Roman"/>
          <w:sz w:val="24"/>
          <w:szCs w:val="24"/>
        </w:rPr>
        <w:t xml:space="preserve"> cue-target </w:t>
      </w:r>
      <w:r w:rsidR="009505A4">
        <w:rPr>
          <w:rFonts w:ascii="Times New Roman" w:hAnsi="Times New Roman" w:cs="Times New Roman"/>
          <w:sz w:val="24"/>
          <w:szCs w:val="24"/>
        </w:rPr>
        <w:t xml:space="preserve">word </w:t>
      </w:r>
      <w:r w:rsidR="00017337">
        <w:rPr>
          <w:rFonts w:ascii="Times New Roman" w:hAnsi="Times New Roman" w:cs="Times New Roman"/>
          <w:sz w:val="24"/>
          <w:szCs w:val="24"/>
        </w:rPr>
        <w:t>pairs</w:t>
      </w:r>
      <w:r w:rsidR="009505A4">
        <w:rPr>
          <w:rFonts w:ascii="Times New Roman" w:hAnsi="Times New Roman" w:cs="Times New Roman"/>
          <w:sz w:val="24"/>
          <w:szCs w:val="24"/>
        </w:rPr>
        <w:t xml:space="preserve"> </w:t>
      </w:r>
      <w:r w:rsidR="00152A32">
        <w:rPr>
          <w:rFonts w:ascii="Times New Roman" w:hAnsi="Times New Roman" w:cs="Times New Roman"/>
          <w:sz w:val="24"/>
          <w:szCs w:val="24"/>
        </w:rPr>
        <w:t xml:space="preserve">(e.g., </w:t>
      </w:r>
      <w:r w:rsidR="00152A32" w:rsidRPr="002F62C2">
        <w:rPr>
          <w:rFonts w:ascii="Times New Roman" w:hAnsi="Times New Roman" w:cs="Times New Roman"/>
          <w:sz w:val="24"/>
          <w:szCs w:val="24"/>
        </w:rPr>
        <w:t>Jane</w:t>
      </w:r>
      <w:r w:rsidR="00DB5EF7" w:rsidRPr="002F62C2">
        <w:rPr>
          <w:rFonts w:ascii="Times New Roman" w:hAnsi="Times New Roman" w:cs="Times New Roman"/>
          <w:sz w:val="24"/>
          <w:szCs w:val="24"/>
        </w:rPr>
        <w:t>s, Rivers, &amp; Dunlosky</w:t>
      </w:r>
      <w:r w:rsidR="00152A32" w:rsidRPr="002F62C2">
        <w:rPr>
          <w:rFonts w:ascii="Times New Roman" w:hAnsi="Times New Roman" w:cs="Times New Roman"/>
          <w:sz w:val="24"/>
          <w:szCs w:val="24"/>
        </w:rPr>
        <w:t>, 2018; Maxwell &amp; Huff, 2022; 2023; Mitchu</w:t>
      </w:r>
      <w:r w:rsidR="00DB5EF7" w:rsidRPr="002F62C2">
        <w:rPr>
          <w:rFonts w:ascii="Times New Roman" w:hAnsi="Times New Roman" w:cs="Times New Roman"/>
          <w:sz w:val="24"/>
          <w:szCs w:val="24"/>
        </w:rPr>
        <w:t>m, Kelley, &amp; Fox</w:t>
      </w:r>
      <w:r w:rsidR="00152A32" w:rsidRPr="002F62C2">
        <w:rPr>
          <w:rFonts w:ascii="Times New Roman" w:hAnsi="Times New Roman" w:cs="Times New Roman"/>
          <w:sz w:val="24"/>
          <w:szCs w:val="24"/>
        </w:rPr>
        <w:t>, 2016; Soderstrom</w:t>
      </w:r>
      <w:r w:rsidR="00DB5EF7" w:rsidRPr="006D2110">
        <w:rPr>
          <w:rFonts w:ascii="Times New Roman" w:hAnsi="Times New Roman" w:cs="Times New Roman"/>
          <w:sz w:val="24"/>
          <w:szCs w:val="24"/>
        </w:rPr>
        <w:t>, Clark, Halamish, &amp; Bjork</w:t>
      </w:r>
      <w:r w:rsidR="00152A32" w:rsidRPr="006D2110">
        <w:rPr>
          <w:rFonts w:ascii="Times New Roman" w:hAnsi="Times New Roman" w:cs="Times New Roman"/>
          <w:sz w:val="24"/>
          <w:szCs w:val="24"/>
        </w:rPr>
        <w:t>,</w:t>
      </w:r>
      <w:r w:rsidR="00152A32">
        <w:rPr>
          <w:rFonts w:ascii="Times New Roman" w:hAnsi="Times New Roman" w:cs="Times New Roman"/>
          <w:sz w:val="24"/>
          <w:szCs w:val="24"/>
        </w:rPr>
        <w:t xml:space="preserve"> 2015; see </w:t>
      </w:r>
      <w:r w:rsidR="00152A32" w:rsidRPr="00DB2899">
        <w:rPr>
          <w:rFonts w:ascii="Times New Roman" w:hAnsi="Times New Roman" w:cs="Times New Roman"/>
          <w:sz w:val="24"/>
          <w:szCs w:val="24"/>
        </w:rPr>
        <w:t>Doubl</w:t>
      </w:r>
      <w:r w:rsidR="00DB5EF7" w:rsidRPr="00DB2899">
        <w:rPr>
          <w:rFonts w:ascii="Times New Roman" w:hAnsi="Times New Roman" w:cs="Times New Roman"/>
          <w:sz w:val="24"/>
          <w:szCs w:val="24"/>
        </w:rPr>
        <w:t>e, Birney, &amp; Walker</w:t>
      </w:r>
      <w:r w:rsidR="00152A32" w:rsidRPr="00DB2899">
        <w:rPr>
          <w:rFonts w:ascii="Times New Roman" w:hAnsi="Times New Roman" w:cs="Times New Roman"/>
          <w:sz w:val="24"/>
          <w:szCs w:val="24"/>
        </w:rPr>
        <w:t>, 201</w:t>
      </w:r>
      <w:r w:rsidR="00DB2899" w:rsidRPr="00DB2899">
        <w:rPr>
          <w:rFonts w:ascii="Times New Roman" w:hAnsi="Times New Roman" w:cs="Times New Roman"/>
          <w:sz w:val="24"/>
          <w:szCs w:val="24"/>
        </w:rPr>
        <w:t>8</w:t>
      </w:r>
      <w:ins w:id="2" w:author="Mark Huff" w:date="2025-10-23T16:02:00Z" w16du:dateUtc="2025-10-23T21:02:00Z">
        <w:r w:rsidR="00E77CD8">
          <w:rPr>
            <w:rFonts w:ascii="Times New Roman" w:hAnsi="Times New Roman" w:cs="Times New Roman"/>
            <w:sz w:val="24"/>
            <w:szCs w:val="24"/>
          </w:rPr>
          <w:t>,</w:t>
        </w:r>
      </w:ins>
      <w:r w:rsidR="00152A32">
        <w:rPr>
          <w:rFonts w:ascii="Times New Roman" w:hAnsi="Times New Roman" w:cs="Times New Roman"/>
          <w:sz w:val="24"/>
          <w:szCs w:val="24"/>
        </w:rPr>
        <w:t xml:space="preserve"> for review)</w:t>
      </w:r>
      <w:r w:rsidR="00B60D1C">
        <w:rPr>
          <w:rFonts w:ascii="Times New Roman" w:hAnsi="Times New Roman" w:cs="Times New Roman"/>
          <w:sz w:val="24"/>
          <w:szCs w:val="24"/>
        </w:rPr>
        <w:t xml:space="preserve">. </w:t>
      </w:r>
      <w:r w:rsidR="00E35441" w:rsidRPr="009D7D02">
        <w:rPr>
          <w:rFonts w:ascii="Times New Roman" w:hAnsi="Times New Roman" w:cs="Times New Roman"/>
          <w:color w:val="0070C0"/>
          <w:sz w:val="24"/>
          <w:szCs w:val="24"/>
        </w:rPr>
        <w:t xml:space="preserve">Thus, </w:t>
      </w:r>
      <w:r w:rsidR="009D7D02" w:rsidRPr="009D7D02">
        <w:rPr>
          <w:rFonts w:ascii="Times New Roman" w:hAnsi="Times New Roman" w:cs="Times New Roman"/>
          <w:color w:val="0070C0"/>
          <w:sz w:val="24"/>
          <w:szCs w:val="24"/>
        </w:rPr>
        <w:t xml:space="preserve">JOLs </w:t>
      </w:r>
      <w:r w:rsidR="006E2F5F">
        <w:rPr>
          <w:rFonts w:ascii="Times New Roman" w:hAnsi="Times New Roman" w:cs="Times New Roman"/>
          <w:color w:val="0070C0"/>
          <w:sz w:val="24"/>
          <w:szCs w:val="24"/>
        </w:rPr>
        <w:t>can</w:t>
      </w:r>
      <w:r w:rsidR="009D7D02" w:rsidRPr="009D7D02">
        <w:rPr>
          <w:rFonts w:ascii="Times New Roman" w:hAnsi="Times New Roman" w:cs="Times New Roman"/>
          <w:color w:val="0070C0"/>
          <w:sz w:val="24"/>
          <w:szCs w:val="24"/>
        </w:rPr>
        <w:t xml:space="preserve"> modify</w:t>
      </w:r>
      <w:r w:rsidR="00E35441" w:rsidRPr="009D7D02">
        <w:rPr>
          <w:rFonts w:ascii="Times New Roman" w:hAnsi="Times New Roman" w:cs="Times New Roman"/>
          <w:color w:val="0070C0"/>
          <w:sz w:val="24"/>
          <w:szCs w:val="24"/>
        </w:rPr>
        <w:t xml:space="preserve"> </w:t>
      </w:r>
      <w:r w:rsidR="003447A0" w:rsidRPr="009D7D02">
        <w:rPr>
          <w:rFonts w:ascii="Times New Roman" w:hAnsi="Times New Roman" w:cs="Times New Roman"/>
          <w:color w:val="0070C0"/>
          <w:sz w:val="24"/>
          <w:szCs w:val="24"/>
        </w:rPr>
        <w:t>cued-recall</w:t>
      </w:r>
      <w:r w:rsidR="00E35441" w:rsidRPr="009D7D02">
        <w:rPr>
          <w:rFonts w:ascii="Times New Roman" w:hAnsi="Times New Roman" w:cs="Times New Roman"/>
          <w:color w:val="0070C0"/>
          <w:sz w:val="24"/>
          <w:szCs w:val="24"/>
        </w:rPr>
        <w:t xml:space="preserve"> relative to control task</w:t>
      </w:r>
      <w:r w:rsidR="009D7D02" w:rsidRPr="009D7D02">
        <w:rPr>
          <w:rFonts w:ascii="Times New Roman" w:hAnsi="Times New Roman" w:cs="Times New Roman"/>
          <w:color w:val="0070C0"/>
          <w:sz w:val="24"/>
          <w:szCs w:val="24"/>
        </w:rPr>
        <w:t>s</w:t>
      </w:r>
      <w:r w:rsidR="00E35441" w:rsidRPr="009D7D02">
        <w:rPr>
          <w:rFonts w:ascii="Times New Roman" w:hAnsi="Times New Roman" w:cs="Times New Roman"/>
          <w:color w:val="0070C0"/>
          <w:sz w:val="24"/>
          <w:szCs w:val="24"/>
        </w:rPr>
        <w:t xml:space="preserve"> </w:t>
      </w:r>
      <w:r w:rsidR="0041115D" w:rsidRPr="009D7D02">
        <w:rPr>
          <w:rFonts w:ascii="Times New Roman" w:hAnsi="Times New Roman" w:cs="Times New Roman"/>
          <w:color w:val="0070C0"/>
          <w:sz w:val="24"/>
          <w:szCs w:val="24"/>
        </w:rPr>
        <w:t>like</w:t>
      </w:r>
      <w:r w:rsidR="00E35441" w:rsidRPr="009D7D02">
        <w:rPr>
          <w:rFonts w:ascii="Times New Roman" w:hAnsi="Times New Roman" w:cs="Times New Roman"/>
          <w:color w:val="0070C0"/>
          <w:sz w:val="24"/>
          <w:szCs w:val="24"/>
        </w:rPr>
        <w:t xml:space="preserve"> silent reading.</w:t>
      </w:r>
    </w:p>
    <w:p w14:paraId="4C252D2F" w14:textId="7D958110" w:rsidR="00917BA0" w:rsidRPr="00917BA0" w:rsidRDefault="009647B2" w:rsidP="00E354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BA36B8">
        <w:rPr>
          <w:rFonts w:ascii="Times New Roman" w:hAnsi="Times New Roman" w:cs="Times New Roman"/>
          <w:sz w:val="24"/>
          <w:szCs w:val="24"/>
        </w:rPr>
        <w:t xml:space="preserve">tudies </w:t>
      </w:r>
      <w:r w:rsidR="00E35441">
        <w:rPr>
          <w:rFonts w:ascii="Times New Roman" w:hAnsi="Times New Roman" w:cs="Times New Roman"/>
          <w:sz w:val="24"/>
          <w:szCs w:val="24"/>
        </w:rPr>
        <w:t xml:space="preserve">investigating </w:t>
      </w:r>
      <w:r w:rsidR="0057485A">
        <w:rPr>
          <w:rFonts w:ascii="Times New Roman" w:hAnsi="Times New Roman" w:cs="Times New Roman"/>
          <w:sz w:val="24"/>
          <w:szCs w:val="24"/>
        </w:rPr>
        <w:t xml:space="preserve">JOL reactivity </w:t>
      </w:r>
      <w:r w:rsidR="00BA36B8">
        <w:rPr>
          <w:rFonts w:ascii="Times New Roman" w:hAnsi="Times New Roman" w:cs="Times New Roman"/>
          <w:sz w:val="24"/>
          <w:szCs w:val="24"/>
        </w:rPr>
        <w:t xml:space="preserve">have </w:t>
      </w:r>
      <w:r w:rsidR="00180F9D">
        <w:rPr>
          <w:rFonts w:ascii="Times New Roman" w:hAnsi="Times New Roman" w:cs="Times New Roman"/>
          <w:sz w:val="24"/>
          <w:szCs w:val="24"/>
        </w:rPr>
        <w:t xml:space="preserve">revealed a consistent </w:t>
      </w:r>
      <w:r w:rsidR="00F8160B">
        <w:rPr>
          <w:rFonts w:ascii="Times New Roman" w:hAnsi="Times New Roman" w:cs="Times New Roman"/>
          <w:sz w:val="24"/>
          <w:szCs w:val="24"/>
        </w:rPr>
        <w:t xml:space="preserve">pattern of memory changes </w:t>
      </w:r>
      <w:r w:rsidR="00B501FB">
        <w:rPr>
          <w:rFonts w:ascii="Times New Roman" w:hAnsi="Times New Roman" w:cs="Times New Roman"/>
          <w:sz w:val="24"/>
          <w:szCs w:val="24"/>
        </w:rPr>
        <w:t>on cued-recall of word pairs</w:t>
      </w:r>
      <w:r w:rsidR="00180F9D">
        <w:rPr>
          <w:rFonts w:ascii="Times New Roman" w:hAnsi="Times New Roman" w:cs="Times New Roman"/>
          <w:sz w:val="24"/>
          <w:szCs w:val="24"/>
        </w:rPr>
        <w:t xml:space="preserve">. When participants </w:t>
      </w:r>
      <w:r w:rsidR="001D7A90">
        <w:rPr>
          <w:rFonts w:ascii="Times New Roman" w:hAnsi="Times New Roman" w:cs="Times New Roman"/>
          <w:sz w:val="24"/>
          <w:szCs w:val="24"/>
        </w:rPr>
        <w:t>study</w:t>
      </w:r>
      <w:r w:rsidR="00B501FB">
        <w:rPr>
          <w:rFonts w:ascii="Times New Roman" w:hAnsi="Times New Roman" w:cs="Times New Roman"/>
          <w:sz w:val="24"/>
          <w:szCs w:val="24"/>
        </w:rPr>
        <w:t xml:space="preserve"> related word pairs </w:t>
      </w:r>
      <w:r w:rsidR="00180F9D">
        <w:rPr>
          <w:rFonts w:ascii="Times New Roman" w:hAnsi="Times New Roman" w:cs="Times New Roman"/>
          <w:sz w:val="24"/>
          <w:szCs w:val="24"/>
        </w:rPr>
        <w:t xml:space="preserve">(e.g., </w:t>
      </w:r>
      <w:r w:rsidR="00180F9D" w:rsidRPr="00180F9D">
        <w:rPr>
          <w:rFonts w:ascii="Times New Roman" w:hAnsi="Times New Roman" w:cs="Times New Roman"/>
          <w:i/>
          <w:iCs/>
          <w:sz w:val="24"/>
          <w:szCs w:val="24"/>
        </w:rPr>
        <w:t>mouse</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cheese</w:t>
      </w:r>
      <w:r w:rsidR="00180F9D">
        <w:rPr>
          <w:rFonts w:ascii="Times New Roman" w:hAnsi="Times New Roman" w:cs="Times New Roman"/>
          <w:sz w:val="24"/>
          <w:szCs w:val="24"/>
        </w:rPr>
        <w:t>)</w:t>
      </w:r>
      <w:r w:rsidR="00B501FB">
        <w:rPr>
          <w:rFonts w:ascii="Times New Roman" w:hAnsi="Times New Roman" w:cs="Times New Roman"/>
          <w:sz w:val="24"/>
          <w:szCs w:val="24"/>
        </w:rPr>
        <w:t xml:space="preserve">, </w:t>
      </w:r>
      <w:r w:rsidR="001D7A90">
        <w:rPr>
          <w:rFonts w:ascii="Times New Roman" w:hAnsi="Times New Roman" w:cs="Times New Roman"/>
          <w:sz w:val="24"/>
          <w:szCs w:val="24"/>
        </w:rPr>
        <w:t xml:space="preserve">JOLs often improve cued-recall relative to a control group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positive reactivity</w:t>
      </w:r>
      <w:r w:rsidR="00B501FB">
        <w:rPr>
          <w:rFonts w:ascii="Times New Roman" w:hAnsi="Times New Roman" w:cs="Times New Roman"/>
          <w:sz w:val="24"/>
          <w:szCs w:val="24"/>
        </w:rPr>
        <w:t>; Halamish &amp; Undorf, 2023; Janes et al., 2018; Maxwell &amp; Huff, 2022; Soderstrom et al., 2015</w:t>
      </w:r>
      <w:r w:rsidR="005972DA">
        <w:rPr>
          <w:rFonts w:ascii="Times New Roman" w:hAnsi="Times New Roman" w:cs="Times New Roman"/>
          <w:sz w:val="24"/>
          <w:szCs w:val="24"/>
        </w:rPr>
        <w:t>; but see Mitchum et al., 2016; who reported no reactivity on related pairs</w:t>
      </w:r>
      <w:r w:rsidR="00917BA0">
        <w:rPr>
          <w:rFonts w:ascii="Times New Roman" w:hAnsi="Times New Roman" w:cs="Times New Roman"/>
          <w:sz w:val="24"/>
          <w:szCs w:val="24"/>
        </w:rPr>
        <w:t>)</w:t>
      </w:r>
      <w:r w:rsidR="00180F9D">
        <w:rPr>
          <w:rFonts w:ascii="Times New Roman" w:hAnsi="Times New Roman" w:cs="Times New Roman"/>
          <w:sz w:val="24"/>
          <w:szCs w:val="24"/>
        </w:rPr>
        <w:t xml:space="preserve">. However, </w:t>
      </w:r>
      <w:r w:rsidR="00B501FB">
        <w:rPr>
          <w:rFonts w:ascii="Times New Roman" w:hAnsi="Times New Roman" w:cs="Times New Roman"/>
          <w:sz w:val="24"/>
          <w:szCs w:val="24"/>
        </w:rPr>
        <w:t>for unrelated</w:t>
      </w:r>
      <w:r w:rsidR="00180F9D">
        <w:rPr>
          <w:rFonts w:ascii="Times New Roman" w:hAnsi="Times New Roman" w:cs="Times New Roman"/>
          <w:sz w:val="24"/>
          <w:szCs w:val="24"/>
        </w:rPr>
        <w:t xml:space="preserve"> pairs (e.g., </w:t>
      </w:r>
      <w:r w:rsidR="00180F9D" w:rsidRPr="00180F9D">
        <w:rPr>
          <w:rFonts w:ascii="Times New Roman" w:hAnsi="Times New Roman" w:cs="Times New Roman"/>
          <w:i/>
          <w:iCs/>
          <w:sz w:val="24"/>
          <w:szCs w:val="24"/>
        </w:rPr>
        <w:t>dog</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spoon</w:t>
      </w:r>
      <w:r w:rsidR="00180F9D">
        <w:rPr>
          <w:rFonts w:ascii="Times New Roman" w:hAnsi="Times New Roman" w:cs="Times New Roman"/>
          <w:sz w:val="24"/>
          <w:szCs w:val="24"/>
        </w:rPr>
        <w:t>), JOLs are</w:t>
      </w:r>
      <w:r w:rsidR="005972DA">
        <w:rPr>
          <w:rFonts w:ascii="Times New Roman" w:hAnsi="Times New Roman" w:cs="Times New Roman"/>
          <w:sz w:val="24"/>
          <w:szCs w:val="24"/>
        </w:rPr>
        <w:t xml:space="preserve"> either</w:t>
      </w:r>
      <w:r w:rsidR="00180F9D">
        <w:rPr>
          <w:rFonts w:ascii="Times New Roman" w:hAnsi="Times New Roman" w:cs="Times New Roman"/>
          <w:sz w:val="24"/>
          <w:szCs w:val="24"/>
        </w:rPr>
        <w:t xml:space="preserve"> non-reactive </w:t>
      </w:r>
      <w:r w:rsidR="005972DA">
        <w:rPr>
          <w:rFonts w:ascii="Times New Roman" w:hAnsi="Times New Roman" w:cs="Times New Roman"/>
          <w:sz w:val="24"/>
          <w:szCs w:val="24"/>
        </w:rPr>
        <w:t xml:space="preserve">(e.g., Maxwell &amp; Huff, 2022; 2023; Soderstrom et al., 2015) </w:t>
      </w:r>
      <w:r w:rsidR="00180F9D">
        <w:rPr>
          <w:rFonts w:ascii="Times New Roman" w:hAnsi="Times New Roman" w:cs="Times New Roman"/>
          <w:sz w:val="24"/>
          <w:szCs w:val="24"/>
        </w:rPr>
        <w:t xml:space="preserve">or </w:t>
      </w:r>
      <w:r w:rsidR="00316289">
        <w:rPr>
          <w:rFonts w:ascii="Times New Roman" w:hAnsi="Times New Roman" w:cs="Times New Roman"/>
          <w:sz w:val="24"/>
          <w:szCs w:val="24"/>
        </w:rPr>
        <w:t>produce</w:t>
      </w:r>
      <w:r w:rsidR="00917BA0">
        <w:rPr>
          <w:rFonts w:ascii="Times New Roman" w:hAnsi="Times New Roman" w:cs="Times New Roman"/>
          <w:sz w:val="24"/>
          <w:szCs w:val="24"/>
        </w:rPr>
        <w:t xml:space="preserve"> memory costs</w:t>
      </w:r>
      <w:r w:rsidR="00017337">
        <w:rPr>
          <w:rFonts w:ascii="Times New Roman" w:hAnsi="Times New Roman" w:cs="Times New Roman"/>
          <w:sz w:val="24"/>
          <w:szCs w:val="24"/>
        </w:rPr>
        <w:t xml:space="preserve">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negative reactivity</w:t>
      </w:r>
      <w:r w:rsidR="005972DA">
        <w:rPr>
          <w:rFonts w:ascii="Times New Roman" w:hAnsi="Times New Roman" w:cs="Times New Roman"/>
          <w:sz w:val="24"/>
          <w:szCs w:val="24"/>
        </w:rPr>
        <w:t xml:space="preserve">; </w:t>
      </w:r>
      <w:r w:rsidR="00607FE7">
        <w:rPr>
          <w:rFonts w:ascii="Times New Roman" w:hAnsi="Times New Roman" w:cs="Times New Roman"/>
          <w:sz w:val="24"/>
          <w:szCs w:val="24"/>
        </w:rPr>
        <w:t xml:space="preserve">e.g., Undorf, </w:t>
      </w:r>
      <w:r w:rsidR="00D72C7F" w:rsidRPr="00D72C7F">
        <w:rPr>
          <w:rFonts w:ascii="Times New Roman" w:hAnsi="Times New Roman" w:cs="Times New Roman"/>
          <w:sz w:val="24"/>
          <w:szCs w:val="24"/>
        </w:rPr>
        <w:lastRenderedPageBreak/>
        <w:t>Ingendahl</w:t>
      </w:r>
      <w:r w:rsidR="00607FE7">
        <w:rPr>
          <w:rFonts w:ascii="Times New Roman" w:hAnsi="Times New Roman" w:cs="Times New Roman"/>
          <w:sz w:val="24"/>
          <w:szCs w:val="24"/>
        </w:rPr>
        <w:t>, &amp; Halamish, 2024</w:t>
      </w:r>
      <w:r w:rsidR="00917BA0">
        <w:rPr>
          <w:rFonts w:ascii="Times New Roman" w:hAnsi="Times New Roman" w:cs="Times New Roman"/>
          <w:sz w:val="24"/>
          <w:szCs w:val="24"/>
        </w:rPr>
        <w:t xml:space="preserve">). </w:t>
      </w:r>
      <w:r w:rsidR="00180F9D">
        <w:rPr>
          <w:rFonts w:ascii="Times New Roman" w:hAnsi="Times New Roman" w:cs="Times New Roman"/>
          <w:sz w:val="24"/>
          <w:szCs w:val="24"/>
        </w:rPr>
        <w:t>Thus</w:t>
      </w:r>
      <w:r w:rsidR="00917BA0">
        <w:rPr>
          <w:rFonts w:ascii="Times New Roman" w:hAnsi="Times New Roman" w:cs="Times New Roman"/>
          <w:sz w:val="24"/>
          <w:szCs w:val="24"/>
        </w:rPr>
        <w:t xml:space="preserve">, </w:t>
      </w:r>
      <w:r w:rsidR="00775A38">
        <w:rPr>
          <w:rFonts w:ascii="Times New Roman" w:hAnsi="Times New Roman" w:cs="Times New Roman"/>
          <w:sz w:val="24"/>
          <w:szCs w:val="24"/>
        </w:rPr>
        <w:t xml:space="preserve">merely providing JOLs at encoding is sufficient to modify participants’ memory for </w:t>
      </w:r>
      <w:r w:rsidR="00180F9D">
        <w:rPr>
          <w:rFonts w:ascii="Times New Roman" w:hAnsi="Times New Roman" w:cs="Times New Roman"/>
          <w:sz w:val="24"/>
          <w:szCs w:val="24"/>
        </w:rPr>
        <w:t>cue-target word</w:t>
      </w:r>
      <w:r w:rsidR="00775A38">
        <w:rPr>
          <w:rFonts w:ascii="Times New Roman" w:hAnsi="Times New Roman" w:cs="Times New Roman"/>
          <w:sz w:val="24"/>
          <w:szCs w:val="24"/>
        </w:rPr>
        <w:t xml:space="preserve"> pairs, though </w:t>
      </w:r>
      <w:r w:rsidR="00180F9D">
        <w:rPr>
          <w:rFonts w:ascii="Times New Roman" w:hAnsi="Times New Roman" w:cs="Times New Roman"/>
          <w:sz w:val="24"/>
          <w:szCs w:val="24"/>
        </w:rPr>
        <w:t>th</w:t>
      </w:r>
      <w:r w:rsidR="00237AF8">
        <w:rPr>
          <w:rFonts w:ascii="Times New Roman" w:hAnsi="Times New Roman" w:cs="Times New Roman"/>
          <w:sz w:val="24"/>
          <w:szCs w:val="24"/>
        </w:rPr>
        <w:t>is effect is strongly tied to the</w:t>
      </w:r>
      <w:r w:rsidR="00180F9D">
        <w:rPr>
          <w:rFonts w:ascii="Times New Roman" w:hAnsi="Times New Roman" w:cs="Times New Roman"/>
          <w:sz w:val="24"/>
          <w:szCs w:val="24"/>
        </w:rPr>
        <w:t xml:space="preserve"> presence o</w:t>
      </w:r>
      <w:r w:rsidR="00237AF8">
        <w:rPr>
          <w:rFonts w:ascii="Times New Roman" w:hAnsi="Times New Roman" w:cs="Times New Roman"/>
          <w:sz w:val="24"/>
          <w:szCs w:val="24"/>
        </w:rPr>
        <w:t>r</w:t>
      </w:r>
      <w:r w:rsidR="00180F9D">
        <w:rPr>
          <w:rFonts w:ascii="Times New Roman" w:hAnsi="Times New Roman" w:cs="Times New Roman"/>
          <w:sz w:val="24"/>
          <w:szCs w:val="24"/>
        </w:rPr>
        <w:t xml:space="preserve"> absence of pre-existing </w:t>
      </w:r>
      <w:r w:rsidR="00237AF8">
        <w:rPr>
          <w:rFonts w:ascii="Times New Roman" w:hAnsi="Times New Roman" w:cs="Times New Roman"/>
          <w:sz w:val="24"/>
          <w:szCs w:val="24"/>
        </w:rPr>
        <w:t>relations between paired words.</w:t>
      </w:r>
    </w:p>
    <w:p w14:paraId="40F6CFE7" w14:textId="416FBA20" w:rsidR="006D1107"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6C9B" w:rsidRPr="00FE219A">
        <w:rPr>
          <w:rFonts w:ascii="Times New Roman" w:hAnsi="Times New Roman" w:cs="Times New Roman"/>
          <w:color w:val="0070C0"/>
          <w:sz w:val="24"/>
          <w:szCs w:val="24"/>
        </w:rPr>
        <w:t xml:space="preserve">Several theories have been proposed </w:t>
      </w:r>
      <w:r w:rsidR="00D27CE9" w:rsidRPr="00FE219A">
        <w:rPr>
          <w:rFonts w:ascii="Times New Roman" w:hAnsi="Times New Roman" w:cs="Times New Roman"/>
          <w:color w:val="0070C0"/>
          <w:sz w:val="24"/>
          <w:szCs w:val="24"/>
        </w:rPr>
        <w:t>to</w:t>
      </w:r>
      <w:r w:rsidR="00FE219A" w:rsidRPr="00FE219A">
        <w:rPr>
          <w:rFonts w:ascii="Times New Roman" w:hAnsi="Times New Roman" w:cs="Times New Roman"/>
          <w:color w:val="0070C0"/>
          <w:sz w:val="24"/>
          <w:szCs w:val="24"/>
        </w:rPr>
        <w:t xml:space="preserve"> explain why JOLs improve cued-recall</w:t>
      </w:r>
      <w:ins w:id="3" w:author="Nick Maxwell" w:date="2025-10-25T09:55:00Z" w16du:dateUtc="2025-10-25T14:55:00Z">
        <w:r w:rsidR="005C28B7">
          <w:rPr>
            <w:rFonts w:ascii="Times New Roman" w:hAnsi="Times New Roman" w:cs="Times New Roman"/>
            <w:color w:val="0070C0"/>
            <w:sz w:val="24"/>
            <w:szCs w:val="24"/>
          </w:rPr>
          <w:t xml:space="preserve"> of word pairs</w:t>
        </w:r>
      </w:ins>
      <w:r w:rsidR="00FE219A">
        <w:rPr>
          <w:rFonts w:ascii="Times New Roman" w:hAnsi="Times New Roman" w:cs="Times New Roman"/>
          <w:color w:val="0070C0"/>
          <w:sz w:val="24"/>
          <w:szCs w:val="24"/>
        </w:rPr>
        <w:t xml:space="preserve"> and</w:t>
      </w:r>
      <w:r w:rsidR="00D87BEC" w:rsidRPr="00FE219A">
        <w:rPr>
          <w:rFonts w:ascii="Times New Roman" w:hAnsi="Times New Roman" w:cs="Times New Roman"/>
          <w:color w:val="0070C0"/>
          <w:sz w:val="24"/>
          <w:szCs w:val="24"/>
        </w:rPr>
        <w:t xml:space="preserve">, </w:t>
      </w:r>
      <w:r w:rsidR="008E48DC" w:rsidRPr="00FE219A">
        <w:rPr>
          <w:rFonts w:ascii="Times New Roman" w:hAnsi="Times New Roman" w:cs="Times New Roman"/>
          <w:color w:val="0070C0"/>
          <w:sz w:val="24"/>
          <w:szCs w:val="24"/>
        </w:rPr>
        <w:t>moreover</w:t>
      </w:r>
      <w:r w:rsidR="00D87BEC" w:rsidRPr="00FE219A">
        <w:rPr>
          <w:rFonts w:ascii="Times New Roman" w:hAnsi="Times New Roman" w:cs="Times New Roman"/>
          <w:color w:val="0070C0"/>
          <w:sz w:val="24"/>
          <w:szCs w:val="24"/>
        </w:rPr>
        <w:t>,</w:t>
      </w:r>
      <w:r w:rsidR="00013DC0" w:rsidRPr="00FE219A">
        <w:rPr>
          <w:rFonts w:ascii="Times New Roman" w:hAnsi="Times New Roman" w:cs="Times New Roman"/>
          <w:color w:val="0070C0"/>
          <w:sz w:val="24"/>
          <w:szCs w:val="24"/>
        </w:rPr>
        <w:t xml:space="preserve"> why </w:t>
      </w:r>
      <w:r w:rsidR="00FE219A" w:rsidRPr="00FE219A">
        <w:rPr>
          <w:rFonts w:ascii="Times New Roman" w:hAnsi="Times New Roman" w:cs="Times New Roman"/>
          <w:color w:val="0070C0"/>
          <w:sz w:val="24"/>
          <w:szCs w:val="24"/>
        </w:rPr>
        <w:t>this benefit is moderated by pair relatedness</w:t>
      </w:r>
      <w:r w:rsidR="00013DC0" w:rsidRPr="00FE219A">
        <w:rPr>
          <w:rFonts w:ascii="Times New Roman" w:hAnsi="Times New Roman" w:cs="Times New Roman"/>
          <w:color w:val="0070C0"/>
          <w:sz w:val="24"/>
          <w:szCs w:val="24"/>
        </w:rPr>
        <w:t>.</w:t>
      </w:r>
      <w:r w:rsidR="00FF6C9B" w:rsidRPr="00FE219A">
        <w:rPr>
          <w:rFonts w:ascii="Times New Roman" w:hAnsi="Times New Roman" w:cs="Times New Roman"/>
          <w:color w:val="0070C0"/>
          <w:sz w:val="24"/>
          <w:szCs w:val="24"/>
        </w:rPr>
        <w:t xml:space="preserve"> </w:t>
      </w:r>
      <w:r w:rsidR="00151E44">
        <w:rPr>
          <w:rFonts w:ascii="Times New Roman" w:hAnsi="Times New Roman" w:cs="Times New Roman"/>
          <w:sz w:val="24"/>
          <w:szCs w:val="24"/>
        </w:rPr>
        <w:t xml:space="preserve">One account which has received significant attention in the literature is the </w:t>
      </w:r>
      <w:r w:rsidR="00151E44" w:rsidRPr="002E5FF3">
        <w:rPr>
          <w:rFonts w:ascii="Times New Roman" w:hAnsi="Times New Roman" w:cs="Times New Roman"/>
          <w:i/>
          <w:iCs/>
          <w:sz w:val="24"/>
          <w:szCs w:val="24"/>
          <w:rPrChange w:id="4" w:author="Mark Huff" w:date="2025-10-23T16:09:00Z" w16du:dateUtc="2025-10-23T21:09:00Z">
            <w:rPr>
              <w:rFonts w:ascii="Times New Roman" w:hAnsi="Times New Roman" w:cs="Times New Roman"/>
              <w:sz w:val="24"/>
              <w:szCs w:val="24"/>
            </w:rPr>
          </w:rPrChange>
        </w:rPr>
        <w:t>cue-strengthening account</w:t>
      </w:r>
      <w:r w:rsidR="00151E44">
        <w:rPr>
          <w:rFonts w:ascii="Times New Roman" w:hAnsi="Times New Roman" w:cs="Times New Roman"/>
          <w:sz w:val="24"/>
          <w:szCs w:val="24"/>
        </w:rPr>
        <w:t xml:space="preserve"> (Soderstrom et al., 2015)</w:t>
      </w:r>
      <w:r w:rsidR="00BA36B8">
        <w:rPr>
          <w:rFonts w:ascii="Times New Roman" w:hAnsi="Times New Roman" w:cs="Times New Roman"/>
          <w:sz w:val="24"/>
          <w:szCs w:val="24"/>
        </w:rPr>
        <w:t>. This account</w:t>
      </w:r>
      <w:r w:rsidR="00AE18F2">
        <w:rPr>
          <w:rFonts w:ascii="Times New Roman" w:hAnsi="Times New Roman" w:cs="Times New Roman"/>
          <w:sz w:val="24"/>
          <w:szCs w:val="24"/>
        </w:rPr>
        <w:t xml:space="preserve">, </w:t>
      </w:r>
      <w:r w:rsidR="003A09E6" w:rsidRPr="003A09E6">
        <w:rPr>
          <w:rFonts w:ascii="Times New Roman" w:hAnsi="Times New Roman" w:cs="Times New Roman"/>
          <w:sz w:val="24"/>
          <w:szCs w:val="24"/>
        </w:rPr>
        <w:t xml:space="preserve">based </w:t>
      </w:r>
      <w:r w:rsidR="003A09E6" w:rsidRPr="00183DF0">
        <w:rPr>
          <w:rFonts w:ascii="Times New Roman" w:hAnsi="Times New Roman" w:cs="Times New Roman"/>
          <w:sz w:val="24"/>
          <w:szCs w:val="24"/>
        </w:rPr>
        <w:t>on Koriat’s (1997)</w:t>
      </w:r>
      <w:r w:rsidR="003A09E6">
        <w:rPr>
          <w:rFonts w:ascii="Times New Roman" w:hAnsi="Times New Roman" w:cs="Times New Roman"/>
          <w:sz w:val="24"/>
          <w:szCs w:val="24"/>
        </w:rPr>
        <w:t xml:space="preserve"> cue-utilization framework</w:t>
      </w:r>
      <w:r w:rsidR="00AE18F2">
        <w:rPr>
          <w:rFonts w:ascii="Times New Roman" w:hAnsi="Times New Roman" w:cs="Times New Roman"/>
          <w:sz w:val="24"/>
          <w:szCs w:val="24"/>
        </w:rPr>
        <w:t xml:space="preserve">, </w:t>
      </w:r>
      <w:r w:rsidR="00151E44">
        <w:rPr>
          <w:rFonts w:ascii="Times New Roman" w:hAnsi="Times New Roman" w:cs="Times New Roman"/>
          <w:sz w:val="24"/>
          <w:szCs w:val="24"/>
        </w:rPr>
        <w:t xml:space="preserve">posits that </w:t>
      </w:r>
      <w:r w:rsidR="003A09E6">
        <w:rPr>
          <w:rFonts w:ascii="Times New Roman" w:hAnsi="Times New Roman" w:cs="Times New Roman"/>
          <w:sz w:val="24"/>
          <w:szCs w:val="24"/>
        </w:rPr>
        <w:t xml:space="preserve">for JOLs to be reactive, </w:t>
      </w:r>
      <w:r w:rsidR="00C35887">
        <w:rPr>
          <w:rFonts w:ascii="Times New Roman" w:hAnsi="Times New Roman" w:cs="Times New Roman"/>
          <w:sz w:val="24"/>
          <w:szCs w:val="24"/>
        </w:rPr>
        <w:t xml:space="preserve">two criteria must be met. First, JOLs </w:t>
      </w:r>
      <w:r w:rsidR="003A09E6">
        <w:rPr>
          <w:rFonts w:ascii="Times New Roman" w:hAnsi="Times New Roman" w:cs="Times New Roman"/>
          <w:sz w:val="24"/>
          <w:szCs w:val="24"/>
        </w:rPr>
        <w:t>must</w:t>
      </w:r>
      <w:r w:rsidR="00704AB8">
        <w:rPr>
          <w:rFonts w:ascii="Times New Roman" w:hAnsi="Times New Roman" w:cs="Times New Roman"/>
          <w:sz w:val="24"/>
          <w:szCs w:val="24"/>
        </w:rPr>
        <w:t xml:space="preserve"> strengthen</w:t>
      </w:r>
      <w:r w:rsidR="003A09E6">
        <w:rPr>
          <w:rFonts w:ascii="Times New Roman" w:hAnsi="Times New Roman" w:cs="Times New Roman"/>
          <w:sz w:val="24"/>
          <w:szCs w:val="24"/>
        </w:rPr>
        <w:t xml:space="preserve"> intrinsic cues</w:t>
      </w:r>
      <w:r w:rsidR="00066DF3">
        <w:rPr>
          <w:rFonts w:ascii="Times New Roman" w:hAnsi="Times New Roman" w:cs="Times New Roman"/>
          <w:sz w:val="24"/>
          <w:szCs w:val="24"/>
        </w:rPr>
        <w:t xml:space="preserve"> about each </w:t>
      </w:r>
      <w:r w:rsidR="009C23AF">
        <w:rPr>
          <w:rFonts w:ascii="Times New Roman" w:hAnsi="Times New Roman" w:cs="Times New Roman"/>
          <w:sz w:val="24"/>
          <w:szCs w:val="24"/>
        </w:rPr>
        <w:t xml:space="preserve">judged </w:t>
      </w:r>
      <w:r w:rsidR="00066DF3">
        <w:rPr>
          <w:rFonts w:ascii="Times New Roman" w:hAnsi="Times New Roman" w:cs="Times New Roman"/>
          <w:sz w:val="24"/>
          <w:szCs w:val="24"/>
        </w:rPr>
        <w:t>pair</w:t>
      </w:r>
      <w:r w:rsidR="00D72C7F">
        <w:rPr>
          <w:rFonts w:ascii="Times New Roman" w:hAnsi="Times New Roman" w:cs="Times New Roman"/>
          <w:sz w:val="24"/>
          <w:szCs w:val="24"/>
        </w:rPr>
        <w:t xml:space="preserve">, which </w:t>
      </w:r>
      <w:r w:rsidR="00C35887">
        <w:rPr>
          <w:rFonts w:ascii="Times New Roman" w:hAnsi="Times New Roman" w:cs="Times New Roman"/>
          <w:sz w:val="24"/>
          <w:szCs w:val="24"/>
        </w:rPr>
        <w:t xml:space="preserve">are highly salient and </w:t>
      </w:r>
      <w:r w:rsidR="003A09E6">
        <w:rPr>
          <w:rFonts w:ascii="Times New Roman" w:hAnsi="Times New Roman" w:cs="Times New Roman"/>
          <w:sz w:val="24"/>
          <w:szCs w:val="24"/>
        </w:rPr>
        <w:t xml:space="preserve">provide </w:t>
      </w:r>
      <w:r w:rsidR="002E3352">
        <w:rPr>
          <w:rFonts w:ascii="Times New Roman" w:hAnsi="Times New Roman" w:cs="Times New Roman"/>
          <w:sz w:val="24"/>
          <w:szCs w:val="24"/>
        </w:rPr>
        <w:t xml:space="preserve">useful </w:t>
      </w:r>
      <w:r w:rsidR="003A09E6">
        <w:rPr>
          <w:rFonts w:ascii="Times New Roman" w:hAnsi="Times New Roman" w:cs="Times New Roman"/>
          <w:sz w:val="24"/>
          <w:szCs w:val="24"/>
        </w:rPr>
        <w:t>indicators of future recall performance</w:t>
      </w:r>
      <w:r w:rsidR="009C23AF">
        <w:rPr>
          <w:rFonts w:ascii="Times New Roman" w:hAnsi="Times New Roman" w:cs="Times New Roman"/>
          <w:sz w:val="24"/>
          <w:szCs w:val="24"/>
        </w:rPr>
        <w:t xml:space="preserve">. </w:t>
      </w:r>
      <w:r w:rsidR="00D72C7F">
        <w:rPr>
          <w:rFonts w:ascii="Times New Roman" w:hAnsi="Times New Roman" w:cs="Times New Roman"/>
          <w:sz w:val="24"/>
          <w:szCs w:val="24"/>
        </w:rPr>
        <w:t>P</w:t>
      </w:r>
      <w:r w:rsidR="002E3352">
        <w:rPr>
          <w:rFonts w:ascii="Times New Roman" w:hAnsi="Times New Roman" w:cs="Times New Roman"/>
          <w:sz w:val="24"/>
          <w:szCs w:val="24"/>
        </w:rPr>
        <w:t xml:space="preserve">articipants </w:t>
      </w:r>
      <w:r w:rsidR="00C35887">
        <w:rPr>
          <w:rFonts w:ascii="Times New Roman" w:hAnsi="Times New Roman" w:cs="Times New Roman"/>
          <w:sz w:val="24"/>
          <w:szCs w:val="24"/>
        </w:rPr>
        <w:t>use the</w:t>
      </w:r>
      <w:r w:rsidR="00D72C7F">
        <w:rPr>
          <w:rFonts w:ascii="Times New Roman" w:hAnsi="Times New Roman" w:cs="Times New Roman"/>
          <w:sz w:val="24"/>
          <w:szCs w:val="24"/>
        </w:rPr>
        <w:t>se cues</w:t>
      </w:r>
      <w:r w:rsidR="009C23AF">
        <w:rPr>
          <w:rFonts w:ascii="Times New Roman" w:hAnsi="Times New Roman" w:cs="Times New Roman"/>
          <w:sz w:val="24"/>
          <w:szCs w:val="24"/>
        </w:rPr>
        <w:t xml:space="preserve"> </w:t>
      </w:r>
      <w:r w:rsidR="003A09E6">
        <w:rPr>
          <w:rFonts w:ascii="Times New Roman" w:hAnsi="Times New Roman" w:cs="Times New Roman"/>
          <w:sz w:val="24"/>
          <w:szCs w:val="24"/>
        </w:rPr>
        <w:t xml:space="preserve">to inform the magnitude of </w:t>
      </w:r>
      <w:r w:rsidR="002E3352">
        <w:rPr>
          <w:rFonts w:ascii="Times New Roman" w:hAnsi="Times New Roman" w:cs="Times New Roman"/>
          <w:sz w:val="24"/>
          <w:szCs w:val="24"/>
        </w:rPr>
        <w:t>their</w:t>
      </w:r>
      <w:r w:rsidR="003A09E6">
        <w:rPr>
          <w:rFonts w:ascii="Times New Roman" w:hAnsi="Times New Roman" w:cs="Times New Roman"/>
          <w:sz w:val="24"/>
          <w:szCs w:val="24"/>
        </w:rPr>
        <w:t xml:space="preserve"> JOLs. </w:t>
      </w:r>
      <w:r w:rsidR="0017587B">
        <w:rPr>
          <w:rFonts w:ascii="Times New Roman" w:hAnsi="Times New Roman" w:cs="Times New Roman"/>
          <w:sz w:val="24"/>
          <w:szCs w:val="24"/>
        </w:rPr>
        <w:t>By strengthening</w:t>
      </w:r>
      <w:r w:rsidR="003A09E6">
        <w:rPr>
          <w:rFonts w:ascii="Times New Roman" w:hAnsi="Times New Roman" w:cs="Times New Roman"/>
          <w:sz w:val="24"/>
          <w:szCs w:val="24"/>
        </w:rPr>
        <w:t xml:space="preserve"> these cues</w:t>
      </w:r>
      <w:r w:rsidR="00066DF3">
        <w:rPr>
          <w:rFonts w:ascii="Times New Roman" w:hAnsi="Times New Roman" w:cs="Times New Roman"/>
          <w:sz w:val="24"/>
          <w:szCs w:val="24"/>
        </w:rPr>
        <w:t xml:space="preserve">, </w:t>
      </w:r>
      <w:r w:rsidR="0017587B">
        <w:rPr>
          <w:rFonts w:ascii="Times New Roman" w:hAnsi="Times New Roman" w:cs="Times New Roman"/>
          <w:sz w:val="24"/>
          <w:szCs w:val="24"/>
        </w:rPr>
        <w:t xml:space="preserve">JOLs </w:t>
      </w:r>
      <w:r w:rsidR="00FF1335">
        <w:rPr>
          <w:rFonts w:ascii="Times New Roman" w:hAnsi="Times New Roman" w:cs="Times New Roman"/>
          <w:sz w:val="24"/>
          <w:szCs w:val="24"/>
        </w:rPr>
        <w:t>improve</w:t>
      </w:r>
      <w:r w:rsidR="00066DF3">
        <w:rPr>
          <w:rFonts w:ascii="Times New Roman" w:hAnsi="Times New Roman" w:cs="Times New Roman"/>
          <w:sz w:val="24"/>
          <w:szCs w:val="24"/>
        </w:rPr>
        <w:t xml:space="preserve"> memory</w:t>
      </w:r>
      <w:r w:rsidR="0017587B">
        <w:rPr>
          <w:rFonts w:ascii="Times New Roman" w:hAnsi="Times New Roman" w:cs="Times New Roman"/>
          <w:sz w:val="24"/>
          <w:szCs w:val="24"/>
        </w:rPr>
        <w:t xml:space="preserve"> for studied items</w:t>
      </w:r>
      <w:r w:rsidR="00066DF3">
        <w:rPr>
          <w:rFonts w:ascii="Times New Roman" w:hAnsi="Times New Roman" w:cs="Times New Roman"/>
          <w:sz w:val="24"/>
          <w:szCs w:val="24"/>
        </w:rPr>
        <w:t xml:space="preserve"> compared to a no-JOL control</w:t>
      </w:r>
      <w:r w:rsidR="00FF1335">
        <w:rPr>
          <w:rFonts w:ascii="Times New Roman" w:hAnsi="Times New Roman" w:cs="Times New Roman"/>
          <w:sz w:val="24"/>
          <w:szCs w:val="24"/>
        </w:rPr>
        <w:t xml:space="preserve"> task like silent reading</w:t>
      </w:r>
      <w:r w:rsidR="00C35887">
        <w:rPr>
          <w:rFonts w:ascii="Times New Roman" w:hAnsi="Times New Roman" w:cs="Times New Roman"/>
          <w:sz w:val="24"/>
          <w:szCs w:val="24"/>
        </w:rPr>
        <w:t xml:space="preserve">. Second, the cue-strengthening account also </w:t>
      </w:r>
      <w:r w:rsidR="00D72C7F">
        <w:rPr>
          <w:rFonts w:ascii="Times New Roman" w:hAnsi="Times New Roman" w:cs="Times New Roman"/>
          <w:sz w:val="24"/>
          <w:szCs w:val="24"/>
        </w:rPr>
        <w:t>requires a match between strengthened intrinsic cues and test format. Therefore, the cue-strengthening account predicts positive reactivity whenever memory is assessed using a format that is sensitive to strengthened cues (e.g., relatedness cues and cued-recall testing).</w:t>
      </w:r>
    </w:p>
    <w:p w14:paraId="2626179F" w14:textId="197761BC" w:rsidR="000B5065" w:rsidRDefault="006D110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D25C4">
        <w:rPr>
          <w:rFonts w:ascii="Times New Roman" w:hAnsi="Times New Roman" w:cs="Times New Roman"/>
          <w:sz w:val="24"/>
          <w:szCs w:val="24"/>
        </w:rPr>
        <w:t>Because the</w:t>
      </w:r>
      <w:r w:rsidR="0081208B">
        <w:rPr>
          <w:rFonts w:ascii="Times New Roman" w:hAnsi="Times New Roman" w:cs="Times New Roman"/>
          <w:sz w:val="24"/>
          <w:szCs w:val="24"/>
        </w:rPr>
        <w:t xml:space="preserve"> </w:t>
      </w:r>
      <w:r w:rsidR="00590681">
        <w:rPr>
          <w:rFonts w:ascii="Times New Roman" w:hAnsi="Times New Roman" w:cs="Times New Roman"/>
          <w:sz w:val="24"/>
          <w:szCs w:val="24"/>
        </w:rPr>
        <w:t>cue-strengthening account</w:t>
      </w:r>
      <w:r w:rsidR="00537303">
        <w:rPr>
          <w:rFonts w:ascii="Times New Roman" w:hAnsi="Times New Roman" w:cs="Times New Roman"/>
          <w:sz w:val="24"/>
          <w:szCs w:val="24"/>
        </w:rPr>
        <w:t xml:space="preserve"> </w:t>
      </w:r>
      <w:r w:rsidR="00C15832">
        <w:rPr>
          <w:rFonts w:ascii="Times New Roman" w:hAnsi="Times New Roman" w:cs="Times New Roman"/>
          <w:sz w:val="24"/>
          <w:szCs w:val="24"/>
        </w:rPr>
        <w:t xml:space="preserve">can </w:t>
      </w:r>
      <w:r w:rsidR="0081208B">
        <w:rPr>
          <w:rFonts w:ascii="Times New Roman" w:hAnsi="Times New Roman" w:cs="Times New Roman"/>
          <w:sz w:val="24"/>
          <w:szCs w:val="24"/>
        </w:rPr>
        <w:t>explain</w:t>
      </w:r>
      <w:r w:rsidR="00C15832">
        <w:rPr>
          <w:rFonts w:ascii="Times New Roman" w:hAnsi="Times New Roman" w:cs="Times New Roman"/>
          <w:sz w:val="24"/>
          <w:szCs w:val="24"/>
        </w:rPr>
        <w:t xml:space="preserve"> </w:t>
      </w:r>
      <w:r w:rsidR="00E87675">
        <w:rPr>
          <w:rFonts w:ascii="Times New Roman" w:hAnsi="Times New Roman" w:cs="Times New Roman"/>
          <w:sz w:val="24"/>
          <w:szCs w:val="24"/>
        </w:rPr>
        <w:t>the</w:t>
      </w:r>
      <w:r w:rsidR="00590681">
        <w:rPr>
          <w:rFonts w:ascii="Times New Roman" w:hAnsi="Times New Roman" w:cs="Times New Roman"/>
          <w:sz w:val="24"/>
          <w:szCs w:val="24"/>
        </w:rPr>
        <w:t xml:space="preserve"> general</w:t>
      </w:r>
      <w:r w:rsidR="001F3A70">
        <w:rPr>
          <w:rFonts w:ascii="Times New Roman" w:hAnsi="Times New Roman" w:cs="Times New Roman"/>
          <w:sz w:val="24"/>
          <w:szCs w:val="24"/>
        </w:rPr>
        <w:t xml:space="preserve"> reactivity</w:t>
      </w:r>
      <w:r w:rsidR="00590681">
        <w:rPr>
          <w:rFonts w:ascii="Times New Roman" w:hAnsi="Times New Roman" w:cs="Times New Roman"/>
          <w:sz w:val="24"/>
          <w:szCs w:val="24"/>
        </w:rPr>
        <w:t xml:space="preserve"> </w:t>
      </w:r>
      <w:r w:rsidR="00E87675">
        <w:rPr>
          <w:rFonts w:ascii="Times New Roman" w:hAnsi="Times New Roman" w:cs="Times New Roman"/>
          <w:sz w:val="24"/>
          <w:szCs w:val="24"/>
        </w:rPr>
        <w:t xml:space="preserve">patten </w:t>
      </w:r>
      <w:r w:rsidR="000F2038">
        <w:rPr>
          <w:rFonts w:ascii="Times New Roman" w:hAnsi="Times New Roman" w:cs="Times New Roman"/>
          <w:sz w:val="24"/>
          <w:szCs w:val="24"/>
        </w:rPr>
        <w:t xml:space="preserve">observed </w:t>
      </w:r>
      <w:r w:rsidR="00316289">
        <w:rPr>
          <w:rFonts w:ascii="Times New Roman" w:hAnsi="Times New Roman" w:cs="Times New Roman"/>
          <w:sz w:val="24"/>
          <w:szCs w:val="24"/>
        </w:rPr>
        <w:t xml:space="preserve">for </w:t>
      </w:r>
      <w:r w:rsidR="000F2038">
        <w:rPr>
          <w:rFonts w:ascii="Times New Roman" w:hAnsi="Times New Roman" w:cs="Times New Roman"/>
          <w:sz w:val="24"/>
          <w:szCs w:val="24"/>
        </w:rPr>
        <w:t>cue-target pairs</w:t>
      </w:r>
      <w:r w:rsidR="00590681">
        <w:rPr>
          <w:rFonts w:ascii="Times New Roman" w:hAnsi="Times New Roman" w:cs="Times New Roman"/>
          <w:sz w:val="24"/>
          <w:szCs w:val="24"/>
        </w:rPr>
        <w:t xml:space="preserve"> (i.e., positive reactivity on related but </w:t>
      </w:r>
      <w:r w:rsidR="00316289">
        <w:rPr>
          <w:rFonts w:ascii="Times New Roman" w:hAnsi="Times New Roman" w:cs="Times New Roman"/>
          <w:sz w:val="24"/>
          <w:szCs w:val="24"/>
        </w:rPr>
        <w:t>not</w:t>
      </w:r>
      <w:r w:rsidR="00590681">
        <w:rPr>
          <w:rFonts w:ascii="Times New Roman" w:hAnsi="Times New Roman" w:cs="Times New Roman"/>
          <w:sz w:val="24"/>
          <w:szCs w:val="24"/>
        </w:rPr>
        <w:t xml:space="preserve"> unrelated pairs)</w:t>
      </w:r>
      <w:r w:rsidR="0081208B">
        <w:rPr>
          <w:rFonts w:ascii="Times New Roman" w:hAnsi="Times New Roman" w:cs="Times New Roman"/>
          <w:sz w:val="24"/>
          <w:szCs w:val="24"/>
        </w:rPr>
        <w:t xml:space="preserve">, </w:t>
      </w:r>
      <w:r w:rsidR="00B06D18">
        <w:rPr>
          <w:rFonts w:ascii="Times New Roman" w:hAnsi="Times New Roman" w:cs="Times New Roman"/>
          <w:sz w:val="24"/>
          <w:szCs w:val="24"/>
        </w:rPr>
        <w:t xml:space="preserve">recent studies investigating the mechanisms behind JOL reactivity have </w:t>
      </w:r>
      <w:r w:rsidR="00D03003">
        <w:rPr>
          <w:rFonts w:ascii="Times New Roman" w:hAnsi="Times New Roman" w:cs="Times New Roman"/>
          <w:sz w:val="24"/>
          <w:szCs w:val="24"/>
        </w:rPr>
        <w:t>often focused on this account</w:t>
      </w:r>
      <w:r w:rsidR="0081208B">
        <w:rPr>
          <w:rFonts w:ascii="Times New Roman" w:hAnsi="Times New Roman" w:cs="Times New Roman"/>
          <w:sz w:val="24"/>
          <w:szCs w:val="24"/>
        </w:rPr>
        <w:t>.</w:t>
      </w:r>
      <w:r w:rsidR="00590681">
        <w:rPr>
          <w:rFonts w:ascii="Times New Roman" w:hAnsi="Times New Roman" w:cs="Times New Roman"/>
          <w:sz w:val="24"/>
          <w:szCs w:val="24"/>
        </w:rPr>
        <w:t xml:space="preserve"> </w:t>
      </w:r>
      <w:r w:rsidR="002F455B">
        <w:rPr>
          <w:rFonts w:ascii="Times New Roman" w:hAnsi="Times New Roman" w:cs="Times New Roman"/>
          <w:sz w:val="24"/>
          <w:szCs w:val="24"/>
        </w:rPr>
        <w:t>T</w:t>
      </w:r>
      <w:r w:rsidR="00F41059">
        <w:rPr>
          <w:rFonts w:ascii="Times New Roman" w:hAnsi="Times New Roman" w:cs="Times New Roman"/>
          <w:sz w:val="24"/>
          <w:szCs w:val="24"/>
        </w:rPr>
        <w:t xml:space="preserve">hese studies have largely </w:t>
      </w:r>
      <w:r w:rsidR="00EA30AA">
        <w:rPr>
          <w:rFonts w:ascii="Times New Roman" w:hAnsi="Times New Roman" w:cs="Times New Roman"/>
          <w:sz w:val="24"/>
          <w:szCs w:val="24"/>
        </w:rPr>
        <w:t>support</w:t>
      </w:r>
      <w:r w:rsidR="00F41059">
        <w:rPr>
          <w:rFonts w:ascii="Times New Roman" w:hAnsi="Times New Roman" w:cs="Times New Roman"/>
          <w:sz w:val="24"/>
          <w:szCs w:val="24"/>
        </w:rPr>
        <w:t>ed</w:t>
      </w:r>
      <w:r w:rsidR="00EA30AA">
        <w:rPr>
          <w:rFonts w:ascii="Times New Roman" w:hAnsi="Times New Roman" w:cs="Times New Roman"/>
          <w:sz w:val="24"/>
          <w:szCs w:val="24"/>
        </w:rPr>
        <w:t xml:space="preserve"> </w:t>
      </w:r>
      <w:r w:rsidR="00316289">
        <w:rPr>
          <w:rFonts w:ascii="Times New Roman" w:hAnsi="Times New Roman" w:cs="Times New Roman"/>
          <w:sz w:val="24"/>
          <w:szCs w:val="24"/>
        </w:rPr>
        <w:t xml:space="preserve">a </w:t>
      </w:r>
      <w:r w:rsidR="00B06D18">
        <w:rPr>
          <w:rFonts w:ascii="Times New Roman" w:hAnsi="Times New Roman" w:cs="Times New Roman"/>
          <w:sz w:val="24"/>
          <w:szCs w:val="24"/>
        </w:rPr>
        <w:t>cue-strengthening account</w:t>
      </w:r>
      <w:r w:rsidR="00EA30AA">
        <w:rPr>
          <w:rFonts w:ascii="Times New Roman" w:hAnsi="Times New Roman" w:cs="Times New Roman"/>
          <w:sz w:val="24"/>
          <w:szCs w:val="24"/>
        </w:rPr>
        <w:t xml:space="preserve"> </w:t>
      </w:r>
      <w:r w:rsidR="00D03003">
        <w:rPr>
          <w:rFonts w:ascii="Times New Roman" w:hAnsi="Times New Roman" w:cs="Times New Roman"/>
          <w:sz w:val="24"/>
          <w:szCs w:val="24"/>
        </w:rPr>
        <w:t xml:space="preserve">(e.g., Janes et al., 2018; Maxwell &amp; Huff, 2023) </w:t>
      </w:r>
      <w:r w:rsidR="00EA30AA">
        <w:rPr>
          <w:rFonts w:ascii="Times New Roman" w:hAnsi="Times New Roman" w:cs="Times New Roman"/>
          <w:sz w:val="24"/>
          <w:szCs w:val="24"/>
        </w:rPr>
        <w:t>and, specifically,</w:t>
      </w:r>
      <w:r w:rsidR="000F2038">
        <w:rPr>
          <w:rFonts w:ascii="Times New Roman" w:hAnsi="Times New Roman" w:cs="Times New Roman"/>
          <w:sz w:val="24"/>
          <w:szCs w:val="24"/>
        </w:rPr>
        <w:t xml:space="preserve"> </w:t>
      </w:r>
      <w:r w:rsidR="00D03003">
        <w:rPr>
          <w:rFonts w:ascii="Times New Roman" w:hAnsi="Times New Roman" w:cs="Times New Roman"/>
          <w:sz w:val="24"/>
          <w:szCs w:val="24"/>
        </w:rPr>
        <w:t xml:space="preserve">this account’s central </w:t>
      </w:r>
      <w:r w:rsidR="00590681">
        <w:rPr>
          <w:rFonts w:ascii="Times New Roman" w:hAnsi="Times New Roman" w:cs="Times New Roman"/>
          <w:sz w:val="24"/>
          <w:szCs w:val="24"/>
        </w:rPr>
        <w:t>claim that</w:t>
      </w:r>
      <w:r w:rsidR="000F2038">
        <w:rPr>
          <w:rFonts w:ascii="Times New Roman" w:hAnsi="Times New Roman" w:cs="Times New Roman"/>
          <w:sz w:val="24"/>
          <w:szCs w:val="24"/>
        </w:rPr>
        <w:t xml:space="preserve"> </w:t>
      </w:r>
      <w:r w:rsidR="00537303">
        <w:rPr>
          <w:rFonts w:ascii="Times New Roman" w:hAnsi="Times New Roman" w:cs="Times New Roman"/>
          <w:sz w:val="24"/>
          <w:szCs w:val="24"/>
        </w:rPr>
        <w:t xml:space="preserve">positive </w:t>
      </w:r>
      <w:r w:rsidR="000F2038">
        <w:rPr>
          <w:rFonts w:ascii="Times New Roman" w:hAnsi="Times New Roman" w:cs="Times New Roman"/>
          <w:sz w:val="24"/>
          <w:szCs w:val="24"/>
        </w:rPr>
        <w:t>reactivity</w:t>
      </w:r>
      <w:r w:rsidR="00EA30AA">
        <w:rPr>
          <w:rFonts w:ascii="Times New Roman" w:hAnsi="Times New Roman" w:cs="Times New Roman"/>
          <w:sz w:val="24"/>
          <w:szCs w:val="24"/>
        </w:rPr>
        <w:t xml:space="preserve"> requires a match between</w:t>
      </w:r>
      <w:r w:rsidR="00410DE2">
        <w:rPr>
          <w:rFonts w:ascii="Times New Roman" w:hAnsi="Times New Roman" w:cs="Times New Roman"/>
          <w:sz w:val="24"/>
          <w:szCs w:val="24"/>
        </w:rPr>
        <w:t xml:space="preserve"> encoding</w:t>
      </w:r>
      <w:r w:rsidR="006F57E8">
        <w:rPr>
          <w:rFonts w:ascii="Times New Roman" w:hAnsi="Times New Roman" w:cs="Times New Roman"/>
          <w:sz w:val="24"/>
          <w:szCs w:val="24"/>
        </w:rPr>
        <w:t>-based cues</w:t>
      </w:r>
      <w:r w:rsidR="00EA30AA">
        <w:rPr>
          <w:rFonts w:ascii="Times New Roman" w:hAnsi="Times New Roman" w:cs="Times New Roman"/>
          <w:sz w:val="24"/>
          <w:szCs w:val="24"/>
        </w:rPr>
        <w:t xml:space="preserve"> and </w:t>
      </w:r>
      <w:r w:rsidR="00537303">
        <w:rPr>
          <w:rFonts w:ascii="Times New Roman" w:hAnsi="Times New Roman" w:cs="Times New Roman"/>
          <w:sz w:val="24"/>
          <w:szCs w:val="24"/>
        </w:rPr>
        <w:t>test format</w:t>
      </w:r>
      <w:r w:rsidR="00590681">
        <w:rPr>
          <w:rFonts w:ascii="Times New Roman" w:hAnsi="Times New Roman" w:cs="Times New Roman"/>
          <w:sz w:val="24"/>
          <w:szCs w:val="24"/>
        </w:rPr>
        <w:t>.</w:t>
      </w:r>
      <w:r w:rsidR="00EA30AA">
        <w:rPr>
          <w:rFonts w:ascii="Times New Roman" w:hAnsi="Times New Roman" w:cs="Times New Roman"/>
          <w:sz w:val="24"/>
          <w:szCs w:val="24"/>
        </w:rPr>
        <w:t xml:space="preserve"> </w:t>
      </w:r>
      <w:r w:rsidR="00FE219A">
        <w:rPr>
          <w:rFonts w:ascii="Times New Roman" w:hAnsi="Times New Roman" w:cs="Times New Roman"/>
          <w:sz w:val="24"/>
          <w:szCs w:val="24"/>
        </w:rPr>
        <w:t>For example</w:t>
      </w:r>
      <w:r w:rsidR="00EA30AA">
        <w:rPr>
          <w:rFonts w:ascii="Times New Roman" w:hAnsi="Times New Roman" w:cs="Times New Roman"/>
          <w:sz w:val="24"/>
          <w:szCs w:val="24"/>
        </w:rPr>
        <w:t xml:space="preserve">, </w:t>
      </w:r>
      <w:r w:rsidR="00EA30AA" w:rsidRPr="00D03003">
        <w:rPr>
          <w:rFonts w:ascii="Times New Roman" w:hAnsi="Times New Roman" w:cs="Times New Roman"/>
          <w:sz w:val="24"/>
          <w:szCs w:val="24"/>
        </w:rPr>
        <w:t>Myers, Rhodes, and Hausman (2020)</w:t>
      </w:r>
      <w:r w:rsidR="00EA30AA">
        <w:rPr>
          <w:rFonts w:ascii="Times New Roman" w:hAnsi="Times New Roman" w:cs="Times New Roman"/>
          <w:sz w:val="24"/>
          <w:szCs w:val="24"/>
        </w:rPr>
        <w:t xml:space="preserve"> </w:t>
      </w:r>
      <w:r w:rsidR="00B9329A">
        <w:rPr>
          <w:rFonts w:ascii="Times New Roman" w:hAnsi="Times New Roman" w:cs="Times New Roman"/>
          <w:sz w:val="24"/>
          <w:szCs w:val="24"/>
        </w:rPr>
        <w:t xml:space="preserve">found </w:t>
      </w:r>
      <w:r w:rsidR="00EA30AA">
        <w:rPr>
          <w:rFonts w:ascii="Times New Roman" w:hAnsi="Times New Roman" w:cs="Times New Roman"/>
          <w:sz w:val="24"/>
          <w:szCs w:val="24"/>
        </w:rPr>
        <w:t xml:space="preserve">that JOL reactivity patterns observed </w:t>
      </w:r>
      <w:r w:rsidR="00316289">
        <w:rPr>
          <w:rFonts w:ascii="Times New Roman" w:hAnsi="Times New Roman" w:cs="Times New Roman"/>
          <w:sz w:val="24"/>
          <w:szCs w:val="24"/>
        </w:rPr>
        <w:t xml:space="preserve">for </w:t>
      </w:r>
      <w:r w:rsidR="00B9329A">
        <w:rPr>
          <w:rFonts w:ascii="Times New Roman" w:hAnsi="Times New Roman" w:cs="Times New Roman"/>
          <w:sz w:val="24"/>
          <w:szCs w:val="24"/>
        </w:rPr>
        <w:t xml:space="preserve">cue-target pairs </w:t>
      </w:r>
      <w:r w:rsidR="00763577">
        <w:rPr>
          <w:rFonts w:ascii="Times New Roman" w:hAnsi="Times New Roman" w:cs="Times New Roman"/>
          <w:sz w:val="24"/>
          <w:szCs w:val="24"/>
        </w:rPr>
        <w:t>o</w:t>
      </w:r>
      <w:r w:rsidR="00316289">
        <w:rPr>
          <w:rFonts w:ascii="Times New Roman" w:hAnsi="Times New Roman" w:cs="Times New Roman"/>
          <w:sz w:val="24"/>
          <w:szCs w:val="24"/>
        </w:rPr>
        <w:t xml:space="preserve">n </w:t>
      </w:r>
      <w:r w:rsidR="00EA30AA">
        <w:rPr>
          <w:rFonts w:ascii="Times New Roman" w:hAnsi="Times New Roman" w:cs="Times New Roman"/>
          <w:sz w:val="24"/>
          <w:szCs w:val="24"/>
        </w:rPr>
        <w:t>cued-recall did not extend to free-recall in which cues were unavailable at test</w:t>
      </w:r>
      <w:r w:rsidR="00B9329A">
        <w:rPr>
          <w:rFonts w:ascii="Times New Roman" w:hAnsi="Times New Roman" w:cs="Times New Roman"/>
          <w:sz w:val="24"/>
          <w:szCs w:val="24"/>
        </w:rPr>
        <w:t>. T</w:t>
      </w:r>
      <w:r w:rsidR="00EA30AA">
        <w:rPr>
          <w:rFonts w:ascii="Times New Roman" w:hAnsi="Times New Roman" w:cs="Times New Roman"/>
          <w:sz w:val="24"/>
          <w:szCs w:val="24"/>
        </w:rPr>
        <w:t xml:space="preserve">his finding was later replicated </w:t>
      </w:r>
      <w:r w:rsidR="00EA30AA" w:rsidRPr="00EE5579">
        <w:rPr>
          <w:rFonts w:ascii="Times New Roman" w:hAnsi="Times New Roman" w:cs="Times New Roman"/>
          <w:sz w:val="24"/>
          <w:szCs w:val="24"/>
        </w:rPr>
        <w:t xml:space="preserve">by </w:t>
      </w:r>
      <w:r w:rsidR="00EA30AA" w:rsidRPr="00EE5579">
        <w:rPr>
          <w:rFonts w:ascii="Times New Roman" w:hAnsi="Times New Roman" w:cs="Times New Roman"/>
          <w:sz w:val="24"/>
          <w:szCs w:val="24"/>
        </w:rPr>
        <w:lastRenderedPageBreak/>
        <w:t>Chang and Brain</w:t>
      </w:r>
      <w:r w:rsidR="00B9329A" w:rsidRPr="00EE5579">
        <w:rPr>
          <w:rFonts w:ascii="Times New Roman" w:hAnsi="Times New Roman" w:cs="Times New Roman"/>
          <w:sz w:val="24"/>
          <w:szCs w:val="24"/>
        </w:rPr>
        <w:t>e</w:t>
      </w:r>
      <w:r w:rsidR="00EA30AA" w:rsidRPr="00EE5579">
        <w:rPr>
          <w:rFonts w:ascii="Times New Roman" w:hAnsi="Times New Roman" w:cs="Times New Roman"/>
          <w:sz w:val="24"/>
          <w:szCs w:val="24"/>
        </w:rPr>
        <w:t>rd (2023)</w:t>
      </w:r>
      <w:r w:rsidR="009162A1" w:rsidRPr="00EE5579">
        <w:rPr>
          <w:rFonts w:ascii="Times New Roman" w:hAnsi="Times New Roman" w:cs="Times New Roman"/>
          <w:sz w:val="24"/>
          <w:szCs w:val="24"/>
        </w:rPr>
        <w:t xml:space="preserve"> who</w:t>
      </w:r>
      <w:r w:rsidR="009162A1">
        <w:rPr>
          <w:rFonts w:ascii="Times New Roman" w:hAnsi="Times New Roman" w:cs="Times New Roman"/>
          <w:sz w:val="24"/>
          <w:szCs w:val="24"/>
        </w:rPr>
        <w:t xml:space="preserve"> similarly found no memorial benefits of JOLs </w:t>
      </w:r>
      <w:r w:rsidR="0022514E">
        <w:rPr>
          <w:rFonts w:ascii="Times New Roman" w:hAnsi="Times New Roman" w:cs="Times New Roman"/>
          <w:sz w:val="24"/>
          <w:szCs w:val="24"/>
        </w:rPr>
        <w:t>on</w:t>
      </w:r>
      <w:r w:rsidR="009162A1">
        <w:rPr>
          <w:rFonts w:ascii="Times New Roman" w:hAnsi="Times New Roman" w:cs="Times New Roman"/>
          <w:sz w:val="24"/>
          <w:szCs w:val="24"/>
        </w:rPr>
        <w:t xml:space="preserve"> free-recall</w:t>
      </w:r>
      <w:r w:rsidR="009C23AF">
        <w:rPr>
          <w:rFonts w:ascii="Times New Roman" w:hAnsi="Times New Roman" w:cs="Times New Roman"/>
          <w:sz w:val="24"/>
          <w:szCs w:val="24"/>
        </w:rPr>
        <w:t xml:space="preserve">, </w:t>
      </w:r>
      <w:r w:rsidR="002F455B">
        <w:rPr>
          <w:rFonts w:ascii="Times New Roman" w:hAnsi="Times New Roman" w:cs="Times New Roman"/>
          <w:sz w:val="24"/>
          <w:szCs w:val="24"/>
        </w:rPr>
        <w:t>further indicating</w:t>
      </w:r>
      <w:r w:rsidR="009C23AF">
        <w:rPr>
          <w:rFonts w:ascii="Times New Roman" w:hAnsi="Times New Roman" w:cs="Times New Roman"/>
          <w:sz w:val="24"/>
          <w:szCs w:val="24"/>
        </w:rPr>
        <w:t xml:space="preserve"> that JOL reactivity requires a match between strengthened cues and test format.</w:t>
      </w:r>
    </w:p>
    <w:p w14:paraId="23724B35" w14:textId="1DBA729D" w:rsidR="00EA30AA" w:rsidRDefault="00D2738F" w:rsidP="000B50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EA30AA">
        <w:rPr>
          <w:rFonts w:ascii="Times New Roman" w:hAnsi="Times New Roman" w:cs="Times New Roman"/>
          <w:sz w:val="24"/>
          <w:szCs w:val="24"/>
        </w:rPr>
        <w:t xml:space="preserve">ther studies have sought to identify the </w:t>
      </w:r>
      <w:r w:rsidR="00EA30AA" w:rsidRPr="00AC5017">
        <w:rPr>
          <w:rFonts w:ascii="Times New Roman" w:hAnsi="Times New Roman" w:cs="Times New Roman"/>
          <w:sz w:val="24"/>
          <w:szCs w:val="24"/>
        </w:rPr>
        <w:t>specific</w:t>
      </w:r>
      <w:r>
        <w:rPr>
          <w:rFonts w:ascii="Times New Roman" w:hAnsi="Times New Roman" w:cs="Times New Roman"/>
          <w:sz w:val="24"/>
          <w:szCs w:val="24"/>
        </w:rPr>
        <w:t xml:space="preserve"> intrinsic</w:t>
      </w:r>
      <w:r w:rsidR="00EA30AA">
        <w:rPr>
          <w:rFonts w:ascii="Times New Roman" w:hAnsi="Times New Roman" w:cs="Times New Roman"/>
          <w:sz w:val="24"/>
          <w:szCs w:val="24"/>
        </w:rPr>
        <w:t xml:space="preserve"> cues which JOLs are purported to strengthen. </w:t>
      </w:r>
      <w:r w:rsidR="000143F0">
        <w:rPr>
          <w:rFonts w:ascii="Times New Roman" w:hAnsi="Times New Roman" w:cs="Times New Roman"/>
          <w:sz w:val="24"/>
          <w:szCs w:val="24"/>
        </w:rPr>
        <w:t xml:space="preserve">Because </w:t>
      </w:r>
      <w:r w:rsidR="00541FF7">
        <w:rPr>
          <w:rFonts w:ascii="Times New Roman" w:hAnsi="Times New Roman" w:cs="Times New Roman"/>
          <w:sz w:val="24"/>
          <w:szCs w:val="24"/>
        </w:rPr>
        <w:t>prior work has</w:t>
      </w:r>
      <w:r w:rsidR="000143F0">
        <w:rPr>
          <w:rFonts w:ascii="Times New Roman" w:hAnsi="Times New Roman" w:cs="Times New Roman"/>
          <w:sz w:val="24"/>
          <w:szCs w:val="24"/>
        </w:rPr>
        <w:t xml:space="preserve"> often ha</w:t>
      </w:r>
      <w:r w:rsidR="00541FF7">
        <w:rPr>
          <w:rFonts w:ascii="Times New Roman" w:hAnsi="Times New Roman" w:cs="Times New Roman"/>
          <w:sz w:val="24"/>
          <w:szCs w:val="24"/>
        </w:rPr>
        <w:t>d</w:t>
      </w:r>
      <w:r w:rsidR="000143F0">
        <w:rPr>
          <w:rFonts w:ascii="Times New Roman" w:hAnsi="Times New Roman" w:cs="Times New Roman"/>
          <w:sz w:val="24"/>
          <w:szCs w:val="24"/>
        </w:rPr>
        <w:t xml:space="preserve"> participants study mixed lists of related and unrelated cue</w:t>
      </w:r>
      <w:r w:rsidR="00AC76EA">
        <w:rPr>
          <w:rFonts w:ascii="Times New Roman" w:hAnsi="Times New Roman" w:cs="Times New Roman"/>
          <w:sz w:val="24"/>
          <w:szCs w:val="24"/>
        </w:rPr>
        <w:t>-</w:t>
      </w:r>
      <w:r w:rsidR="000143F0">
        <w:rPr>
          <w:rFonts w:ascii="Times New Roman" w:hAnsi="Times New Roman" w:cs="Times New Roman"/>
          <w:sz w:val="24"/>
          <w:szCs w:val="24"/>
        </w:rPr>
        <w:t xml:space="preserve">target pairs, </w:t>
      </w:r>
      <w:r w:rsidR="000B5065">
        <w:rPr>
          <w:rFonts w:ascii="Times New Roman" w:hAnsi="Times New Roman" w:cs="Times New Roman"/>
          <w:sz w:val="24"/>
          <w:szCs w:val="24"/>
        </w:rPr>
        <w:t xml:space="preserve">emphasis </w:t>
      </w:r>
      <w:r w:rsidR="00CA41AB">
        <w:rPr>
          <w:rFonts w:ascii="Times New Roman" w:hAnsi="Times New Roman" w:cs="Times New Roman"/>
          <w:sz w:val="24"/>
          <w:szCs w:val="24"/>
        </w:rPr>
        <w:t>has</w:t>
      </w:r>
      <w:r w:rsidR="00BF501E">
        <w:rPr>
          <w:rFonts w:ascii="Times New Roman" w:hAnsi="Times New Roman" w:cs="Times New Roman"/>
          <w:sz w:val="24"/>
          <w:szCs w:val="24"/>
        </w:rPr>
        <w:t xml:space="preserve"> been placed o</w:t>
      </w:r>
      <w:r w:rsidR="00CA41AB">
        <w:rPr>
          <w:rFonts w:ascii="Times New Roman" w:hAnsi="Times New Roman" w:cs="Times New Roman"/>
          <w:sz w:val="24"/>
          <w:szCs w:val="24"/>
        </w:rPr>
        <w:t>n</w:t>
      </w:r>
      <w:r w:rsidR="000143F0">
        <w:rPr>
          <w:rFonts w:ascii="Times New Roman" w:hAnsi="Times New Roman" w:cs="Times New Roman"/>
          <w:sz w:val="24"/>
          <w:szCs w:val="24"/>
        </w:rPr>
        <w:t xml:space="preserve"> the potential for JOLs to </w:t>
      </w:r>
      <w:r w:rsidR="00A95C1E">
        <w:rPr>
          <w:rFonts w:ascii="Times New Roman" w:hAnsi="Times New Roman" w:cs="Times New Roman"/>
          <w:sz w:val="24"/>
          <w:szCs w:val="24"/>
        </w:rPr>
        <w:t xml:space="preserve">specifically </w:t>
      </w:r>
      <w:r w:rsidR="000143F0">
        <w:rPr>
          <w:rFonts w:ascii="Times New Roman" w:hAnsi="Times New Roman" w:cs="Times New Roman"/>
          <w:sz w:val="24"/>
          <w:szCs w:val="24"/>
        </w:rPr>
        <w:t xml:space="preserve">strengthen </w:t>
      </w:r>
      <w:r w:rsidR="00A95C1E">
        <w:rPr>
          <w:rFonts w:ascii="Times New Roman" w:hAnsi="Times New Roman" w:cs="Times New Roman"/>
          <w:sz w:val="24"/>
          <w:szCs w:val="24"/>
        </w:rPr>
        <w:t xml:space="preserve">relatedness </w:t>
      </w:r>
      <w:r w:rsidR="000143F0">
        <w:rPr>
          <w:rFonts w:ascii="Times New Roman" w:hAnsi="Times New Roman" w:cs="Times New Roman"/>
          <w:sz w:val="24"/>
          <w:szCs w:val="24"/>
        </w:rPr>
        <w:t>cue</w:t>
      </w:r>
      <w:r w:rsidR="00AC76EA">
        <w:rPr>
          <w:rFonts w:ascii="Times New Roman" w:hAnsi="Times New Roman" w:cs="Times New Roman"/>
          <w:sz w:val="24"/>
          <w:szCs w:val="24"/>
        </w:rPr>
        <w:t>s</w:t>
      </w:r>
      <w:r w:rsidR="00A95C1E">
        <w:rPr>
          <w:rFonts w:ascii="Times New Roman" w:hAnsi="Times New Roman" w:cs="Times New Roman"/>
          <w:sz w:val="24"/>
          <w:szCs w:val="24"/>
        </w:rPr>
        <w:t>, as</w:t>
      </w:r>
      <w:r w:rsidR="00CA41AB">
        <w:rPr>
          <w:rFonts w:ascii="Times New Roman" w:hAnsi="Times New Roman" w:cs="Times New Roman"/>
          <w:sz w:val="24"/>
          <w:szCs w:val="24"/>
        </w:rPr>
        <w:t xml:space="preserve"> </w:t>
      </w:r>
      <w:r w:rsidR="00827927">
        <w:rPr>
          <w:rFonts w:ascii="Times New Roman" w:hAnsi="Times New Roman" w:cs="Times New Roman"/>
          <w:sz w:val="24"/>
          <w:szCs w:val="24"/>
        </w:rPr>
        <w:t>these</w:t>
      </w:r>
      <w:r w:rsidR="00CA41AB">
        <w:rPr>
          <w:rFonts w:ascii="Times New Roman" w:hAnsi="Times New Roman" w:cs="Times New Roman"/>
          <w:sz w:val="24"/>
          <w:szCs w:val="24"/>
        </w:rPr>
        <w:t xml:space="preserve"> cues </w:t>
      </w:r>
      <w:r w:rsidR="00827927">
        <w:rPr>
          <w:rFonts w:ascii="Times New Roman" w:hAnsi="Times New Roman" w:cs="Times New Roman"/>
          <w:sz w:val="24"/>
          <w:szCs w:val="24"/>
        </w:rPr>
        <w:t>provide</w:t>
      </w:r>
      <w:r w:rsidR="00CA41AB">
        <w:rPr>
          <w:rFonts w:ascii="Times New Roman" w:hAnsi="Times New Roman" w:cs="Times New Roman"/>
          <w:sz w:val="24"/>
          <w:szCs w:val="24"/>
        </w:rPr>
        <w:t xml:space="preserve"> salient markers of later remembering</w:t>
      </w:r>
      <w:r w:rsidR="000143F0">
        <w:rPr>
          <w:rFonts w:ascii="Times New Roman" w:hAnsi="Times New Roman" w:cs="Times New Roman"/>
          <w:sz w:val="24"/>
          <w:szCs w:val="24"/>
        </w:rPr>
        <w:t xml:space="preserve"> </w:t>
      </w:r>
      <w:r w:rsidR="00CA41AB">
        <w:rPr>
          <w:rFonts w:ascii="Times New Roman" w:hAnsi="Times New Roman" w:cs="Times New Roman"/>
          <w:sz w:val="24"/>
          <w:szCs w:val="24"/>
        </w:rPr>
        <w:t xml:space="preserve">and are </w:t>
      </w:r>
      <w:r w:rsidR="000B5065">
        <w:rPr>
          <w:rFonts w:ascii="Times New Roman" w:hAnsi="Times New Roman" w:cs="Times New Roman"/>
          <w:sz w:val="24"/>
          <w:szCs w:val="24"/>
        </w:rPr>
        <w:t xml:space="preserve">particularly </w:t>
      </w:r>
      <w:r w:rsidR="00CA41AB">
        <w:rPr>
          <w:rFonts w:ascii="Times New Roman" w:hAnsi="Times New Roman" w:cs="Times New Roman"/>
          <w:sz w:val="24"/>
          <w:szCs w:val="24"/>
        </w:rPr>
        <w:t xml:space="preserve">likely to inform the magnitude of participants’ JOLs </w:t>
      </w:r>
      <w:r w:rsidR="000143F0">
        <w:rPr>
          <w:rFonts w:ascii="Times New Roman" w:hAnsi="Times New Roman" w:cs="Times New Roman"/>
          <w:sz w:val="24"/>
          <w:szCs w:val="24"/>
        </w:rPr>
        <w:t>(</w:t>
      </w:r>
      <w:r w:rsidR="000143F0" w:rsidRPr="00183DF0">
        <w:rPr>
          <w:rFonts w:ascii="Times New Roman" w:hAnsi="Times New Roman" w:cs="Times New Roman"/>
          <w:sz w:val="24"/>
          <w:szCs w:val="24"/>
        </w:rPr>
        <w:t>see Koriat</w:t>
      </w:r>
      <w:r w:rsidR="00CA41AB" w:rsidRPr="00183DF0">
        <w:rPr>
          <w:rFonts w:ascii="Times New Roman" w:hAnsi="Times New Roman" w:cs="Times New Roman"/>
          <w:sz w:val="24"/>
          <w:szCs w:val="24"/>
        </w:rPr>
        <w:t>, 1997</w:t>
      </w:r>
      <w:r w:rsidR="000143F0" w:rsidRPr="00183DF0">
        <w:rPr>
          <w:rFonts w:ascii="Times New Roman" w:hAnsi="Times New Roman" w:cs="Times New Roman"/>
          <w:sz w:val="24"/>
          <w:szCs w:val="24"/>
        </w:rPr>
        <w:t>).</w:t>
      </w:r>
      <w:r w:rsidR="000143F0">
        <w:rPr>
          <w:rFonts w:ascii="Times New Roman" w:hAnsi="Times New Roman" w:cs="Times New Roman"/>
          <w:sz w:val="24"/>
          <w:szCs w:val="24"/>
        </w:rPr>
        <w:t xml:space="preserve"> </w:t>
      </w:r>
      <w:r w:rsidR="000B5065">
        <w:rPr>
          <w:rFonts w:ascii="Times New Roman" w:hAnsi="Times New Roman" w:cs="Times New Roman"/>
          <w:sz w:val="24"/>
          <w:szCs w:val="24"/>
        </w:rPr>
        <w:t>Thus</w:t>
      </w:r>
      <w:r w:rsidR="000143F0">
        <w:rPr>
          <w:rFonts w:ascii="Times New Roman" w:hAnsi="Times New Roman" w:cs="Times New Roman"/>
          <w:sz w:val="24"/>
          <w:szCs w:val="24"/>
        </w:rPr>
        <w:t xml:space="preserve">, although participants </w:t>
      </w:r>
      <w:r w:rsidR="00C14D2A">
        <w:rPr>
          <w:rFonts w:ascii="Times New Roman" w:hAnsi="Times New Roman" w:cs="Times New Roman"/>
          <w:sz w:val="24"/>
          <w:szCs w:val="24"/>
        </w:rPr>
        <w:t>can potentially</w:t>
      </w:r>
      <w:r w:rsidR="000143F0">
        <w:rPr>
          <w:rFonts w:ascii="Times New Roman" w:hAnsi="Times New Roman" w:cs="Times New Roman"/>
          <w:sz w:val="24"/>
          <w:szCs w:val="24"/>
        </w:rPr>
        <w:t xml:space="preserve"> base their JOLs on a variety of intrinsic cues (e.g., concreteness, item-frequency), </w:t>
      </w:r>
      <w:r w:rsidR="00AE1B58">
        <w:rPr>
          <w:rFonts w:ascii="Times New Roman" w:hAnsi="Times New Roman" w:cs="Times New Roman"/>
          <w:sz w:val="24"/>
          <w:szCs w:val="24"/>
        </w:rPr>
        <w:t>the presence of</w:t>
      </w:r>
      <w:r w:rsidR="00CA41AB">
        <w:rPr>
          <w:rFonts w:ascii="Times New Roman" w:hAnsi="Times New Roman" w:cs="Times New Roman"/>
          <w:sz w:val="24"/>
          <w:szCs w:val="24"/>
        </w:rPr>
        <w:t xml:space="preserve"> </w:t>
      </w:r>
      <w:r w:rsidR="002145B9">
        <w:rPr>
          <w:rFonts w:ascii="Times New Roman" w:hAnsi="Times New Roman" w:cs="Times New Roman"/>
          <w:sz w:val="24"/>
          <w:szCs w:val="24"/>
        </w:rPr>
        <w:t xml:space="preserve">strong </w:t>
      </w:r>
      <w:r w:rsidR="002145B9" w:rsidRPr="002145B9">
        <w:rPr>
          <w:rFonts w:ascii="Times New Roman" w:hAnsi="Times New Roman" w:cs="Times New Roman"/>
          <w:color w:val="0070C0"/>
          <w:sz w:val="24"/>
          <w:szCs w:val="24"/>
        </w:rPr>
        <w:t>cue-target relations</w:t>
      </w:r>
      <w:r w:rsidR="009E2442" w:rsidRPr="002145B9">
        <w:rPr>
          <w:rFonts w:ascii="Times New Roman" w:hAnsi="Times New Roman" w:cs="Times New Roman"/>
          <w:color w:val="0070C0"/>
          <w:sz w:val="24"/>
          <w:szCs w:val="24"/>
        </w:rPr>
        <w:t xml:space="preserve"> </w:t>
      </w:r>
      <w:r w:rsidR="00AE1B58">
        <w:rPr>
          <w:rFonts w:ascii="Times New Roman" w:hAnsi="Times New Roman" w:cs="Times New Roman"/>
          <w:sz w:val="24"/>
          <w:szCs w:val="24"/>
        </w:rPr>
        <w:t xml:space="preserve">likely </w:t>
      </w:r>
      <w:r w:rsidR="000B5065">
        <w:rPr>
          <w:rFonts w:ascii="Times New Roman" w:hAnsi="Times New Roman" w:cs="Times New Roman"/>
          <w:sz w:val="24"/>
          <w:szCs w:val="24"/>
        </w:rPr>
        <w:t>overshadow</w:t>
      </w:r>
      <w:r w:rsidR="00827927">
        <w:rPr>
          <w:rFonts w:ascii="Times New Roman" w:hAnsi="Times New Roman" w:cs="Times New Roman"/>
          <w:sz w:val="24"/>
          <w:szCs w:val="24"/>
        </w:rPr>
        <w:t>s</w:t>
      </w:r>
      <w:r w:rsidR="000B5065">
        <w:rPr>
          <w:rFonts w:ascii="Times New Roman" w:hAnsi="Times New Roman" w:cs="Times New Roman"/>
          <w:sz w:val="24"/>
          <w:szCs w:val="24"/>
        </w:rPr>
        <w:t xml:space="preserve"> </w:t>
      </w:r>
      <w:r w:rsidR="00AE1B58">
        <w:rPr>
          <w:rFonts w:ascii="Times New Roman" w:hAnsi="Times New Roman" w:cs="Times New Roman"/>
          <w:sz w:val="24"/>
          <w:szCs w:val="24"/>
        </w:rPr>
        <w:t xml:space="preserve">other </w:t>
      </w:r>
      <w:r w:rsidR="000B5065">
        <w:rPr>
          <w:rFonts w:ascii="Times New Roman" w:hAnsi="Times New Roman" w:cs="Times New Roman"/>
          <w:sz w:val="24"/>
          <w:szCs w:val="24"/>
        </w:rPr>
        <w:t xml:space="preserve">intrinsic </w:t>
      </w:r>
      <w:r w:rsidR="00AE1B58">
        <w:rPr>
          <w:rFonts w:ascii="Times New Roman" w:hAnsi="Times New Roman" w:cs="Times New Roman"/>
          <w:sz w:val="24"/>
          <w:szCs w:val="24"/>
        </w:rPr>
        <w:t>cues which</w:t>
      </w:r>
      <w:r w:rsidR="000B5065">
        <w:rPr>
          <w:rFonts w:ascii="Times New Roman" w:hAnsi="Times New Roman" w:cs="Times New Roman"/>
          <w:sz w:val="24"/>
          <w:szCs w:val="24"/>
        </w:rPr>
        <w:t xml:space="preserve"> may also inform </w:t>
      </w:r>
      <w:r w:rsidR="00827927">
        <w:rPr>
          <w:rFonts w:ascii="Times New Roman" w:hAnsi="Times New Roman" w:cs="Times New Roman"/>
          <w:sz w:val="24"/>
          <w:szCs w:val="24"/>
        </w:rPr>
        <w:t xml:space="preserve">their </w:t>
      </w:r>
      <w:r w:rsidR="000B5065">
        <w:rPr>
          <w:rFonts w:ascii="Times New Roman" w:hAnsi="Times New Roman" w:cs="Times New Roman"/>
          <w:sz w:val="24"/>
          <w:szCs w:val="24"/>
        </w:rPr>
        <w:t>JOLs and likewise induce reactivity.</w:t>
      </w:r>
    </w:p>
    <w:p w14:paraId="06EDFEEA" w14:textId="3C7DB50B" w:rsidR="00B01990" w:rsidRDefault="00756EE4" w:rsidP="00D8479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95C1E" w:rsidRPr="00D8479F">
        <w:rPr>
          <w:rFonts w:ascii="Times New Roman" w:hAnsi="Times New Roman" w:cs="Times New Roman"/>
          <w:color w:val="0070C0"/>
          <w:sz w:val="24"/>
          <w:szCs w:val="24"/>
        </w:rPr>
        <w:t>R</w:t>
      </w:r>
      <w:r w:rsidR="00DD70C9" w:rsidRPr="00D8479F">
        <w:rPr>
          <w:rFonts w:ascii="Times New Roman" w:hAnsi="Times New Roman" w:cs="Times New Roman"/>
          <w:color w:val="0070C0"/>
          <w:sz w:val="24"/>
          <w:szCs w:val="24"/>
        </w:rPr>
        <w:t>ecent work has</w:t>
      </w:r>
      <w:r w:rsidR="00627BA3" w:rsidRPr="00D8479F">
        <w:rPr>
          <w:rFonts w:ascii="Times New Roman" w:hAnsi="Times New Roman" w:cs="Times New Roman"/>
          <w:color w:val="0070C0"/>
          <w:sz w:val="24"/>
          <w:szCs w:val="24"/>
        </w:rPr>
        <w:t xml:space="preserve"> </w:t>
      </w:r>
      <w:r w:rsidR="00AB771A" w:rsidRPr="00D8479F">
        <w:rPr>
          <w:rFonts w:ascii="Times New Roman" w:hAnsi="Times New Roman" w:cs="Times New Roman"/>
          <w:color w:val="0070C0"/>
          <w:sz w:val="24"/>
          <w:szCs w:val="24"/>
        </w:rPr>
        <w:t>explored whether JOLs</w:t>
      </w:r>
      <w:r w:rsidR="00C15832">
        <w:rPr>
          <w:rFonts w:ascii="Times New Roman" w:hAnsi="Times New Roman" w:cs="Times New Roman"/>
          <w:color w:val="0070C0"/>
          <w:sz w:val="24"/>
          <w:szCs w:val="24"/>
        </w:rPr>
        <w:t xml:space="preserve"> specifically</w:t>
      </w:r>
      <w:r w:rsidR="00AB771A" w:rsidRPr="00D8479F">
        <w:rPr>
          <w:rFonts w:ascii="Times New Roman" w:hAnsi="Times New Roman" w:cs="Times New Roman"/>
          <w:color w:val="0070C0"/>
          <w:sz w:val="24"/>
          <w:szCs w:val="24"/>
        </w:rPr>
        <w:t xml:space="preserve"> strengthen cue-target relations.</w:t>
      </w:r>
      <w:r w:rsidR="00FE02CF" w:rsidRPr="00D8479F">
        <w:rPr>
          <w:rFonts w:ascii="Times New Roman" w:hAnsi="Times New Roman" w:cs="Times New Roman"/>
          <w:color w:val="0070C0"/>
          <w:sz w:val="24"/>
          <w:szCs w:val="24"/>
        </w:rPr>
        <w:t xml:space="preserve"> </w:t>
      </w:r>
      <w:r w:rsidR="00FE02CF">
        <w:rPr>
          <w:rFonts w:ascii="Times New Roman" w:hAnsi="Times New Roman" w:cs="Times New Roman"/>
          <w:sz w:val="24"/>
          <w:szCs w:val="24"/>
        </w:rPr>
        <w:t xml:space="preserve">Maxwell and Huff (2022) </w:t>
      </w:r>
      <w:r w:rsidR="00932A00">
        <w:rPr>
          <w:rFonts w:ascii="Times New Roman" w:hAnsi="Times New Roman" w:cs="Times New Roman"/>
          <w:sz w:val="24"/>
          <w:szCs w:val="24"/>
        </w:rPr>
        <w:t xml:space="preserve">compared JOLs </w:t>
      </w:r>
      <w:r w:rsidR="00316289">
        <w:rPr>
          <w:rFonts w:ascii="Times New Roman" w:hAnsi="Times New Roman" w:cs="Times New Roman"/>
          <w:sz w:val="24"/>
          <w:szCs w:val="24"/>
        </w:rPr>
        <w:t xml:space="preserve">to </w:t>
      </w:r>
      <w:r w:rsidR="00932A00">
        <w:rPr>
          <w:rFonts w:ascii="Times New Roman" w:hAnsi="Times New Roman" w:cs="Times New Roman"/>
          <w:sz w:val="24"/>
          <w:szCs w:val="24"/>
        </w:rPr>
        <w:t xml:space="preserve">several non-metacognitive </w:t>
      </w:r>
      <w:r w:rsidR="00EB6C1F">
        <w:rPr>
          <w:rFonts w:ascii="Times New Roman" w:hAnsi="Times New Roman" w:cs="Times New Roman"/>
          <w:sz w:val="24"/>
          <w:szCs w:val="24"/>
        </w:rPr>
        <w:t>judgment</w:t>
      </w:r>
      <w:r w:rsidR="00932A00">
        <w:rPr>
          <w:rFonts w:ascii="Times New Roman" w:hAnsi="Times New Roman" w:cs="Times New Roman"/>
          <w:sz w:val="24"/>
          <w:szCs w:val="24"/>
        </w:rPr>
        <w:t xml:space="preserve"> tasks </w:t>
      </w:r>
      <w:r w:rsidR="00EB6C1F">
        <w:rPr>
          <w:rFonts w:ascii="Times New Roman" w:hAnsi="Times New Roman" w:cs="Times New Roman"/>
          <w:sz w:val="24"/>
          <w:szCs w:val="24"/>
        </w:rPr>
        <w:t xml:space="preserve">which still emphasized pair relations </w:t>
      </w:r>
      <w:r w:rsidR="00932A00">
        <w:rPr>
          <w:rFonts w:ascii="Times New Roman" w:hAnsi="Times New Roman" w:cs="Times New Roman"/>
          <w:sz w:val="24"/>
          <w:szCs w:val="24"/>
        </w:rPr>
        <w:t xml:space="preserve">and </w:t>
      </w:r>
      <w:r w:rsidR="00FE02CF">
        <w:rPr>
          <w:rFonts w:ascii="Times New Roman" w:hAnsi="Times New Roman" w:cs="Times New Roman"/>
          <w:sz w:val="24"/>
          <w:szCs w:val="24"/>
        </w:rPr>
        <w:t xml:space="preserve">found that positive JOL reactivity patterns on related cue-target pairs approximated </w:t>
      </w:r>
      <w:r w:rsidR="003B3393">
        <w:rPr>
          <w:rFonts w:ascii="Times New Roman" w:hAnsi="Times New Roman" w:cs="Times New Roman"/>
          <w:sz w:val="24"/>
          <w:szCs w:val="24"/>
        </w:rPr>
        <w:t>memory benefits</w:t>
      </w:r>
      <w:r w:rsidR="00FE02CF">
        <w:rPr>
          <w:rFonts w:ascii="Times New Roman" w:hAnsi="Times New Roman" w:cs="Times New Roman"/>
          <w:sz w:val="24"/>
          <w:szCs w:val="24"/>
        </w:rPr>
        <w:t xml:space="preserve"> </w:t>
      </w:r>
      <w:r w:rsidR="00932A00">
        <w:rPr>
          <w:rFonts w:ascii="Times New Roman" w:hAnsi="Times New Roman" w:cs="Times New Roman"/>
          <w:sz w:val="24"/>
          <w:szCs w:val="24"/>
        </w:rPr>
        <w:t xml:space="preserve">from judgments of associative memory (JAMs; Experiment 2; see </w:t>
      </w:r>
      <w:r w:rsidR="00932A00" w:rsidRPr="00063C55">
        <w:rPr>
          <w:rFonts w:ascii="Times New Roman" w:hAnsi="Times New Roman" w:cs="Times New Roman"/>
          <w:sz w:val="24"/>
          <w:szCs w:val="24"/>
        </w:rPr>
        <w:t>Maki</w:t>
      </w:r>
      <w:r w:rsidR="008455B6" w:rsidRPr="00063C55">
        <w:rPr>
          <w:rFonts w:ascii="Times New Roman" w:hAnsi="Times New Roman" w:cs="Times New Roman"/>
          <w:sz w:val="24"/>
          <w:szCs w:val="24"/>
        </w:rPr>
        <w:t>, 2</w:t>
      </w:r>
      <w:r w:rsidR="00932A00" w:rsidRPr="00063C55">
        <w:rPr>
          <w:rFonts w:ascii="Times New Roman" w:hAnsi="Times New Roman" w:cs="Times New Roman"/>
          <w:sz w:val="24"/>
          <w:szCs w:val="24"/>
        </w:rPr>
        <w:t>00</w:t>
      </w:r>
      <w:r w:rsidR="008455B6" w:rsidRPr="00063C55">
        <w:rPr>
          <w:rFonts w:ascii="Times New Roman" w:hAnsi="Times New Roman" w:cs="Times New Roman"/>
          <w:sz w:val="24"/>
          <w:szCs w:val="24"/>
        </w:rPr>
        <w:t>7</w:t>
      </w:r>
      <w:r w:rsidR="00932A00">
        <w:rPr>
          <w:rFonts w:ascii="Times New Roman" w:hAnsi="Times New Roman" w:cs="Times New Roman"/>
          <w:sz w:val="24"/>
          <w:szCs w:val="24"/>
        </w:rPr>
        <w:t>)</w:t>
      </w:r>
      <w:r w:rsidR="00EB6C1F">
        <w:rPr>
          <w:rFonts w:ascii="Times New Roman" w:hAnsi="Times New Roman" w:cs="Times New Roman"/>
          <w:sz w:val="24"/>
          <w:szCs w:val="24"/>
        </w:rPr>
        <w:t xml:space="preserve"> and </w:t>
      </w:r>
      <w:r w:rsidR="00932A00">
        <w:rPr>
          <w:rFonts w:ascii="Times New Roman" w:hAnsi="Times New Roman" w:cs="Times New Roman"/>
          <w:sz w:val="24"/>
          <w:szCs w:val="24"/>
        </w:rPr>
        <w:t>frequency of co-occurrence judgments (Experiment 3)</w:t>
      </w:r>
      <w:r w:rsidR="00A95C1E">
        <w:rPr>
          <w:rFonts w:ascii="Times New Roman" w:hAnsi="Times New Roman" w:cs="Times New Roman"/>
          <w:sz w:val="24"/>
          <w:szCs w:val="24"/>
        </w:rPr>
        <w:t>, which similarly emphasize cue-target relations.</w:t>
      </w:r>
      <w:r w:rsidR="00EB6C1F">
        <w:rPr>
          <w:rFonts w:ascii="Times New Roman" w:hAnsi="Times New Roman" w:cs="Times New Roman"/>
          <w:sz w:val="24"/>
          <w:szCs w:val="24"/>
        </w:rPr>
        <w:t xml:space="preserve"> </w:t>
      </w:r>
      <w:r w:rsidR="00DC7D9A">
        <w:rPr>
          <w:rFonts w:ascii="Times New Roman" w:hAnsi="Times New Roman" w:cs="Times New Roman"/>
          <w:sz w:val="24"/>
          <w:szCs w:val="24"/>
        </w:rPr>
        <w:t>Moreover</w:t>
      </w:r>
      <w:r w:rsidR="00932A00">
        <w:rPr>
          <w:rFonts w:ascii="Times New Roman" w:hAnsi="Times New Roman" w:cs="Times New Roman"/>
          <w:sz w:val="24"/>
          <w:szCs w:val="24"/>
        </w:rPr>
        <w:t xml:space="preserve">, </w:t>
      </w:r>
      <w:r w:rsidR="0005384F">
        <w:rPr>
          <w:rFonts w:ascii="Times New Roman" w:hAnsi="Times New Roman" w:cs="Times New Roman"/>
          <w:sz w:val="24"/>
          <w:szCs w:val="24"/>
        </w:rPr>
        <w:t xml:space="preserve">JOL reactivity on related pairs also mirrored memory </w:t>
      </w:r>
      <w:r w:rsidR="007F255B">
        <w:rPr>
          <w:rFonts w:ascii="Times New Roman" w:hAnsi="Times New Roman" w:cs="Times New Roman"/>
          <w:sz w:val="24"/>
          <w:szCs w:val="24"/>
        </w:rPr>
        <w:t>benefits</w:t>
      </w:r>
      <w:r w:rsidR="0005384F">
        <w:rPr>
          <w:rFonts w:ascii="Times New Roman" w:hAnsi="Times New Roman" w:cs="Times New Roman"/>
          <w:sz w:val="24"/>
          <w:szCs w:val="24"/>
        </w:rPr>
        <w:t xml:space="preserve"> </w:t>
      </w:r>
      <w:r w:rsidR="00316289">
        <w:rPr>
          <w:rFonts w:ascii="Times New Roman" w:hAnsi="Times New Roman" w:cs="Times New Roman"/>
          <w:sz w:val="24"/>
          <w:szCs w:val="24"/>
        </w:rPr>
        <w:t xml:space="preserve">found following </w:t>
      </w:r>
      <w:r w:rsidR="00932A00">
        <w:rPr>
          <w:rFonts w:ascii="Times New Roman" w:hAnsi="Times New Roman" w:cs="Times New Roman"/>
          <w:sz w:val="24"/>
          <w:szCs w:val="24"/>
        </w:rPr>
        <w:t xml:space="preserve">an explicit relational encoding task which </w:t>
      </w:r>
      <w:r w:rsidR="00541FF7">
        <w:rPr>
          <w:rFonts w:ascii="Times New Roman" w:hAnsi="Times New Roman" w:cs="Times New Roman"/>
          <w:sz w:val="24"/>
          <w:szCs w:val="24"/>
        </w:rPr>
        <w:t xml:space="preserve">directly instructed </w:t>
      </w:r>
      <w:r w:rsidR="00932A00">
        <w:rPr>
          <w:rFonts w:ascii="Times New Roman" w:hAnsi="Times New Roman" w:cs="Times New Roman"/>
          <w:sz w:val="24"/>
          <w:szCs w:val="24"/>
        </w:rPr>
        <w:t xml:space="preserve">participants to relate all word pairs together at </w:t>
      </w:r>
      <w:r w:rsidR="00316289">
        <w:rPr>
          <w:rFonts w:ascii="Times New Roman" w:hAnsi="Times New Roman" w:cs="Times New Roman"/>
          <w:sz w:val="24"/>
          <w:szCs w:val="24"/>
        </w:rPr>
        <w:t xml:space="preserve">study </w:t>
      </w:r>
      <w:r w:rsidR="00EB6C1F">
        <w:rPr>
          <w:rFonts w:ascii="Times New Roman" w:hAnsi="Times New Roman" w:cs="Times New Roman"/>
          <w:sz w:val="24"/>
          <w:szCs w:val="24"/>
        </w:rPr>
        <w:t>(Experiment 4)</w:t>
      </w:r>
      <w:r w:rsidR="00932A00">
        <w:rPr>
          <w:rFonts w:ascii="Times New Roman" w:hAnsi="Times New Roman" w:cs="Times New Roman"/>
          <w:sz w:val="24"/>
          <w:szCs w:val="24"/>
        </w:rPr>
        <w:t xml:space="preserve">. </w:t>
      </w:r>
      <w:r w:rsidR="00D8479F">
        <w:rPr>
          <w:rFonts w:ascii="Times New Roman" w:hAnsi="Times New Roman" w:cs="Times New Roman"/>
          <w:sz w:val="24"/>
          <w:szCs w:val="24"/>
        </w:rPr>
        <w:t xml:space="preserve">The authors </w:t>
      </w:r>
      <w:r w:rsidR="009B3624">
        <w:rPr>
          <w:rFonts w:ascii="Times New Roman" w:hAnsi="Times New Roman" w:cs="Times New Roman"/>
          <w:sz w:val="24"/>
          <w:szCs w:val="24"/>
        </w:rPr>
        <w:t xml:space="preserve">proposed </w:t>
      </w:r>
      <w:r w:rsidR="007F255B">
        <w:rPr>
          <w:rFonts w:ascii="Times New Roman" w:hAnsi="Times New Roman" w:cs="Times New Roman"/>
          <w:sz w:val="24"/>
          <w:szCs w:val="24"/>
        </w:rPr>
        <w:t xml:space="preserve">that </w:t>
      </w:r>
      <w:r w:rsidR="00DC7D9A">
        <w:rPr>
          <w:rFonts w:ascii="Times New Roman" w:hAnsi="Times New Roman" w:cs="Times New Roman"/>
          <w:sz w:val="24"/>
          <w:szCs w:val="24"/>
        </w:rPr>
        <w:t xml:space="preserve">while </w:t>
      </w:r>
      <w:r w:rsidR="007F255B">
        <w:rPr>
          <w:rFonts w:ascii="Times New Roman" w:hAnsi="Times New Roman" w:cs="Times New Roman"/>
          <w:sz w:val="24"/>
          <w:szCs w:val="24"/>
        </w:rPr>
        <w:t>JOLs</w:t>
      </w:r>
      <w:r w:rsidR="00DC7D9A">
        <w:rPr>
          <w:rFonts w:ascii="Times New Roman" w:hAnsi="Times New Roman" w:cs="Times New Roman"/>
          <w:sz w:val="24"/>
          <w:szCs w:val="24"/>
        </w:rPr>
        <w:t xml:space="preserve"> can potentially strengthen a variety of intrinsic cues, they</w:t>
      </w:r>
      <w:r w:rsidR="007F255B">
        <w:rPr>
          <w:rFonts w:ascii="Times New Roman" w:hAnsi="Times New Roman" w:cs="Times New Roman"/>
          <w:sz w:val="24"/>
          <w:szCs w:val="24"/>
        </w:rPr>
        <w:t xml:space="preserve"> specifically</w:t>
      </w:r>
      <w:r w:rsidR="00541FF7">
        <w:rPr>
          <w:rFonts w:ascii="Times New Roman" w:hAnsi="Times New Roman" w:cs="Times New Roman"/>
          <w:sz w:val="24"/>
          <w:szCs w:val="24"/>
        </w:rPr>
        <w:t xml:space="preserve"> </w:t>
      </w:r>
      <w:r w:rsidR="00DC7D9A">
        <w:rPr>
          <w:rFonts w:ascii="Times New Roman" w:hAnsi="Times New Roman" w:cs="Times New Roman"/>
          <w:sz w:val="24"/>
          <w:szCs w:val="24"/>
        </w:rPr>
        <w:t xml:space="preserve">encourage participants to process pre-existing cue-target relations </w:t>
      </w:r>
      <w:r w:rsidR="00F334BB">
        <w:rPr>
          <w:rFonts w:ascii="Times New Roman" w:hAnsi="Times New Roman" w:cs="Times New Roman"/>
          <w:sz w:val="24"/>
          <w:szCs w:val="24"/>
        </w:rPr>
        <w:t>via</w:t>
      </w:r>
      <w:r w:rsidR="00DC7D9A">
        <w:rPr>
          <w:rFonts w:ascii="Times New Roman" w:hAnsi="Times New Roman" w:cs="Times New Roman"/>
          <w:sz w:val="24"/>
          <w:szCs w:val="24"/>
        </w:rPr>
        <w:t xml:space="preserve"> </w:t>
      </w:r>
      <w:r w:rsidR="00DC7D9A" w:rsidRPr="002E5FF3">
        <w:rPr>
          <w:rFonts w:ascii="Times New Roman" w:hAnsi="Times New Roman" w:cs="Times New Roman"/>
          <w:i/>
          <w:iCs/>
          <w:sz w:val="24"/>
          <w:szCs w:val="24"/>
          <w:rPrChange w:id="5" w:author="Mark Huff" w:date="2025-10-23T16:08:00Z" w16du:dateUtc="2025-10-23T21:08:00Z">
            <w:rPr>
              <w:rFonts w:ascii="Times New Roman" w:hAnsi="Times New Roman" w:cs="Times New Roman"/>
              <w:sz w:val="24"/>
              <w:szCs w:val="24"/>
            </w:rPr>
          </w:rPrChange>
        </w:rPr>
        <w:t>relational encoding</w:t>
      </w:r>
      <w:r w:rsidR="00DC7D9A">
        <w:rPr>
          <w:rFonts w:ascii="Times New Roman" w:hAnsi="Times New Roman" w:cs="Times New Roman"/>
          <w:sz w:val="24"/>
          <w:szCs w:val="24"/>
        </w:rPr>
        <w:t xml:space="preserve">. </w:t>
      </w:r>
      <w:r w:rsidR="00D8479F">
        <w:rPr>
          <w:rFonts w:ascii="Times New Roman" w:hAnsi="Times New Roman" w:cs="Times New Roman"/>
          <w:color w:val="0070C0"/>
          <w:sz w:val="24"/>
          <w:szCs w:val="24"/>
        </w:rPr>
        <w:t>Thus</w:t>
      </w:r>
      <w:r w:rsidR="00DC7D9A" w:rsidRPr="00C92F24">
        <w:rPr>
          <w:rFonts w:ascii="Times New Roman" w:hAnsi="Times New Roman" w:cs="Times New Roman"/>
          <w:color w:val="0070C0"/>
          <w:sz w:val="24"/>
          <w:szCs w:val="24"/>
        </w:rPr>
        <w:t xml:space="preserve">, JOLs </w:t>
      </w:r>
      <w:r w:rsidR="00C92F24" w:rsidRPr="00C92F24">
        <w:rPr>
          <w:rFonts w:ascii="Times New Roman" w:hAnsi="Times New Roman" w:cs="Times New Roman"/>
          <w:color w:val="0070C0"/>
          <w:sz w:val="24"/>
          <w:szCs w:val="24"/>
        </w:rPr>
        <w:t>should</w:t>
      </w:r>
      <w:r w:rsidR="00DC7D9A" w:rsidRPr="00C92F24">
        <w:rPr>
          <w:rFonts w:ascii="Times New Roman" w:hAnsi="Times New Roman" w:cs="Times New Roman"/>
          <w:color w:val="0070C0"/>
          <w:sz w:val="24"/>
          <w:szCs w:val="24"/>
        </w:rPr>
        <w:t xml:space="preserve"> </w:t>
      </w:r>
      <w:r w:rsidR="00C92F24" w:rsidRPr="00C92F24">
        <w:rPr>
          <w:rFonts w:ascii="Times New Roman" w:hAnsi="Times New Roman" w:cs="Times New Roman"/>
          <w:color w:val="0070C0"/>
          <w:sz w:val="24"/>
          <w:szCs w:val="24"/>
        </w:rPr>
        <w:t>benefit memory</w:t>
      </w:r>
      <w:r w:rsidR="007F255B" w:rsidRPr="00C92F24">
        <w:rPr>
          <w:rFonts w:ascii="Times New Roman" w:hAnsi="Times New Roman" w:cs="Times New Roman"/>
          <w:color w:val="0070C0"/>
          <w:sz w:val="24"/>
          <w:szCs w:val="24"/>
        </w:rPr>
        <w:t xml:space="preserve"> whenever </w:t>
      </w:r>
      <w:r w:rsidR="00EB549C" w:rsidRPr="00C92F24">
        <w:rPr>
          <w:rFonts w:ascii="Times New Roman" w:hAnsi="Times New Roman" w:cs="Times New Roman"/>
          <w:color w:val="0070C0"/>
          <w:sz w:val="24"/>
          <w:szCs w:val="24"/>
        </w:rPr>
        <w:t xml:space="preserve">the </w:t>
      </w:r>
      <w:r w:rsidR="007F255B" w:rsidRPr="00C92F24">
        <w:rPr>
          <w:rFonts w:ascii="Times New Roman" w:hAnsi="Times New Roman" w:cs="Times New Roman"/>
          <w:color w:val="0070C0"/>
          <w:sz w:val="24"/>
          <w:szCs w:val="24"/>
        </w:rPr>
        <w:t>cue and target</w:t>
      </w:r>
      <w:r w:rsidR="00EB549C" w:rsidRPr="00C92F24">
        <w:rPr>
          <w:rFonts w:ascii="Times New Roman" w:hAnsi="Times New Roman" w:cs="Times New Roman"/>
          <w:color w:val="0070C0"/>
          <w:sz w:val="24"/>
          <w:szCs w:val="24"/>
        </w:rPr>
        <w:t xml:space="preserve"> are </w:t>
      </w:r>
      <w:r w:rsidR="001D22F3" w:rsidRPr="00C92F24">
        <w:rPr>
          <w:rFonts w:ascii="Times New Roman" w:hAnsi="Times New Roman" w:cs="Times New Roman"/>
          <w:color w:val="0070C0"/>
          <w:sz w:val="24"/>
          <w:szCs w:val="24"/>
        </w:rPr>
        <w:t>associated</w:t>
      </w:r>
      <w:r w:rsidR="00DC7D9A" w:rsidRPr="00C92F24">
        <w:rPr>
          <w:rFonts w:ascii="Times New Roman" w:hAnsi="Times New Roman" w:cs="Times New Roman"/>
          <w:color w:val="0070C0"/>
          <w:sz w:val="24"/>
          <w:szCs w:val="24"/>
        </w:rPr>
        <w:t xml:space="preserve">, given the emphasis on shared </w:t>
      </w:r>
      <w:r w:rsidR="001D22F3" w:rsidRPr="00C92F24">
        <w:rPr>
          <w:rFonts w:ascii="Times New Roman" w:hAnsi="Times New Roman" w:cs="Times New Roman"/>
          <w:color w:val="0070C0"/>
          <w:sz w:val="24"/>
          <w:szCs w:val="24"/>
        </w:rPr>
        <w:t xml:space="preserve">semantic </w:t>
      </w:r>
      <w:r w:rsidR="00DC7D9A" w:rsidRPr="00C92F24">
        <w:rPr>
          <w:rFonts w:ascii="Times New Roman" w:hAnsi="Times New Roman" w:cs="Times New Roman"/>
          <w:color w:val="0070C0"/>
          <w:sz w:val="24"/>
          <w:szCs w:val="24"/>
        </w:rPr>
        <w:t>relation</w:t>
      </w:r>
      <w:r w:rsidR="001D22F3" w:rsidRPr="00C92F24">
        <w:rPr>
          <w:rFonts w:ascii="Times New Roman" w:hAnsi="Times New Roman" w:cs="Times New Roman"/>
          <w:color w:val="0070C0"/>
          <w:sz w:val="24"/>
          <w:szCs w:val="24"/>
        </w:rPr>
        <w:t>s</w:t>
      </w:r>
      <w:r w:rsidR="00DC7D9A" w:rsidRPr="00C92F24">
        <w:rPr>
          <w:rFonts w:ascii="Times New Roman" w:hAnsi="Times New Roman" w:cs="Times New Roman"/>
          <w:color w:val="0070C0"/>
          <w:sz w:val="24"/>
          <w:szCs w:val="24"/>
        </w:rPr>
        <w:t>.</w:t>
      </w:r>
      <w:r w:rsidR="00DC7D9A">
        <w:rPr>
          <w:rFonts w:ascii="Times New Roman" w:hAnsi="Times New Roman" w:cs="Times New Roman"/>
          <w:sz w:val="24"/>
          <w:szCs w:val="24"/>
        </w:rPr>
        <w:t xml:space="preserve"> </w:t>
      </w:r>
      <w:r w:rsidR="00D8479F">
        <w:rPr>
          <w:rFonts w:ascii="Times New Roman" w:hAnsi="Times New Roman" w:cs="Times New Roman"/>
          <w:sz w:val="24"/>
          <w:szCs w:val="24"/>
        </w:rPr>
        <w:t>However, u</w:t>
      </w:r>
      <w:r w:rsidR="00DC7D9A">
        <w:rPr>
          <w:rFonts w:ascii="Times New Roman" w:hAnsi="Times New Roman" w:cs="Times New Roman"/>
          <w:sz w:val="24"/>
          <w:szCs w:val="24"/>
        </w:rPr>
        <w:t xml:space="preserve">nrelated pairs would not be expected to show a memory </w:t>
      </w:r>
      <w:r w:rsidR="00DC7D9A">
        <w:rPr>
          <w:rFonts w:ascii="Times New Roman" w:hAnsi="Times New Roman" w:cs="Times New Roman"/>
          <w:sz w:val="24"/>
          <w:szCs w:val="24"/>
        </w:rPr>
        <w:lastRenderedPageBreak/>
        <w:t xml:space="preserve">improvement </w:t>
      </w:r>
      <w:r w:rsidR="00D8479F">
        <w:rPr>
          <w:rFonts w:ascii="Times New Roman" w:hAnsi="Times New Roman" w:cs="Times New Roman"/>
          <w:sz w:val="24"/>
          <w:szCs w:val="24"/>
        </w:rPr>
        <w:t xml:space="preserve">given they lack </w:t>
      </w:r>
      <w:del w:id="6" w:author="Mark Huff" w:date="2025-10-23T16:05:00Z" w16du:dateUtc="2025-10-23T21:05:00Z">
        <w:r w:rsidR="00D8479F" w:rsidDel="00E77CD8">
          <w:rPr>
            <w:rFonts w:ascii="Times New Roman" w:hAnsi="Times New Roman" w:cs="Times New Roman"/>
            <w:sz w:val="24"/>
            <w:szCs w:val="24"/>
          </w:rPr>
          <w:delText>an</w:delText>
        </w:r>
        <w:r w:rsidR="00DC7D9A" w:rsidDel="00E77CD8">
          <w:rPr>
            <w:rFonts w:ascii="Times New Roman" w:hAnsi="Times New Roman" w:cs="Times New Roman"/>
            <w:sz w:val="24"/>
            <w:szCs w:val="24"/>
          </w:rPr>
          <w:delText xml:space="preserve"> </w:delText>
        </w:r>
      </w:del>
      <w:r w:rsidR="00DC7D9A">
        <w:rPr>
          <w:rFonts w:ascii="Times New Roman" w:hAnsi="Times New Roman" w:cs="Times New Roman"/>
          <w:sz w:val="24"/>
          <w:szCs w:val="24"/>
        </w:rPr>
        <w:t>underlying relation</w:t>
      </w:r>
      <w:ins w:id="7" w:author="Mark Huff" w:date="2025-10-23T16:05:00Z" w16du:dateUtc="2025-10-23T21:05:00Z">
        <w:r w:rsidR="00E77CD8">
          <w:rPr>
            <w:rFonts w:ascii="Times New Roman" w:hAnsi="Times New Roman" w:cs="Times New Roman"/>
            <w:sz w:val="24"/>
            <w:szCs w:val="24"/>
          </w:rPr>
          <w:t>s</w:t>
        </w:r>
      </w:ins>
      <w:r w:rsidR="00DC7D9A">
        <w:rPr>
          <w:rFonts w:ascii="Times New Roman" w:hAnsi="Times New Roman" w:cs="Times New Roman"/>
          <w:sz w:val="24"/>
          <w:szCs w:val="24"/>
        </w:rPr>
        <w:t>.</w:t>
      </w:r>
      <w:r w:rsidR="00EB549C">
        <w:rPr>
          <w:rFonts w:ascii="Times New Roman" w:hAnsi="Times New Roman" w:cs="Times New Roman"/>
          <w:sz w:val="24"/>
          <w:szCs w:val="24"/>
        </w:rPr>
        <w:t xml:space="preserve"> </w:t>
      </w:r>
      <w:r w:rsidR="007F255B">
        <w:rPr>
          <w:rFonts w:ascii="Times New Roman" w:hAnsi="Times New Roman" w:cs="Times New Roman"/>
          <w:sz w:val="24"/>
          <w:szCs w:val="24"/>
        </w:rPr>
        <w:t xml:space="preserve">Importantly, </w:t>
      </w:r>
      <w:r w:rsidR="00447649">
        <w:rPr>
          <w:rFonts w:ascii="Times New Roman" w:hAnsi="Times New Roman" w:cs="Times New Roman"/>
          <w:sz w:val="24"/>
          <w:szCs w:val="24"/>
        </w:rPr>
        <w:t>th</w:t>
      </w:r>
      <w:r w:rsidR="00EB549C">
        <w:rPr>
          <w:rFonts w:ascii="Times New Roman" w:hAnsi="Times New Roman" w:cs="Times New Roman"/>
          <w:sz w:val="24"/>
          <w:szCs w:val="24"/>
        </w:rPr>
        <w:t>is</w:t>
      </w:r>
      <w:r w:rsidR="00447649">
        <w:rPr>
          <w:rFonts w:ascii="Times New Roman" w:hAnsi="Times New Roman" w:cs="Times New Roman"/>
          <w:sz w:val="24"/>
          <w:szCs w:val="24"/>
        </w:rPr>
        <w:t xml:space="preserve"> relational encoding account is </w:t>
      </w:r>
      <w:r w:rsidR="00EB713B">
        <w:rPr>
          <w:rFonts w:ascii="Times New Roman" w:hAnsi="Times New Roman" w:cs="Times New Roman"/>
          <w:sz w:val="24"/>
          <w:szCs w:val="24"/>
        </w:rPr>
        <w:t>complementary to</w:t>
      </w:r>
      <w:r w:rsidR="00447649">
        <w:rPr>
          <w:rFonts w:ascii="Times New Roman" w:hAnsi="Times New Roman" w:cs="Times New Roman"/>
          <w:sz w:val="24"/>
          <w:szCs w:val="24"/>
        </w:rPr>
        <w:t xml:space="preserve"> </w:t>
      </w:r>
      <w:r w:rsidR="007F255B">
        <w:rPr>
          <w:rFonts w:ascii="Times New Roman" w:hAnsi="Times New Roman" w:cs="Times New Roman"/>
          <w:sz w:val="24"/>
          <w:szCs w:val="24"/>
        </w:rPr>
        <w:t xml:space="preserve">Soderstrom et al.’s (2015) </w:t>
      </w:r>
      <w:r w:rsidR="00447649">
        <w:rPr>
          <w:rFonts w:ascii="Times New Roman" w:hAnsi="Times New Roman" w:cs="Times New Roman"/>
          <w:sz w:val="24"/>
          <w:szCs w:val="24"/>
        </w:rPr>
        <w:t>cue-strengthening account</w:t>
      </w:r>
      <w:r w:rsidR="00D8167F">
        <w:rPr>
          <w:rFonts w:ascii="Times New Roman" w:hAnsi="Times New Roman" w:cs="Times New Roman"/>
          <w:sz w:val="24"/>
          <w:szCs w:val="24"/>
        </w:rPr>
        <w:t xml:space="preserve"> </w:t>
      </w:r>
      <w:r w:rsidR="00EB549C">
        <w:rPr>
          <w:rFonts w:ascii="Times New Roman" w:hAnsi="Times New Roman" w:cs="Times New Roman"/>
          <w:sz w:val="24"/>
          <w:szCs w:val="24"/>
        </w:rPr>
        <w:t>and provides</w:t>
      </w:r>
      <w:ins w:id="8" w:author="Mark Huff" w:date="2025-10-23T16:06:00Z" w16du:dateUtc="2025-10-23T21:06:00Z">
        <w:r w:rsidR="00E77CD8">
          <w:rPr>
            <w:rFonts w:ascii="Times New Roman" w:hAnsi="Times New Roman" w:cs="Times New Roman"/>
            <w:sz w:val="24"/>
            <w:szCs w:val="24"/>
          </w:rPr>
          <w:t xml:space="preserve"> greater</w:t>
        </w:r>
      </w:ins>
      <w:r w:rsidR="00EB549C">
        <w:rPr>
          <w:rFonts w:ascii="Times New Roman" w:hAnsi="Times New Roman" w:cs="Times New Roman"/>
          <w:sz w:val="24"/>
          <w:szCs w:val="24"/>
        </w:rPr>
        <w:t xml:space="preserve"> </w:t>
      </w:r>
      <w:r w:rsidR="008B12E0">
        <w:rPr>
          <w:rFonts w:ascii="Times New Roman" w:hAnsi="Times New Roman" w:cs="Times New Roman"/>
          <w:sz w:val="24"/>
          <w:szCs w:val="24"/>
        </w:rPr>
        <w:t>specification</w:t>
      </w:r>
      <w:r w:rsidR="00447649">
        <w:rPr>
          <w:rFonts w:ascii="Times New Roman" w:hAnsi="Times New Roman" w:cs="Times New Roman"/>
          <w:sz w:val="24"/>
          <w:szCs w:val="24"/>
        </w:rPr>
        <w:t xml:space="preserve"> </w:t>
      </w:r>
      <w:del w:id="9" w:author="Mark Huff" w:date="2025-10-23T16:06:00Z" w16du:dateUtc="2025-10-23T21:06:00Z">
        <w:r w:rsidR="00447649" w:rsidDel="00E77CD8">
          <w:rPr>
            <w:rFonts w:ascii="Times New Roman" w:hAnsi="Times New Roman" w:cs="Times New Roman"/>
            <w:sz w:val="24"/>
            <w:szCs w:val="24"/>
          </w:rPr>
          <w:delText xml:space="preserve">by which </w:delText>
        </w:r>
      </w:del>
      <w:ins w:id="10" w:author="Mark Huff" w:date="2025-10-23T16:06:00Z" w16du:dateUtc="2025-10-23T21:06:00Z">
        <w:r w:rsidR="00E77CD8">
          <w:rPr>
            <w:rFonts w:ascii="Times New Roman" w:hAnsi="Times New Roman" w:cs="Times New Roman"/>
            <w:sz w:val="24"/>
            <w:szCs w:val="24"/>
          </w:rPr>
          <w:t xml:space="preserve">regarding how </w:t>
        </w:r>
      </w:ins>
      <w:r w:rsidR="00447649">
        <w:rPr>
          <w:rFonts w:ascii="Times New Roman" w:hAnsi="Times New Roman" w:cs="Times New Roman"/>
          <w:sz w:val="24"/>
          <w:szCs w:val="24"/>
        </w:rPr>
        <w:t xml:space="preserve">cue-strengthening </w:t>
      </w:r>
      <w:r w:rsidR="00EB549C">
        <w:rPr>
          <w:rFonts w:ascii="Times New Roman" w:hAnsi="Times New Roman" w:cs="Times New Roman"/>
          <w:sz w:val="24"/>
          <w:szCs w:val="24"/>
        </w:rPr>
        <w:t xml:space="preserve">may </w:t>
      </w:r>
      <w:r w:rsidR="00447649">
        <w:rPr>
          <w:rFonts w:ascii="Times New Roman" w:hAnsi="Times New Roman" w:cs="Times New Roman"/>
          <w:sz w:val="24"/>
          <w:szCs w:val="24"/>
        </w:rPr>
        <w:t>occur</w:t>
      </w:r>
      <w:r w:rsidR="00EB549C">
        <w:rPr>
          <w:rFonts w:ascii="Times New Roman" w:hAnsi="Times New Roman" w:cs="Times New Roman"/>
          <w:sz w:val="24"/>
          <w:szCs w:val="24"/>
        </w:rPr>
        <w:t xml:space="preserve"> on related </w:t>
      </w:r>
      <w:del w:id="11" w:author="Mark Huff" w:date="2025-10-23T16:06:00Z" w16du:dateUtc="2025-10-23T21:06:00Z">
        <w:r w:rsidR="00EB549C" w:rsidDel="00E77CD8">
          <w:rPr>
            <w:rFonts w:ascii="Times New Roman" w:hAnsi="Times New Roman" w:cs="Times New Roman"/>
            <w:sz w:val="24"/>
            <w:szCs w:val="24"/>
          </w:rPr>
          <w:delText xml:space="preserve">word </w:delText>
        </w:r>
      </w:del>
      <w:r w:rsidR="00EB549C">
        <w:rPr>
          <w:rFonts w:ascii="Times New Roman" w:hAnsi="Times New Roman" w:cs="Times New Roman"/>
          <w:sz w:val="24"/>
          <w:szCs w:val="24"/>
        </w:rPr>
        <w:t>pairs</w:t>
      </w:r>
      <w:r w:rsidR="00447649">
        <w:rPr>
          <w:rFonts w:ascii="Times New Roman" w:hAnsi="Times New Roman" w:cs="Times New Roman"/>
          <w:sz w:val="24"/>
          <w:szCs w:val="24"/>
        </w:rPr>
        <w:t>.</w:t>
      </w:r>
    </w:p>
    <w:p w14:paraId="059EEF13" w14:textId="5E457963" w:rsidR="00A203B8" w:rsidRDefault="00B01990"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92F24">
        <w:rPr>
          <w:rFonts w:ascii="Times New Roman" w:hAnsi="Times New Roman" w:cs="Times New Roman"/>
          <w:color w:val="0070C0"/>
          <w:sz w:val="24"/>
          <w:szCs w:val="24"/>
        </w:rPr>
        <w:t>Findings from o</w:t>
      </w:r>
      <w:r w:rsidR="00C92F24" w:rsidRPr="00C92F24">
        <w:rPr>
          <w:rFonts w:ascii="Times New Roman" w:hAnsi="Times New Roman" w:cs="Times New Roman"/>
          <w:color w:val="0070C0"/>
          <w:sz w:val="24"/>
          <w:szCs w:val="24"/>
        </w:rPr>
        <w:t>t</w:t>
      </w:r>
      <w:r w:rsidR="00C92F24">
        <w:rPr>
          <w:rFonts w:ascii="Times New Roman" w:hAnsi="Times New Roman" w:cs="Times New Roman"/>
          <w:color w:val="0070C0"/>
          <w:sz w:val="24"/>
          <w:szCs w:val="24"/>
        </w:rPr>
        <w:t>her</w:t>
      </w:r>
      <w:r w:rsidR="00C92F24" w:rsidRPr="00C92F24">
        <w:rPr>
          <w:rFonts w:ascii="Times New Roman" w:hAnsi="Times New Roman" w:cs="Times New Roman"/>
          <w:color w:val="0070C0"/>
          <w:sz w:val="24"/>
          <w:szCs w:val="24"/>
        </w:rPr>
        <w:t xml:space="preserve"> studies </w:t>
      </w:r>
      <w:r w:rsidR="00C92F24">
        <w:rPr>
          <w:rFonts w:ascii="Times New Roman" w:hAnsi="Times New Roman" w:cs="Times New Roman"/>
          <w:color w:val="0070C0"/>
          <w:sz w:val="24"/>
          <w:szCs w:val="24"/>
        </w:rPr>
        <w:t xml:space="preserve">also </w:t>
      </w:r>
      <w:r w:rsidR="00C92F24" w:rsidRPr="00C92F24">
        <w:rPr>
          <w:rFonts w:ascii="Times New Roman" w:hAnsi="Times New Roman" w:cs="Times New Roman"/>
          <w:color w:val="0070C0"/>
          <w:sz w:val="24"/>
          <w:szCs w:val="24"/>
        </w:rPr>
        <w:t>support the notion that JOLs specifically strengthen cue-target relations.</w:t>
      </w:r>
      <w:r w:rsidR="00641258" w:rsidRPr="00C92F24">
        <w:rPr>
          <w:rFonts w:ascii="Times New Roman" w:hAnsi="Times New Roman" w:cs="Times New Roman"/>
          <w:color w:val="0070C0"/>
          <w:sz w:val="24"/>
          <w:szCs w:val="24"/>
        </w:rPr>
        <w:t xml:space="preserve"> </w:t>
      </w:r>
      <w:r w:rsidR="00C92F24">
        <w:rPr>
          <w:rFonts w:ascii="Times New Roman" w:hAnsi="Times New Roman" w:cs="Times New Roman"/>
          <w:sz w:val="24"/>
          <w:szCs w:val="24"/>
        </w:rPr>
        <w:t>For example,</w:t>
      </w:r>
      <w:r w:rsidR="009B3624" w:rsidRPr="006D2110">
        <w:rPr>
          <w:rFonts w:ascii="Times New Roman" w:hAnsi="Times New Roman" w:cs="Times New Roman"/>
          <w:sz w:val="24"/>
          <w:szCs w:val="24"/>
        </w:rPr>
        <w:t xml:space="preserve"> Rivers, Janes, Dunlosky, Witherby, and Tauber (2023) had</w:t>
      </w:r>
      <w:r w:rsidR="00004496" w:rsidRPr="006D2110">
        <w:rPr>
          <w:rFonts w:ascii="Times New Roman" w:hAnsi="Times New Roman" w:cs="Times New Roman"/>
          <w:sz w:val="24"/>
          <w:szCs w:val="24"/>
        </w:rPr>
        <w:t xml:space="preserve"> </w:t>
      </w:r>
      <w:r w:rsidR="009B3624" w:rsidRPr="006D2110">
        <w:rPr>
          <w:rFonts w:ascii="Times New Roman" w:hAnsi="Times New Roman" w:cs="Times New Roman"/>
          <w:sz w:val="24"/>
          <w:szCs w:val="24"/>
        </w:rPr>
        <w:t>partic</w:t>
      </w:r>
      <w:r w:rsidR="009B3624">
        <w:rPr>
          <w:rFonts w:ascii="Times New Roman" w:hAnsi="Times New Roman" w:cs="Times New Roman"/>
          <w:sz w:val="24"/>
          <w:szCs w:val="24"/>
        </w:rPr>
        <w:t>ipants complete a questionnaire following either silent reading or providing JOLs for related and unrelated cue-target word pairs</w:t>
      </w:r>
      <w:r w:rsidR="00C15832">
        <w:rPr>
          <w:rFonts w:ascii="Times New Roman" w:hAnsi="Times New Roman" w:cs="Times New Roman"/>
          <w:sz w:val="24"/>
          <w:szCs w:val="24"/>
        </w:rPr>
        <w:t xml:space="preserve"> and found that most </w:t>
      </w:r>
      <w:r w:rsidR="00316289">
        <w:rPr>
          <w:rFonts w:ascii="Times New Roman" w:hAnsi="Times New Roman" w:cs="Times New Roman"/>
          <w:sz w:val="24"/>
          <w:szCs w:val="24"/>
        </w:rPr>
        <w:t>of</w:t>
      </w:r>
      <w:r w:rsidR="009D5112">
        <w:rPr>
          <w:rFonts w:ascii="Times New Roman" w:hAnsi="Times New Roman" w:cs="Times New Roman"/>
          <w:sz w:val="24"/>
          <w:szCs w:val="24"/>
        </w:rPr>
        <w:t xml:space="preserve"> </w:t>
      </w:r>
      <w:r w:rsidR="00476FFB">
        <w:rPr>
          <w:rFonts w:ascii="Times New Roman" w:hAnsi="Times New Roman" w:cs="Times New Roman"/>
          <w:sz w:val="24"/>
          <w:szCs w:val="24"/>
        </w:rPr>
        <w:t xml:space="preserve">their </w:t>
      </w:r>
      <w:r w:rsidR="009D5112">
        <w:rPr>
          <w:rFonts w:ascii="Times New Roman" w:hAnsi="Times New Roman" w:cs="Times New Roman"/>
          <w:sz w:val="24"/>
          <w:szCs w:val="24"/>
        </w:rPr>
        <w:t>participants (</w:t>
      </w:r>
      <w:r w:rsidR="009B3624">
        <w:rPr>
          <w:rFonts w:ascii="Times New Roman" w:hAnsi="Times New Roman" w:cs="Times New Roman"/>
          <w:sz w:val="24"/>
          <w:szCs w:val="24"/>
        </w:rPr>
        <w:t>68.7% in Experiment 1 and 80.4% in Experiment 2</w:t>
      </w:r>
      <w:r w:rsidR="009D5112">
        <w:rPr>
          <w:rFonts w:ascii="Times New Roman" w:hAnsi="Times New Roman" w:cs="Times New Roman"/>
          <w:sz w:val="24"/>
          <w:szCs w:val="24"/>
        </w:rPr>
        <w:t>)</w:t>
      </w:r>
      <w:r w:rsidR="009B3624">
        <w:rPr>
          <w:rFonts w:ascii="Times New Roman" w:hAnsi="Times New Roman" w:cs="Times New Roman"/>
          <w:sz w:val="24"/>
          <w:szCs w:val="24"/>
        </w:rPr>
        <w:t xml:space="preserve"> </w:t>
      </w:r>
      <w:r w:rsidR="00316289">
        <w:rPr>
          <w:rFonts w:ascii="Times New Roman" w:hAnsi="Times New Roman" w:cs="Times New Roman"/>
          <w:sz w:val="24"/>
          <w:szCs w:val="24"/>
        </w:rPr>
        <w:t xml:space="preserve">reported </w:t>
      </w:r>
      <w:r w:rsidR="009B3624">
        <w:rPr>
          <w:rFonts w:ascii="Times New Roman" w:hAnsi="Times New Roman" w:cs="Times New Roman"/>
          <w:sz w:val="24"/>
          <w:szCs w:val="24"/>
        </w:rPr>
        <w:t xml:space="preserve">that perceived cue-target relations were the </w:t>
      </w:r>
      <w:r w:rsidR="00641258">
        <w:rPr>
          <w:rFonts w:ascii="Times New Roman" w:hAnsi="Times New Roman" w:cs="Times New Roman"/>
          <w:sz w:val="24"/>
          <w:szCs w:val="24"/>
        </w:rPr>
        <w:t xml:space="preserve">single </w:t>
      </w:r>
      <w:r w:rsidR="009B3624">
        <w:rPr>
          <w:rFonts w:ascii="Times New Roman" w:hAnsi="Times New Roman" w:cs="Times New Roman"/>
          <w:sz w:val="24"/>
          <w:szCs w:val="24"/>
        </w:rPr>
        <w:t>strongest factor influencing</w:t>
      </w:r>
      <w:r w:rsidR="00641258">
        <w:rPr>
          <w:rFonts w:ascii="Times New Roman" w:hAnsi="Times New Roman" w:cs="Times New Roman"/>
          <w:sz w:val="24"/>
          <w:szCs w:val="24"/>
        </w:rPr>
        <w:t xml:space="preserve"> the magnitude of</w:t>
      </w:r>
      <w:r w:rsidR="009B3624">
        <w:rPr>
          <w:rFonts w:ascii="Times New Roman" w:hAnsi="Times New Roman" w:cs="Times New Roman"/>
          <w:sz w:val="24"/>
          <w:szCs w:val="24"/>
        </w:rPr>
        <w:t xml:space="preserve"> the</w:t>
      </w:r>
      <w:r w:rsidR="003D4BE2">
        <w:rPr>
          <w:rFonts w:ascii="Times New Roman" w:hAnsi="Times New Roman" w:cs="Times New Roman"/>
          <w:sz w:val="24"/>
          <w:szCs w:val="24"/>
        </w:rPr>
        <w:t>ir</w:t>
      </w:r>
      <w:r w:rsidR="009B3624">
        <w:rPr>
          <w:rFonts w:ascii="Times New Roman" w:hAnsi="Times New Roman" w:cs="Times New Roman"/>
          <w:sz w:val="24"/>
          <w:szCs w:val="24"/>
        </w:rPr>
        <w:t xml:space="preserve"> JOLs. </w:t>
      </w:r>
      <w:r w:rsidR="00F760F0">
        <w:rPr>
          <w:rFonts w:ascii="Times New Roman" w:hAnsi="Times New Roman" w:cs="Times New Roman"/>
          <w:sz w:val="24"/>
          <w:szCs w:val="24"/>
        </w:rPr>
        <w:t>Additionally</w:t>
      </w:r>
      <w:r w:rsidR="009B3624">
        <w:rPr>
          <w:rFonts w:ascii="Times New Roman" w:hAnsi="Times New Roman" w:cs="Times New Roman"/>
          <w:sz w:val="24"/>
          <w:szCs w:val="24"/>
        </w:rPr>
        <w:t xml:space="preserve">, </w:t>
      </w:r>
      <w:r w:rsidR="009B3624" w:rsidRPr="00690DAF">
        <w:rPr>
          <w:rFonts w:ascii="Times New Roman" w:hAnsi="Times New Roman" w:cs="Times New Roman"/>
          <w:sz w:val="24"/>
          <w:szCs w:val="24"/>
        </w:rPr>
        <w:t>Halamish and Undorf (2023)</w:t>
      </w:r>
      <w:r w:rsidR="009B3624">
        <w:rPr>
          <w:rFonts w:ascii="Times New Roman" w:hAnsi="Times New Roman" w:cs="Times New Roman"/>
          <w:sz w:val="24"/>
          <w:szCs w:val="24"/>
        </w:rPr>
        <w:t xml:space="preserve"> tested for JOL reactivity using related, identical, and unrelated cue-target pairs and, at test, had participants indicate whether a previously studied target </w:t>
      </w:r>
      <w:r w:rsidR="00DE2B53">
        <w:rPr>
          <w:rFonts w:ascii="Times New Roman" w:hAnsi="Times New Roman" w:cs="Times New Roman"/>
          <w:sz w:val="24"/>
          <w:szCs w:val="24"/>
        </w:rPr>
        <w:t>had been</w:t>
      </w:r>
      <w:r w:rsidR="009B3624">
        <w:rPr>
          <w:rFonts w:ascii="Times New Roman" w:hAnsi="Times New Roman" w:cs="Times New Roman"/>
          <w:sz w:val="24"/>
          <w:szCs w:val="24"/>
        </w:rPr>
        <w:t xml:space="preserve"> paired with a related, identical, or unrelated cue</w:t>
      </w:r>
      <w:r w:rsidR="00DE2B53">
        <w:rPr>
          <w:rFonts w:ascii="Times New Roman" w:hAnsi="Times New Roman" w:cs="Times New Roman"/>
          <w:sz w:val="24"/>
          <w:szCs w:val="24"/>
        </w:rPr>
        <w:t xml:space="preserve"> at encoding.</w:t>
      </w:r>
      <w:r w:rsidR="004F7D9B">
        <w:rPr>
          <w:rFonts w:ascii="Times New Roman" w:hAnsi="Times New Roman" w:cs="Times New Roman"/>
          <w:sz w:val="24"/>
          <w:szCs w:val="24"/>
        </w:rPr>
        <w:t xml:space="preserve"> While both related and identical pairs showed positive reactivity </w:t>
      </w:r>
      <w:del w:id="12" w:author="Mark Huff" w:date="2025-10-23T16:07:00Z" w16du:dateUtc="2025-10-23T21:07:00Z">
        <w:r w:rsidR="004F7D9B" w:rsidDel="002E5FF3">
          <w:rPr>
            <w:rFonts w:ascii="Times New Roman" w:hAnsi="Times New Roman" w:cs="Times New Roman"/>
            <w:sz w:val="24"/>
            <w:szCs w:val="24"/>
          </w:rPr>
          <w:delText>compared to</w:delText>
        </w:r>
      </w:del>
      <w:ins w:id="13" w:author="Mark Huff" w:date="2025-10-23T16:07:00Z" w16du:dateUtc="2025-10-23T21:07:00Z">
        <w:r w:rsidR="002E5FF3">
          <w:rPr>
            <w:rFonts w:ascii="Times New Roman" w:hAnsi="Times New Roman" w:cs="Times New Roman"/>
            <w:sz w:val="24"/>
            <w:szCs w:val="24"/>
          </w:rPr>
          <w:t>versus</w:t>
        </w:r>
      </w:ins>
      <w:r w:rsidR="004F7D9B">
        <w:rPr>
          <w:rFonts w:ascii="Times New Roman" w:hAnsi="Times New Roman" w:cs="Times New Roman"/>
          <w:sz w:val="24"/>
          <w:szCs w:val="24"/>
        </w:rPr>
        <w:t xml:space="preserve"> unrelated pairs, </w:t>
      </w:r>
      <w:r w:rsidR="00316289">
        <w:rPr>
          <w:rFonts w:ascii="Times New Roman" w:hAnsi="Times New Roman" w:cs="Times New Roman"/>
          <w:sz w:val="24"/>
          <w:szCs w:val="24"/>
        </w:rPr>
        <w:t xml:space="preserve">cue-type </w:t>
      </w:r>
      <w:r w:rsidR="004F7D9B">
        <w:rPr>
          <w:rFonts w:ascii="Times New Roman" w:hAnsi="Times New Roman" w:cs="Times New Roman"/>
          <w:sz w:val="24"/>
          <w:szCs w:val="24"/>
        </w:rPr>
        <w:t xml:space="preserve">judgments </w:t>
      </w:r>
      <w:r w:rsidR="00381B17">
        <w:rPr>
          <w:rFonts w:ascii="Times New Roman" w:hAnsi="Times New Roman" w:cs="Times New Roman"/>
          <w:sz w:val="24"/>
          <w:szCs w:val="24"/>
        </w:rPr>
        <w:t xml:space="preserve">elicited at test </w:t>
      </w:r>
      <w:r w:rsidR="004F7D9B">
        <w:rPr>
          <w:rFonts w:ascii="Times New Roman" w:hAnsi="Times New Roman" w:cs="Times New Roman"/>
          <w:sz w:val="24"/>
          <w:szCs w:val="24"/>
        </w:rPr>
        <w:t xml:space="preserve">were </w:t>
      </w:r>
      <w:r w:rsidR="00DE2B53">
        <w:rPr>
          <w:rFonts w:ascii="Times New Roman" w:hAnsi="Times New Roman" w:cs="Times New Roman"/>
          <w:sz w:val="24"/>
          <w:szCs w:val="24"/>
        </w:rPr>
        <w:t>most</w:t>
      </w:r>
      <w:r w:rsidR="004F7D9B">
        <w:rPr>
          <w:rFonts w:ascii="Times New Roman" w:hAnsi="Times New Roman" w:cs="Times New Roman"/>
          <w:sz w:val="24"/>
          <w:szCs w:val="24"/>
        </w:rPr>
        <w:t xml:space="preserve"> accurate for related</w:t>
      </w:r>
      <w:r w:rsidR="00DE2B53">
        <w:rPr>
          <w:rFonts w:ascii="Times New Roman" w:hAnsi="Times New Roman" w:cs="Times New Roman"/>
          <w:sz w:val="24"/>
          <w:szCs w:val="24"/>
        </w:rPr>
        <w:t xml:space="preserve"> pairs</w:t>
      </w:r>
      <w:r w:rsidR="00770A5E">
        <w:rPr>
          <w:rFonts w:ascii="Times New Roman" w:hAnsi="Times New Roman" w:cs="Times New Roman"/>
          <w:sz w:val="24"/>
          <w:szCs w:val="24"/>
        </w:rPr>
        <w:t>, suggesting that JOLs are particularly sensitive to the presence of pre-existing cue-target relations.</w:t>
      </w:r>
      <w:r w:rsidR="004F7D9B">
        <w:rPr>
          <w:rFonts w:ascii="Times New Roman" w:hAnsi="Times New Roman" w:cs="Times New Roman"/>
          <w:sz w:val="24"/>
          <w:szCs w:val="24"/>
        </w:rPr>
        <w:t xml:space="preserve"> </w:t>
      </w:r>
    </w:p>
    <w:p w14:paraId="0B8D758B" w14:textId="67101B25" w:rsidR="00AE729A" w:rsidRPr="00AE729A" w:rsidRDefault="00A203B8" w:rsidP="00AE729A">
      <w:pPr>
        <w:spacing w:after="0" w:line="480" w:lineRule="auto"/>
        <w:ind w:firstLine="720"/>
        <w:rPr>
          <w:rFonts w:ascii="Times New Roman" w:hAnsi="Times New Roman" w:cs="Times New Roman"/>
          <w:sz w:val="24"/>
          <w:szCs w:val="24"/>
        </w:rPr>
      </w:pPr>
      <w:r w:rsidRPr="0068017D">
        <w:rPr>
          <w:rFonts w:ascii="Times New Roman" w:hAnsi="Times New Roman" w:cs="Times New Roman"/>
          <w:color w:val="0070C0"/>
          <w:sz w:val="24"/>
          <w:szCs w:val="24"/>
        </w:rPr>
        <w:t xml:space="preserve">Finally, </w:t>
      </w:r>
      <w:r w:rsidR="00AE729A" w:rsidRPr="0068017D">
        <w:rPr>
          <w:rFonts w:ascii="Times New Roman" w:hAnsi="Times New Roman" w:cs="Times New Roman"/>
          <w:color w:val="0070C0"/>
          <w:sz w:val="24"/>
          <w:szCs w:val="24"/>
        </w:rPr>
        <w:t xml:space="preserve">Chang and Brainerd (2025) </w:t>
      </w:r>
      <w:del w:id="14" w:author="Mark Huff" w:date="2025-10-23T16:07:00Z" w16du:dateUtc="2025-10-23T21:07:00Z">
        <w:r w:rsidR="00AE729A" w:rsidRPr="0068017D" w:rsidDel="002E5FF3">
          <w:rPr>
            <w:rFonts w:ascii="Times New Roman" w:hAnsi="Times New Roman" w:cs="Times New Roman"/>
            <w:color w:val="0070C0"/>
            <w:sz w:val="24"/>
            <w:szCs w:val="24"/>
          </w:rPr>
          <w:delText xml:space="preserve">recently </w:delText>
        </w:r>
      </w:del>
      <w:r w:rsidR="00AE729A" w:rsidRPr="0068017D">
        <w:rPr>
          <w:rFonts w:ascii="Times New Roman" w:hAnsi="Times New Roman" w:cs="Times New Roman"/>
          <w:color w:val="0070C0"/>
          <w:sz w:val="24"/>
          <w:szCs w:val="24"/>
        </w:rPr>
        <w:t>tested whether JOL reactivity was limited to semantic relations or if reactivity could occur for pairs with non-semantic relations (e.g., rhyme and homophone pairs). JOLs were non-reactive when pairs lacked a semantic relation, regardless of whether pairs contained phonological relation</w:t>
      </w:r>
      <w:ins w:id="15" w:author="Mark Huff" w:date="2025-10-23T16:07:00Z" w16du:dateUtc="2025-10-23T21:07:00Z">
        <w:r w:rsidR="002E5FF3">
          <w:rPr>
            <w:rFonts w:ascii="Times New Roman" w:hAnsi="Times New Roman" w:cs="Times New Roman"/>
            <w:color w:val="0070C0"/>
            <w:sz w:val="24"/>
            <w:szCs w:val="24"/>
          </w:rPr>
          <w:t>s</w:t>
        </w:r>
      </w:ins>
      <w:r w:rsidR="00AE729A" w:rsidRPr="0068017D">
        <w:rPr>
          <w:rFonts w:ascii="Times New Roman" w:hAnsi="Times New Roman" w:cs="Times New Roman"/>
          <w:color w:val="0070C0"/>
          <w:sz w:val="24"/>
          <w:szCs w:val="24"/>
        </w:rPr>
        <w:t xml:space="preserve">, though reactivity extended to mediated homophone pairs (e.g., </w:t>
      </w:r>
      <w:r w:rsidR="00AE729A" w:rsidRPr="0068017D">
        <w:rPr>
          <w:rFonts w:ascii="Times New Roman" w:hAnsi="Times New Roman" w:cs="Times New Roman"/>
          <w:i/>
          <w:iCs/>
          <w:color w:val="0070C0"/>
          <w:sz w:val="24"/>
          <w:szCs w:val="24"/>
        </w:rPr>
        <w:t xml:space="preserve">knight </w:t>
      </w:r>
      <w:r w:rsidR="00AE729A" w:rsidRPr="0068017D">
        <w:rPr>
          <w:rFonts w:ascii="Times New Roman" w:hAnsi="Times New Roman" w:cs="Times New Roman"/>
          <w:color w:val="0070C0"/>
          <w:sz w:val="24"/>
          <w:szCs w:val="24"/>
        </w:rPr>
        <w:t xml:space="preserve">– </w:t>
      </w:r>
      <w:r w:rsidR="00AE729A" w:rsidRPr="0068017D">
        <w:rPr>
          <w:rFonts w:ascii="Times New Roman" w:hAnsi="Times New Roman" w:cs="Times New Roman"/>
          <w:i/>
          <w:iCs/>
          <w:color w:val="0070C0"/>
          <w:sz w:val="24"/>
          <w:szCs w:val="24"/>
        </w:rPr>
        <w:t>evening</w:t>
      </w:r>
      <w:r w:rsidR="00AE729A" w:rsidRPr="0068017D">
        <w:rPr>
          <w:rFonts w:ascii="Times New Roman" w:hAnsi="Times New Roman" w:cs="Times New Roman"/>
          <w:color w:val="0070C0"/>
          <w:sz w:val="24"/>
          <w:szCs w:val="24"/>
        </w:rPr>
        <w:t xml:space="preserve">, which is mediated through the non-presented homophone </w:t>
      </w:r>
      <w:r w:rsidR="00AE729A" w:rsidRPr="0068017D">
        <w:rPr>
          <w:rFonts w:ascii="Times New Roman" w:hAnsi="Times New Roman" w:cs="Times New Roman"/>
          <w:i/>
          <w:iCs/>
          <w:color w:val="0070C0"/>
          <w:sz w:val="24"/>
          <w:szCs w:val="24"/>
        </w:rPr>
        <w:t>night</w:t>
      </w:r>
      <w:r w:rsidR="00AE729A" w:rsidRPr="0068017D">
        <w:rPr>
          <w:rFonts w:ascii="Times New Roman" w:hAnsi="Times New Roman" w:cs="Times New Roman"/>
          <w:color w:val="0070C0"/>
          <w:sz w:val="24"/>
          <w:szCs w:val="24"/>
        </w:rPr>
        <w:t xml:space="preserve">). To explain their findings, the authors proposed that JOLs facilitated elaborative processing (i.e., deep processing of semantic content; Craik &amp; Lockhart, 1972). Per this account, </w:t>
      </w:r>
      <w:r w:rsidR="0068017D" w:rsidRPr="0068017D">
        <w:rPr>
          <w:rFonts w:ascii="Times New Roman" w:hAnsi="Times New Roman" w:cs="Times New Roman"/>
          <w:color w:val="0070C0"/>
          <w:sz w:val="24"/>
          <w:szCs w:val="24"/>
        </w:rPr>
        <w:t>elaborative processing may be</w:t>
      </w:r>
      <w:ins w:id="16" w:author="Mark Huff" w:date="2025-10-23T16:07:00Z" w16du:dateUtc="2025-10-23T21:07:00Z">
        <w:r w:rsidR="002E5FF3">
          <w:rPr>
            <w:rFonts w:ascii="Times New Roman" w:hAnsi="Times New Roman" w:cs="Times New Roman"/>
            <w:color w:val="0070C0"/>
            <w:sz w:val="24"/>
            <w:szCs w:val="24"/>
          </w:rPr>
          <w:t xml:space="preserve"> eithe</w:t>
        </w:r>
      </w:ins>
      <w:ins w:id="17" w:author="Mark Huff" w:date="2025-10-23T16:08:00Z" w16du:dateUtc="2025-10-23T21:08:00Z">
        <w:r w:rsidR="002E5FF3">
          <w:rPr>
            <w:rFonts w:ascii="Times New Roman" w:hAnsi="Times New Roman" w:cs="Times New Roman"/>
            <w:color w:val="0070C0"/>
            <w:sz w:val="24"/>
            <w:szCs w:val="24"/>
          </w:rPr>
          <w:t>r</w:t>
        </w:r>
      </w:ins>
      <w:r w:rsidR="0068017D" w:rsidRPr="0068017D">
        <w:rPr>
          <w:rFonts w:ascii="Times New Roman" w:hAnsi="Times New Roman" w:cs="Times New Roman"/>
          <w:color w:val="0070C0"/>
          <w:sz w:val="24"/>
          <w:szCs w:val="24"/>
        </w:rPr>
        <w:t xml:space="preserve"> item-specific or relational in nature</w:t>
      </w:r>
      <w:del w:id="18" w:author="Mark Huff" w:date="2025-10-23T16:08:00Z" w16du:dateUtc="2025-10-23T21:08:00Z">
        <w:r w:rsidR="0068017D" w:rsidRPr="0068017D" w:rsidDel="002E5FF3">
          <w:rPr>
            <w:rFonts w:ascii="Times New Roman" w:hAnsi="Times New Roman" w:cs="Times New Roman"/>
            <w:color w:val="0070C0"/>
            <w:sz w:val="24"/>
            <w:szCs w:val="24"/>
          </w:rPr>
          <w:delText>, since</w:delText>
        </w:r>
      </w:del>
      <w:ins w:id="19" w:author="Mark Huff" w:date="2025-10-23T16:08:00Z" w16du:dateUtc="2025-10-23T21:08:00Z">
        <w:r w:rsidR="002E5FF3">
          <w:rPr>
            <w:rFonts w:ascii="Times New Roman" w:hAnsi="Times New Roman" w:cs="Times New Roman"/>
            <w:color w:val="0070C0"/>
            <w:sz w:val="24"/>
            <w:szCs w:val="24"/>
          </w:rPr>
          <w:t xml:space="preserve"> as</w:t>
        </w:r>
      </w:ins>
      <w:r w:rsidR="0068017D" w:rsidRPr="0068017D">
        <w:rPr>
          <w:rFonts w:ascii="Times New Roman" w:hAnsi="Times New Roman" w:cs="Times New Roman"/>
          <w:color w:val="0070C0"/>
          <w:sz w:val="24"/>
          <w:szCs w:val="24"/>
        </w:rPr>
        <w:t xml:space="preserve"> </w:t>
      </w:r>
      <w:r w:rsidR="0068017D" w:rsidRPr="0068017D">
        <w:rPr>
          <w:rFonts w:ascii="Times New Roman" w:hAnsi="Times New Roman" w:cs="Times New Roman"/>
          <w:color w:val="0070C0"/>
          <w:sz w:val="24"/>
          <w:szCs w:val="24"/>
        </w:rPr>
        <w:lastRenderedPageBreak/>
        <w:t xml:space="preserve">semantic features can </w:t>
      </w:r>
      <w:del w:id="20" w:author="Mark Huff" w:date="2025-10-23T16:08:00Z" w16du:dateUtc="2025-10-23T21:08:00Z">
        <w:r w:rsidR="0068017D" w:rsidRPr="0068017D" w:rsidDel="002E5FF3">
          <w:rPr>
            <w:rFonts w:ascii="Times New Roman" w:hAnsi="Times New Roman" w:cs="Times New Roman"/>
            <w:color w:val="0070C0"/>
            <w:sz w:val="24"/>
            <w:szCs w:val="24"/>
          </w:rPr>
          <w:delText xml:space="preserve">be used to </w:delText>
        </w:r>
      </w:del>
      <w:r w:rsidR="0068017D" w:rsidRPr="0068017D">
        <w:rPr>
          <w:rFonts w:ascii="Times New Roman" w:hAnsi="Times New Roman" w:cs="Times New Roman"/>
          <w:color w:val="0070C0"/>
          <w:sz w:val="24"/>
          <w:szCs w:val="24"/>
        </w:rPr>
        <w:t xml:space="preserve">both connect and distinguish </w:t>
      </w:r>
      <w:del w:id="21" w:author="Mark Huff" w:date="2025-10-23T16:08:00Z" w16du:dateUtc="2025-10-23T21:08:00Z">
        <w:r w:rsidR="0068017D" w:rsidRPr="0068017D" w:rsidDel="002E5FF3">
          <w:rPr>
            <w:rFonts w:ascii="Times New Roman" w:hAnsi="Times New Roman" w:cs="Times New Roman"/>
            <w:color w:val="0070C0"/>
            <w:sz w:val="24"/>
            <w:szCs w:val="24"/>
          </w:rPr>
          <w:delText xml:space="preserve">between </w:delText>
        </w:r>
      </w:del>
      <w:r w:rsidR="0068017D" w:rsidRPr="0068017D">
        <w:rPr>
          <w:rFonts w:ascii="Times New Roman" w:hAnsi="Times New Roman" w:cs="Times New Roman"/>
          <w:color w:val="0070C0"/>
          <w:sz w:val="24"/>
          <w:szCs w:val="24"/>
        </w:rPr>
        <w:t>items (</w:t>
      </w:r>
      <w:r w:rsidR="0068017D" w:rsidRPr="00D46A48">
        <w:rPr>
          <w:rFonts w:ascii="Times New Roman" w:hAnsi="Times New Roman" w:cs="Times New Roman"/>
          <w:color w:val="0070C0"/>
          <w:sz w:val="24"/>
          <w:szCs w:val="24"/>
        </w:rPr>
        <w:t>see Hunt &amp; Einstein, 1981).</w:t>
      </w:r>
      <w:r w:rsidR="0068017D" w:rsidRPr="0068017D">
        <w:rPr>
          <w:rFonts w:ascii="Times New Roman" w:hAnsi="Times New Roman" w:cs="Times New Roman"/>
          <w:color w:val="0070C0"/>
          <w:sz w:val="24"/>
          <w:szCs w:val="24"/>
        </w:rPr>
        <w:t xml:space="preserve"> </w:t>
      </w:r>
      <w:r w:rsidR="0068017D">
        <w:rPr>
          <w:rFonts w:ascii="Times New Roman" w:hAnsi="Times New Roman" w:cs="Times New Roman"/>
          <w:sz w:val="24"/>
          <w:szCs w:val="24"/>
        </w:rPr>
        <w:t xml:space="preserve">Considered alongside other JOL reactivity studies, there is growing evidence that JOLs specifically encourage participants to process </w:t>
      </w:r>
      <w:r w:rsidR="0068017D" w:rsidRPr="0068017D">
        <w:rPr>
          <w:rFonts w:ascii="Times New Roman" w:hAnsi="Times New Roman" w:cs="Times New Roman"/>
          <w:color w:val="0070C0"/>
          <w:sz w:val="24"/>
          <w:szCs w:val="24"/>
        </w:rPr>
        <w:t>semantic</w:t>
      </w:r>
      <w:r w:rsidR="0068017D">
        <w:rPr>
          <w:rFonts w:ascii="Times New Roman" w:hAnsi="Times New Roman" w:cs="Times New Roman"/>
          <w:sz w:val="24"/>
          <w:szCs w:val="24"/>
        </w:rPr>
        <w:t xml:space="preserve"> relations relative to other intrinsic cue types.</w:t>
      </w:r>
    </w:p>
    <w:p w14:paraId="6738AF1F" w14:textId="7471D425" w:rsidR="00B13947" w:rsidRPr="00B13947" w:rsidRDefault="00B13947" w:rsidP="002757EC">
      <w:pPr>
        <w:spacing w:after="0" w:line="480" w:lineRule="auto"/>
        <w:rPr>
          <w:rFonts w:ascii="Times New Roman" w:hAnsi="Times New Roman" w:cs="Times New Roman"/>
          <w:b/>
          <w:bCs/>
          <w:sz w:val="24"/>
          <w:szCs w:val="24"/>
        </w:rPr>
      </w:pPr>
      <w:r w:rsidRPr="00B13947">
        <w:rPr>
          <w:rFonts w:ascii="Times New Roman" w:hAnsi="Times New Roman" w:cs="Times New Roman"/>
          <w:b/>
          <w:bCs/>
          <w:sz w:val="24"/>
          <w:szCs w:val="24"/>
        </w:rPr>
        <w:t>Positive JOL Reactivity in the Absence of Strong-Relatedness Cues</w:t>
      </w:r>
    </w:p>
    <w:p w14:paraId="11BDF684" w14:textId="48CCC709" w:rsidR="00BB7132" w:rsidRDefault="00F56551" w:rsidP="00EB549C">
      <w:pPr>
        <w:spacing w:after="0" w:line="480" w:lineRule="auto"/>
        <w:rPr>
          <w:rFonts w:ascii="Times New Roman" w:hAnsi="Times New Roman" w:cs="Times New Roman"/>
          <w:sz w:val="24"/>
          <w:szCs w:val="24"/>
        </w:rPr>
      </w:pPr>
      <w:r w:rsidRPr="00F56551">
        <w:rPr>
          <w:rFonts w:ascii="Times New Roman" w:hAnsi="Times New Roman" w:cs="Times New Roman"/>
          <w:sz w:val="24"/>
          <w:szCs w:val="24"/>
        </w:rPr>
        <w:tab/>
      </w:r>
      <w:r w:rsidR="00BB7132">
        <w:rPr>
          <w:rFonts w:ascii="Times New Roman" w:hAnsi="Times New Roman" w:cs="Times New Roman"/>
          <w:sz w:val="24"/>
          <w:szCs w:val="24"/>
        </w:rPr>
        <w:t>T</w:t>
      </w:r>
      <w:r w:rsidR="000C2337">
        <w:rPr>
          <w:rFonts w:ascii="Times New Roman" w:hAnsi="Times New Roman" w:cs="Times New Roman"/>
          <w:sz w:val="24"/>
          <w:szCs w:val="24"/>
        </w:rPr>
        <w:t xml:space="preserve">here is </w:t>
      </w:r>
      <w:r w:rsidR="00CD5E13">
        <w:rPr>
          <w:rFonts w:ascii="Times New Roman" w:hAnsi="Times New Roman" w:cs="Times New Roman"/>
          <w:sz w:val="24"/>
          <w:szCs w:val="24"/>
        </w:rPr>
        <w:t>increasing</w:t>
      </w:r>
      <w:r w:rsidR="006A25CB">
        <w:rPr>
          <w:rFonts w:ascii="Times New Roman" w:hAnsi="Times New Roman" w:cs="Times New Roman"/>
          <w:sz w:val="24"/>
          <w:szCs w:val="24"/>
        </w:rPr>
        <w:t xml:space="preserve"> </w:t>
      </w:r>
      <w:r w:rsidR="000C2337">
        <w:rPr>
          <w:rFonts w:ascii="Times New Roman" w:hAnsi="Times New Roman" w:cs="Times New Roman"/>
          <w:sz w:val="24"/>
          <w:szCs w:val="24"/>
        </w:rPr>
        <w:t>evidence</w:t>
      </w:r>
      <w:r w:rsidR="00030869">
        <w:rPr>
          <w:rFonts w:ascii="Times New Roman" w:hAnsi="Times New Roman" w:cs="Times New Roman"/>
          <w:sz w:val="24"/>
          <w:szCs w:val="24"/>
        </w:rPr>
        <w:t xml:space="preserve"> that</w:t>
      </w:r>
      <w:r w:rsidR="000C2337">
        <w:rPr>
          <w:rFonts w:ascii="Times New Roman" w:hAnsi="Times New Roman" w:cs="Times New Roman"/>
          <w:sz w:val="24"/>
          <w:szCs w:val="24"/>
        </w:rPr>
        <w:t xml:space="preserve"> </w:t>
      </w:r>
      <w:r w:rsidR="00C103CD">
        <w:rPr>
          <w:rFonts w:ascii="Times New Roman" w:hAnsi="Times New Roman" w:cs="Times New Roman"/>
          <w:sz w:val="24"/>
          <w:szCs w:val="24"/>
        </w:rPr>
        <w:t>JOLs</w:t>
      </w:r>
      <w:r w:rsidR="00AC0B2D">
        <w:rPr>
          <w:rFonts w:ascii="Times New Roman" w:hAnsi="Times New Roman" w:cs="Times New Roman"/>
          <w:sz w:val="24"/>
          <w:szCs w:val="24"/>
        </w:rPr>
        <w:t xml:space="preserve"> encourage relational encoding</w:t>
      </w:r>
      <w:r w:rsidR="00BB7132">
        <w:rPr>
          <w:rFonts w:ascii="Times New Roman" w:hAnsi="Times New Roman" w:cs="Times New Roman"/>
          <w:sz w:val="24"/>
          <w:szCs w:val="24"/>
        </w:rPr>
        <w:t>, particularly</w:t>
      </w:r>
      <w:r w:rsidR="00AC0B2D">
        <w:rPr>
          <w:rFonts w:ascii="Times New Roman" w:hAnsi="Times New Roman" w:cs="Times New Roman"/>
          <w:sz w:val="24"/>
          <w:szCs w:val="24"/>
        </w:rPr>
        <w:t xml:space="preserve"> when </w:t>
      </w:r>
      <w:r w:rsidR="00C103CD">
        <w:rPr>
          <w:rFonts w:ascii="Times New Roman" w:hAnsi="Times New Roman" w:cs="Times New Roman"/>
          <w:sz w:val="24"/>
          <w:szCs w:val="24"/>
        </w:rPr>
        <w:t xml:space="preserve">they </w:t>
      </w:r>
      <w:r w:rsidR="00BB7132">
        <w:rPr>
          <w:rFonts w:ascii="Times New Roman" w:hAnsi="Times New Roman" w:cs="Times New Roman"/>
          <w:sz w:val="24"/>
          <w:szCs w:val="24"/>
        </w:rPr>
        <w:t xml:space="preserve">are </w:t>
      </w:r>
      <w:del w:id="22" w:author="Mark Huff" w:date="2025-10-23T16:09:00Z" w16du:dateUtc="2025-10-23T21:09:00Z">
        <w:r w:rsidR="00BB7132" w:rsidDel="002E5FF3">
          <w:rPr>
            <w:rFonts w:ascii="Times New Roman" w:hAnsi="Times New Roman" w:cs="Times New Roman"/>
            <w:sz w:val="24"/>
            <w:szCs w:val="24"/>
          </w:rPr>
          <w:delText>elicited</w:delText>
        </w:r>
        <w:r w:rsidR="00AC0B2D" w:rsidDel="002E5FF3">
          <w:rPr>
            <w:rFonts w:ascii="Times New Roman" w:hAnsi="Times New Roman" w:cs="Times New Roman"/>
            <w:sz w:val="24"/>
            <w:szCs w:val="24"/>
          </w:rPr>
          <w:delText xml:space="preserve"> </w:delText>
        </w:r>
      </w:del>
      <w:ins w:id="23" w:author="Mark Huff" w:date="2025-10-23T16:09:00Z" w16du:dateUtc="2025-10-23T21:09:00Z">
        <w:r w:rsidR="002E5FF3">
          <w:rPr>
            <w:rFonts w:ascii="Times New Roman" w:hAnsi="Times New Roman" w:cs="Times New Roman"/>
            <w:sz w:val="24"/>
            <w:szCs w:val="24"/>
          </w:rPr>
          <w:t xml:space="preserve">provided </w:t>
        </w:r>
      </w:ins>
      <w:r w:rsidR="00AC0B2D">
        <w:rPr>
          <w:rFonts w:ascii="Times New Roman" w:hAnsi="Times New Roman" w:cs="Times New Roman"/>
          <w:sz w:val="24"/>
          <w:szCs w:val="24"/>
        </w:rPr>
        <w:t xml:space="preserve">for related cue-target </w:t>
      </w:r>
      <w:del w:id="24" w:author="Mark Huff" w:date="2025-10-23T16:09:00Z" w16du:dateUtc="2025-10-23T21:09:00Z">
        <w:r w:rsidR="00AC0B2D" w:rsidDel="002E5FF3">
          <w:rPr>
            <w:rFonts w:ascii="Times New Roman" w:hAnsi="Times New Roman" w:cs="Times New Roman"/>
            <w:sz w:val="24"/>
            <w:szCs w:val="24"/>
          </w:rPr>
          <w:delText xml:space="preserve">word </w:delText>
        </w:r>
      </w:del>
      <w:r w:rsidR="00AC0B2D">
        <w:rPr>
          <w:rFonts w:ascii="Times New Roman" w:hAnsi="Times New Roman" w:cs="Times New Roman"/>
          <w:sz w:val="24"/>
          <w:szCs w:val="24"/>
        </w:rPr>
        <w:t>pairs</w:t>
      </w:r>
      <w:r w:rsidR="000C2337">
        <w:rPr>
          <w:rFonts w:ascii="Times New Roman" w:hAnsi="Times New Roman" w:cs="Times New Roman"/>
          <w:sz w:val="24"/>
          <w:szCs w:val="24"/>
        </w:rPr>
        <w:t xml:space="preserve">. </w:t>
      </w:r>
      <w:r w:rsidR="00507E79">
        <w:rPr>
          <w:rFonts w:ascii="Times New Roman" w:hAnsi="Times New Roman" w:cs="Times New Roman"/>
          <w:sz w:val="24"/>
          <w:szCs w:val="24"/>
        </w:rPr>
        <w:t>H</w:t>
      </w:r>
      <w:r w:rsidR="000C2337">
        <w:rPr>
          <w:rFonts w:ascii="Times New Roman" w:hAnsi="Times New Roman" w:cs="Times New Roman"/>
          <w:sz w:val="24"/>
          <w:szCs w:val="24"/>
        </w:rPr>
        <w:t>owever,</w:t>
      </w:r>
      <w:r w:rsidR="00DE3F5B">
        <w:rPr>
          <w:rFonts w:ascii="Times New Roman" w:hAnsi="Times New Roman" w:cs="Times New Roman"/>
          <w:sz w:val="24"/>
          <w:szCs w:val="24"/>
        </w:rPr>
        <w:t xml:space="preserve"> the </w:t>
      </w:r>
      <w:r w:rsidR="00665DE5">
        <w:rPr>
          <w:rFonts w:ascii="Times New Roman" w:hAnsi="Times New Roman" w:cs="Times New Roman"/>
          <w:sz w:val="24"/>
          <w:szCs w:val="24"/>
        </w:rPr>
        <w:t xml:space="preserve">exact </w:t>
      </w:r>
      <w:r w:rsidR="00DE3F5B">
        <w:rPr>
          <w:rFonts w:ascii="Times New Roman" w:hAnsi="Times New Roman" w:cs="Times New Roman"/>
          <w:sz w:val="24"/>
          <w:szCs w:val="24"/>
        </w:rPr>
        <w:t xml:space="preserve">link between relational encoding and cue-strengthening </w:t>
      </w:r>
      <w:r w:rsidR="00563421">
        <w:rPr>
          <w:rFonts w:ascii="Times New Roman" w:hAnsi="Times New Roman" w:cs="Times New Roman"/>
          <w:sz w:val="24"/>
          <w:szCs w:val="24"/>
        </w:rPr>
        <w:t>remains</w:t>
      </w:r>
      <w:r w:rsidR="000C2337">
        <w:rPr>
          <w:rFonts w:ascii="Times New Roman" w:hAnsi="Times New Roman" w:cs="Times New Roman"/>
          <w:sz w:val="24"/>
          <w:szCs w:val="24"/>
        </w:rPr>
        <w:t xml:space="preserve"> unclear</w:t>
      </w:r>
      <w:r w:rsidR="00DE3F5B">
        <w:rPr>
          <w:rFonts w:ascii="Times New Roman" w:hAnsi="Times New Roman" w:cs="Times New Roman"/>
          <w:sz w:val="24"/>
          <w:szCs w:val="24"/>
        </w:rPr>
        <w:t xml:space="preserve">. </w:t>
      </w:r>
      <w:r w:rsidR="00BB7132">
        <w:rPr>
          <w:rFonts w:ascii="Times New Roman" w:hAnsi="Times New Roman" w:cs="Times New Roman"/>
          <w:sz w:val="24"/>
          <w:szCs w:val="24"/>
        </w:rPr>
        <w:t xml:space="preserve">As noted above, the cue-strengthening account requires a match between cues-strengthened at encoding and </w:t>
      </w:r>
      <w:r w:rsidR="003B6C50">
        <w:rPr>
          <w:rFonts w:ascii="Times New Roman" w:hAnsi="Times New Roman" w:cs="Times New Roman"/>
          <w:sz w:val="24"/>
          <w:szCs w:val="24"/>
        </w:rPr>
        <w:t xml:space="preserve">whether they are </w:t>
      </w:r>
      <w:r w:rsidR="00A67B44">
        <w:rPr>
          <w:rFonts w:ascii="Times New Roman" w:hAnsi="Times New Roman" w:cs="Times New Roman"/>
          <w:sz w:val="24"/>
          <w:szCs w:val="24"/>
        </w:rPr>
        <w:t>prioritized at test</w:t>
      </w:r>
      <w:r w:rsidR="00BB7132">
        <w:rPr>
          <w:rFonts w:ascii="Times New Roman" w:hAnsi="Times New Roman" w:cs="Times New Roman"/>
          <w:sz w:val="24"/>
          <w:szCs w:val="24"/>
        </w:rPr>
        <w:t xml:space="preserve">. </w:t>
      </w:r>
      <w:r w:rsidR="000A66DF">
        <w:rPr>
          <w:rFonts w:ascii="Times New Roman" w:hAnsi="Times New Roman" w:cs="Times New Roman"/>
          <w:sz w:val="24"/>
          <w:szCs w:val="24"/>
        </w:rPr>
        <w:t>R</w:t>
      </w:r>
      <w:r w:rsidR="00BB7132">
        <w:rPr>
          <w:rFonts w:ascii="Times New Roman" w:hAnsi="Times New Roman" w:cs="Times New Roman"/>
          <w:sz w:val="24"/>
          <w:szCs w:val="24"/>
        </w:rPr>
        <w:t xml:space="preserve">ecent findings </w:t>
      </w:r>
      <w:r w:rsidR="000A66DF">
        <w:rPr>
          <w:rFonts w:ascii="Times New Roman" w:hAnsi="Times New Roman" w:cs="Times New Roman"/>
          <w:sz w:val="24"/>
          <w:szCs w:val="24"/>
        </w:rPr>
        <w:t>challenge this requirement, as</w:t>
      </w:r>
      <w:r w:rsidR="00BB7132">
        <w:rPr>
          <w:rFonts w:ascii="Times New Roman" w:hAnsi="Times New Roman" w:cs="Times New Roman"/>
          <w:sz w:val="24"/>
          <w:szCs w:val="24"/>
        </w:rPr>
        <w:t xml:space="preserve"> positive reactivity </w:t>
      </w:r>
      <w:r w:rsidR="000A66DF">
        <w:rPr>
          <w:rFonts w:ascii="Times New Roman" w:hAnsi="Times New Roman" w:cs="Times New Roman"/>
          <w:sz w:val="24"/>
          <w:szCs w:val="24"/>
        </w:rPr>
        <w:t>has been observed for pair types in which</w:t>
      </w:r>
      <w:r w:rsidR="00BB7132">
        <w:rPr>
          <w:rFonts w:ascii="Times New Roman" w:hAnsi="Times New Roman" w:cs="Times New Roman"/>
          <w:sz w:val="24"/>
          <w:szCs w:val="24"/>
        </w:rPr>
        <w:t xml:space="preserve"> relatedness cues are not diagnostic of later cued-recall (e.g., backward paired associates; Maxwell &amp; Huff, 2023) and even when pairs are indirect associates that are unrelated through traditional free-association norms (e.g., mediated associates</w:t>
      </w:r>
      <w:r w:rsidR="000A66DF">
        <w:rPr>
          <w:rFonts w:ascii="Times New Roman" w:hAnsi="Times New Roman" w:cs="Times New Roman"/>
          <w:sz w:val="24"/>
          <w:szCs w:val="24"/>
        </w:rPr>
        <w:t xml:space="preserve"> which appear unrelated at encoding</w:t>
      </w:r>
      <w:r w:rsidR="00BB7132">
        <w:rPr>
          <w:rFonts w:ascii="Times New Roman" w:hAnsi="Times New Roman" w:cs="Times New Roman"/>
          <w:sz w:val="24"/>
          <w:szCs w:val="24"/>
        </w:rPr>
        <w:t xml:space="preserve">; Maxwell &amp; Huff, 2024). </w:t>
      </w:r>
      <w:r w:rsidR="000A66DF">
        <w:rPr>
          <w:rFonts w:ascii="Times New Roman" w:hAnsi="Times New Roman" w:cs="Times New Roman"/>
          <w:sz w:val="24"/>
          <w:szCs w:val="24"/>
        </w:rPr>
        <w:t xml:space="preserve">Critically, the finding that JOLs are reactive on mediated associates cannot be </w:t>
      </w:r>
      <w:r w:rsidR="00BA1537">
        <w:rPr>
          <w:rFonts w:ascii="Times New Roman" w:hAnsi="Times New Roman" w:cs="Times New Roman"/>
          <w:sz w:val="24"/>
          <w:szCs w:val="24"/>
        </w:rPr>
        <w:t xml:space="preserve">fully </w:t>
      </w:r>
      <w:r w:rsidR="000A66DF">
        <w:rPr>
          <w:rFonts w:ascii="Times New Roman" w:hAnsi="Times New Roman" w:cs="Times New Roman"/>
          <w:sz w:val="24"/>
          <w:szCs w:val="24"/>
        </w:rPr>
        <w:t xml:space="preserve">explained by cue-strengthening processes, given </w:t>
      </w:r>
      <w:del w:id="25" w:author="Mark Huff" w:date="2025-10-23T16:10:00Z" w16du:dateUtc="2025-10-23T21:10:00Z">
        <w:r w:rsidR="000A66DF" w:rsidDel="002E5FF3">
          <w:rPr>
            <w:rFonts w:ascii="Times New Roman" w:hAnsi="Times New Roman" w:cs="Times New Roman"/>
            <w:sz w:val="24"/>
            <w:szCs w:val="24"/>
          </w:rPr>
          <w:delText>this pair type</w:delText>
        </w:r>
      </w:del>
      <w:ins w:id="26" w:author="Mark Huff" w:date="2025-10-23T16:10:00Z" w16du:dateUtc="2025-10-23T21:10:00Z">
        <w:r w:rsidR="002E5FF3">
          <w:rPr>
            <w:rFonts w:ascii="Times New Roman" w:hAnsi="Times New Roman" w:cs="Times New Roman"/>
            <w:sz w:val="24"/>
            <w:szCs w:val="24"/>
          </w:rPr>
          <w:t>mediated pairs lack</w:t>
        </w:r>
      </w:ins>
      <w:r w:rsidR="000A66DF">
        <w:rPr>
          <w:rFonts w:ascii="Times New Roman" w:hAnsi="Times New Roman" w:cs="Times New Roman"/>
          <w:sz w:val="24"/>
          <w:szCs w:val="24"/>
        </w:rPr>
        <w:t xml:space="preserve"> </w:t>
      </w:r>
      <w:del w:id="27" w:author="Mark Huff" w:date="2025-10-23T16:10:00Z" w16du:dateUtc="2025-10-23T21:10:00Z">
        <w:r w:rsidR="000A66DF" w:rsidDel="002E5FF3">
          <w:rPr>
            <w:rFonts w:ascii="Times New Roman" w:hAnsi="Times New Roman" w:cs="Times New Roman"/>
            <w:sz w:val="24"/>
            <w:szCs w:val="24"/>
          </w:rPr>
          <w:delText xml:space="preserve">lacks </w:delText>
        </w:r>
      </w:del>
      <w:r w:rsidR="000A66DF">
        <w:rPr>
          <w:rFonts w:ascii="Times New Roman" w:hAnsi="Times New Roman" w:cs="Times New Roman"/>
          <w:sz w:val="24"/>
          <w:szCs w:val="24"/>
        </w:rPr>
        <w:t>strong relatedness cues.</w:t>
      </w:r>
    </w:p>
    <w:p w14:paraId="0052F91F" w14:textId="58217868" w:rsidR="00534C3C" w:rsidRPr="00534C3C" w:rsidRDefault="00BB7132" w:rsidP="00534C3C">
      <w:pPr>
        <w:spacing w:after="0" w:line="480" w:lineRule="auto"/>
        <w:rPr>
          <w:rFonts w:ascii="Times New Roman" w:hAnsi="Times New Roman" w:cs="Times New Roman"/>
          <w:color w:val="0070C0"/>
          <w:sz w:val="24"/>
          <w:szCs w:val="24"/>
        </w:rPr>
      </w:pPr>
      <w:r>
        <w:rPr>
          <w:rFonts w:ascii="Times New Roman" w:hAnsi="Times New Roman" w:cs="Times New Roman"/>
          <w:sz w:val="24"/>
          <w:szCs w:val="24"/>
        </w:rPr>
        <w:tab/>
        <w:t xml:space="preserve">One explanation is that JOLs emphasize multiple aspects of </w:t>
      </w:r>
      <w:r w:rsidR="00C15832">
        <w:rPr>
          <w:rFonts w:ascii="Times New Roman" w:hAnsi="Times New Roman" w:cs="Times New Roman"/>
          <w:sz w:val="24"/>
          <w:szCs w:val="24"/>
        </w:rPr>
        <w:t xml:space="preserve">word </w:t>
      </w:r>
      <w:r>
        <w:rPr>
          <w:rFonts w:ascii="Times New Roman" w:hAnsi="Times New Roman" w:cs="Times New Roman"/>
          <w:sz w:val="24"/>
          <w:szCs w:val="24"/>
        </w:rPr>
        <w:t xml:space="preserve">pair relatedness. </w:t>
      </w:r>
      <w:r w:rsidR="00563421">
        <w:rPr>
          <w:rFonts w:ascii="Times New Roman" w:hAnsi="Times New Roman" w:cs="Times New Roman"/>
          <w:sz w:val="24"/>
          <w:szCs w:val="24"/>
        </w:rPr>
        <w:t xml:space="preserve">For example, </w:t>
      </w:r>
      <w:r w:rsidR="00B17782">
        <w:rPr>
          <w:rFonts w:ascii="Times New Roman" w:hAnsi="Times New Roman" w:cs="Times New Roman"/>
          <w:sz w:val="24"/>
          <w:szCs w:val="24"/>
        </w:rPr>
        <w:t>the relations between cue-target pairs</w:t>
      </w:r>
      <w:r w:rsidR="00A25FF1">
        <w:rPr>
          <w:rFonts w:ascii="Times New Roman" w:hAnsi="Times New Roman" w:cs="Times New Roman"/>
          <w:sz w:val="24"/>
          <w:szCs w:val="24"/>
        </w:rPr>
        <w:t xml:space="preserve"> can be </w:t>
      </w:r>
      <w:r w:rsidR="00B17782">
        <w:rPr>
          <w:rFonts w:ascii="Times New Roman" w:hAnsi="Times New Roman" w:cs="Times New Roman"/>
          <w:sz w:val="24"/>
          <w:szCs w:val="24"/>
        </w:rPr>
        <w:t>classified as</w:t>
      </w:r>
      <w:r w:rsidR="00A25FF1">
        <w:rPr>
          <w:rFonts w:ascii="Times New Roman" w:hAnsi="Times New Roman" w:cs="Times New Roman"/>
          <w:sz w:val="24"/>
          <w:szCs w:val="24"/>
        </w:rPr>
        <w:t xml:space="preserve"> </w:t>
      </w:r>
      <w:r w:rsidR="00534C3C">
        <w:rPr>
          <w:rFonts w:ascii="Times New Roman" w:hAnsi="Times New Roman" w:cs="Times New Roman"/>
          <w:sz w:val="24"/>
          <w:szCs w:val="24"/>
        </w:rPr>
        <w:t xml:space="preserve">being </w:t>
      </w:r>
      <w:r w:rsidR="00A25FF1" w:rsidRPr="00A25FF1">
        <w:rPr>
          <w:rFonts w:ascii="Times New Roman" w:hAnsi="Times New Roman" w:cs="Times New Roman"/>
          <w:i/>
          <w:iCs/>
          <w:sz w:val="24"/>
          <w:szCs w:val="24"/>
        </w:rPr>
        <w:t xml:space="preserve">a priori </w:t>
      </w:r>
      <w:r w:rsidR="00325F53">
        <w:rPr>
          <w:rFonts w:ascii="Times New Roman" w:hAnsi="Times New Roman" w:cs="Times New Roman"/>
          <w:sz w:val="24"/>
          <w:szCs w:val="24"/>
        </w:rPr>
        <w:t>or</w:t>
      </w:r>
      <w:r w:rsidR="00A25FF1">
        <w:rPr>
          <w:rFonts w:ascii="Times New Roman" w:hAnsi="Times New Roman" w:cs="Times New Roman"/>
          <w:sz w:val="24"/>
          <w:szCs w:val="24"/>
        </w:rPr>
        <w:t xml:space="preserve"> </w:t>
      </w:r>
      <w:r w:rsidR="00A25FF1" w:rsidRPr="00A25FF1">
        <w:rPr>
          <w:rFonts w:ascii="Times New Roman" w:hAnsi="Times New Roman" w:cs="Times New Roman"/>
          <w:i/>
          <w:iCs/>
          <w:sz w:val="24"/>
          <w:szCs w:val="24"/>
        </w:rPr>
        <w:t>a posteriori</w:t>
      </w:r>
      <w:r w:rsidR="00A25FF1">
        <w:rPr>
          <w:rFonts w:ascii="Times New Roman" w:hAnsi="Times New Roman" w:cs="Times New Roman"/>
          <w:sz w:val="24"/>
          <w:szCs w:val="24"/>
        </w:rPr>
        <w:t xml:space="preserve"> </w:t>
      </w:r>
      <w:r w:rsidR="00534C3C">
        <w:rPr>
          <w:rFonts w:ascii="Times New Roman" w:hAnsi="Times New Roman" w:cs="Times New Roman"/>
          <w:sz w:val="24"/>
          <w:szCs w:val="24"/>
        </w:rPr>
        <w:t xml:space="preserve">in nature </w:t>
      </w:r>
      <w:r w:rsidR="00A25FF1">
        <w:rPr>
          <w:rFonts w:ascii="Times New Roman" w:hAnsi="Times New Roman" w:cs="Times New Roman"/>
          <w:sz w:val="24"/>
          <w:szCs w:val="24"/>
        </w:rPr>
        <w:t>(</w:t>
      </w:r>
      <w:r w:rsidR="00A25FF1" w:rsidRPr="00BC30A2">
        <w:rPr>
          <w:rFonts w:ascii="Times New Roman" w:hAnsi="Times New Roman" w:cs="Times New Roman"/>
          <w:sz w:val="24"/>
          <w:szCs w:val="24"/>
        </w:rPr>
        <w:t>see Koriat, 1981</w:t>
      </w:r>
      <w:r w:rsidR="00A25FF1">
        <w:rPr>
          <w:rFonts w:ascii="Times New Roman" w:hAnsi="Times New Roman" w:cs="Times New Roman"/>
          <w:sz w:val="24"/>
          <w:szCs w:val="24"/>
        </w:rPr>
        <w:t xml:space="preserve">). First, a priori relatedness represents the probability that a </w:t>
      </w:r>
      <w:r w:rsidR="0038124C">
        <w:rPr>
          <w:rFonts w:ascii="Times New Roman" w:hAnsi="Times New Roman" w:cs="Times New Roman"/>
          <w:sz w:val="24"/>
          <w:szCs w:val="24"/>
        </w:rPr>
        <w:t xml:space="preserve">pair’s </w:t>
      </w:r>
      <w:r w:rsidR="00A25FF1">
        <w:rPr>
          <w:rFonts w:ascii="Times New Roman" w:hAnsi="Times New Roman" w:cs="Times New Roman"/>
          <w:sz w:val="24"/>
          <w:szCs w:val="24"/>
        </w:rPr>
        <w:t>cue would elicit the target as a response</w:t>
      </w:r>
      <w:r w:rsidR="00507E79">
        <w:rPr>
          <w:rFonts w:ascii="Times New Roman" w:hAnsi="Times New Roman" w:cs="Times New Roman"/>
          <w:sz w:val="24"/>
          <w:szCs w:val="24"/>
        </w:rPr>
        <w:t xml:space="preserve">. </w:t>
      </w:r>
      <w:r w:rsidR="0038124C">
        <w:rPr>
          <w:rFonts w:ascii="Times New Roman" w:hAnsi="Times New Roman" w:cs="Times New Roman"/>
          <w:sz w:val="24"/>
          <w:szCs w:val="24"/>
        </w:rPr>
        <w:t>A</w:t>
      </w:r>
      <w:r w:rsidR="00507E79">
        <w:rPr>
          <w:rFonts w:ascii="Times New Roman" w:hAnsi="Times New Roman" w:cs="Times New Roman"/>
          <w:sz w:val="24"/>
          <w:szCs w:val="24"/>
        </w:rPr>
        <w:t xml:space="preserve"> priori relatedness </w:t>
      </w:r>
      <w:r w:rsidR="00A9714B">
        <w:rPr>
          <w:rFonts w:ascii="Times New Roman" w:hAnsi="Times New Roman" w:cs="Times New Roman"/>
          <w:sz w:val="24"/>
          <w:szCs w:val="24"/>
        </w:rPr>
        <w:t xml:space="preserve">is </w:t>
      </w:r>
      <w:r w:rsidR="00507E79">
        <w:rPr>
          <w:rFonts w:ascii="Times New Roman" w:hAnsi="Times New Roman" w:cs="Times New Roman"/>
          <w:sz w:val="24"/>
          <w:szCs w:val="24"/>
        </w:rPr>
        <w:t xml:space="preserve">thought to </w:t>
      </w:r>
      <w:r w:rsidR="00CB024A">
        <w:rPr>
          <w:rFonts w:ascii="Times New Roman" w:hAnsi="Times New Roman" w:cs="Times New Roman"/>
          <w:sz w:val="24"/>
          <w:szCs w:val="24"/>
        </w:rPr>
        <w:t xml:space="preserve">reflect </w:t>
      </w:r>
      <w:r w:rsidR="00507E79">
        <w:rPr>
          <w:rFonts w:ascii="Times New Roman" w:hAnsi="Times New Roman" w:cs="Times New Roman"/>
          <w:sz w:val="24"/>
          <w:szCs w:val="24"/>
        </w:rPr>
        <w:t xml:space="preserve">the extent to which </w:t>
      </w:r>
      <w:del w:id="28" w:author="Mark Huff" w:date="2025-10-23T16:11:00Z" w16du:dateUtc="2025-10-23T21:11:00Z">
        <w:r w:rsidR="00507E79" w:rsidDel="002E5FF3">
          <w:rPr>
            <w:rFonts w:ascii="Times New Roman" w:hAnsi="Times New Roman" w:cs="Times New Roman"/>
            <w:sz w:val="24"/>
            <w:szCs w:val="24"/>
          </w:rPr>
          <w:delText>a concept</w:delText>
        </w:r>
        <w:r w:rsidR="00CB024A" w:rsidDel="002E5FF3">
          <w:rPr>
            <w:rFonts w:ascii="Times New Roman" w:hAnsi="Times New Roman" w:cs="Times New Roman"/>
            <w:sz w:val="24"/>
            <w:szCs w:val="24"/>
          </w:rPr>
          <w:delText>s</w:delText>
        </w:r>
      </w:del>
      <w:ins w:id="29" w:author="Mark Huff" w:date="2025-10-23T16:11:00Z" w16du:dateUtc="2025-10-23T21:11:00Z">
        <w:r w:rsidR="002E5FF3">
          <w:rPr>
            <w:rFonts w:ascii="Times New Roman" w:hAnsi="Times New Roman" w:cs="Times New Roman"/>
            <w:sz w:val="24"/>
            <w:szCs w:val="24"/>
          </w:rPr>
          <w:t>concepts</w:t>
        </w:r>
      </w:ins>
      <w:r w:rsidR="00507E79">
        <w:rPr>
          <w:rFonts w:ascii="Times New Roman" w:hAnsi="Times New Roman" w:cs="Times New Roman"/>
          <w:sz w:val="24"/>
          <w:szCs w:val="24"/>
        </w:rPr>
        <w:t xml:space="preserve"> </w:t>
      </w:r>
      <w:r w:rsidR="00CB024A">
        <w:rPr>
          <w:rFonts w:ascii="Times New Roman" w:hAnsi="Times New Roman" w:cs="Times New Roman"/>
          <w:sz w:val="24"/>
          <w:szCs w:val="24"/>
        </w:rPr>
        <w:t>are linked</w:t>
      </w:r>
      <w:r w:rsidR="00507E79">
        <w:rPr>
          <w:rFonts w:ascii="Times New Roman" w:hAnsi="Times New Roman" w:cs="Times New Roman"/>
          <w:sz w:val="24"/>
          <w:szCs w:val="24"/>
        </w:rPr>
        <w:t xml:space="preserve"> within an associative network and </w:t>
      </w:r>
      <w:del w:id="30" w:author="Mark Huff" w:date="2025-10-23T17:11:00Z" w16du:dateUtc="2025-10-23T22:11:00Z">
        <w:r w:rsidR="00507E79" w:rsidDel="00EE3FC7">
          <w:rPr>
            <w:rFonts w:ascii="Times New Roman" w:hAnsi="Times New Roman" w:cs="Times New Roman"/>
            <w:sz w:val="24"/>
            <w:szCs w:val="24"/>
          </w:rPr>
          <w:delText>is</w:delText>
        </w:r>
      </w:del>
      <w:ins w:id="31" w:author="Mark Huff" w:date="2025-10-23T17:11:00Z" w16du:dateUtc="2025-10-23T22:11:00Z">
        <w:r w:rsidR="00EE3FC7">
          <w:rPr>
            <w:rFonts w:ascii="Times New Roman" w:hAnsi="Times New Roman" w:cs="Times New Roman"/>
            <w:sz w:val="24"/>
            <w:szCs w:val="24"/>
          </w:rPr>
          <w:t>are</w:t>
        </w:r>
      </w:ins>
      <w:r w:rsidR="00507E79">
        <w:rPr>
          <w:rFonts w:ascii="Times New Roman" w:hAnsi="Times New Roman" w:cs="Times New Roman"/>
          <w:sz w:val="24"/>
          <w:szCs w:val="24"/>
        </w:rPr>
        <w:t xml:space="preserve"> </w:t>
      </w:r>
      <w:r w:rsidR="00A9714B">
        <w:rPr>
          <w:rFonts w:ascii="Times New Roman" w:hAnsi="Times New Roman" w:cs="Times New Roman"/>
          <w:sz w:val="24"/>
          <w:szCs w:val="24"/>
        </w:rPr>
        <w:t xml:space="preserve">best represented by free-association norms (e.g., </w:t>
      </w:r>
      <w:r w:rsidR="00A9714B" w:rsidRPr="00E13497">
        <w:rPr>
          <w:rFonts w:ascii="Times New Roman" w:hAnsi="Times New Roman" w:cs="Times New Roman"/>
          <w:sz w:val="24"/>
          <w:szCs w:val="24"/>
        </w:rPr>
        <w:t>De Deyne</w:t>
      </w:r>
      <w:r w:rsidR="00994DA4">
        <w:rPr>
          <w:rFonts w:ascii="Times New Roman" w:hAnsi="Times New Roman" w:cs="Times New Roman"/>
          <w:sz w:val="24"/>
          <w:szCs w:val="24"/>
        </w:rPr>
        <w:t>, Navarro, Perfors, Brysbaert, &amp; Storms</w:t>
      </w:r>
      <w:r w:rsidR="00A9714B" w:rsidRPr="00E13497">
        <w:rPr>
          <w:rFonts w:ascii="Times New Roman" w:hAnsi="Times New Roman" w:cs="Times New Roman"/>
          <w:sz w:val="24"/>
          <w:szCs w:val="24"/>
        </w:rPr>
        <w:t>, 2019;</w:t>
      </w:r>
      <w:r w:rsidR="00A9714B">
        <w:rPr>
          <w:rFonts w:ascii="Times New Roman" w:hAnsi="Times New Roman" w:cs="Times New Roman"/>
          <w:sz w:val="24"/>
          <w:szCs w:val="24"/>
        </w:rPr>
        <w:t xml:space="preserve"> </w:t>
      </w:r>
      <w:r w:rsidR="00A9714B" w:rsidRPr="00B407C0">
        <w:rPr>
          <w:rFonts w:ascii="Times New Roman" w:hAnsi="Times New Roman" w:cs="Times New Roman"/>
          <w:sz w:val="24"/>
          <w:szCs w:val="24"/>
        </w:rPr>
        <w:t>Nelson, McEvoy, &amp; Schrieber, 2004</w:t>
      </w:r>
      <w:r w:rsidR="00A9714B">
        <w:rPr>
          <w:rFonts w:ascii="Times New Roman" w:hAnsi="Times New Roman" w:cs="Times New Roman"/>
          <w:sz w:val="24"/>
          <w:szCs w:val="24"/>
        </w:rPr>
        <w:t>).</w:t>
      </w:r>
      <w:r w:rsidR="00A25FF1">
        <w:rPr>
          <w:rFonts w:ascii="Times New Roman" w:hAnsi="Times New Roman" w:cs="Times New Roman"/>
          <w:sz w:val="24"/>
          <w:szCs w:val="24"/>
        </w:rPr>
        <w:t xml:space="preserve"> </w:t>
      </w:r>
      <w:r w:rsidR="008207F4">
        <w:rPr>
          <w:rFonts w:ascii="Times New Roman" w:hAnsi="Times New Roman" w:cs="Times New Roman"/>
          <w:color w:val="0070C0"/>
          <w:sz w:val="24"/>
          <w:szCs w:val="24"/>
        </w:rPr>
        <w:t xml:space="preserve">Because this type of relatedness can be directly measured via </w:t>
      </w:r>
      <w:ins w:id="32" w:author="Mark Huff" w:date="2025-10-23T17:05:00Z" w16du:dateUtc="2025-10-23T22:05:00Z">
        <w:r w:rsidR="00EE3FC7">
          <w:rPr>
            <w:rFonts w:ascii="Times New Roman" w:hAnsi="Times New Roman" w:cs="Times New Roman"/>
            <w:color w:val="0070C0"/>
            <w:sz w:val="24"/>
            <w:szCs w:val="24"/>
          </w:rPr>
          <w:t xml:space="preserve">these </w:t>
        </w:r>
      </w:ins>
      <w:del w:id="33" w:author="Mark Huff" w:date="2025-10-23T17:05:00Z" w16du:dateUtc="2025-10-23T22:05:00Z">
        <w:r w:rsidR="008207F4" w:rsidDel="00EE3FC7">
          <w:rPr>
            <w:rFonts w:ascii="Times New Roman" w:hAnsi="Times New Roman" w:cs="Times New Roman"/>
            <w:color w:val="0070C0"/>
            <w:sz w:val="24"/>
            <w:szCs w:val="24"/>
          </w:rPr>
          <w:delText xml:space="preserve">free </w:delText>
        </w:r>
      </w:del>
      <w:ins w:id="34" w:author="Mark Huff" w:date="2025-10-23T17:05:00Z" w16du:dateUtc="2025-10-23T22:05:00Z">
        <w:r w:rsidR="00EE3FC7">
          <w:rPr>
            <w:rFonts w:ascii="Times New Roman" w:hAnsi="Times New Roman" w:cs="Times New Roman"/>
            <w:color w:val="0070C0"/>
            <w:sz w:val="24"/>
            <w:szCs w:val="24"/>
          </w:rPr>
          <w:t>free-</w:t>
        </w:r>
      </w:ins>
      <w:r w:rsidR="008207F4">
        <w:rPr>
          <w:rFonts w:ascii="Times New Roman" w:hAnsi="Times New Roman" w:cs="Times New Roman"/>
          <w:color w:val="0070C0"/>
          <w:sz w:val="24"/>
          <w:szCs w:val="24"/>
        </w:rPr>
        <w:lastRenderedPageBreak/>
        <w:t xml:space="preserve">association </w:t>
      </w:r>
      <w:del w:id="35" w:author="Mark Huff" w:date="2025-10-23T17:05:00Z" w16du:dateUtc="2025-10-23T22:05:00Z">
        <w:r w:rsidR="008207F4" w:rsidDel="00EE3FC7">
          <w:rPr>
            <w:rFonts w:ascii="Times New Roman" w:hAnsi="Times New Roman" w:cs="Times New Roman"/>
            <w:color w:val="0070C0"/>
            <w:sz w:val="24"/>
            <w:szCs w:val="24"/>
          </w:rPr>
          <w:delText>measures</w:delText>
        </w:r>
      </w:del>
      <w:ins w:id="36" w:author="Mark Huff" w:date="2025-10-23T17:05:00Z" w16du:dateUtc="2025-10-23T22:05:00Z">
        <w:r w:rsidR="00EE3FC7">
          <w:rPr>
            <w:rFonts w:ascii="Times New Roman" w:hAnsi="Times New Roman" w:cs="Times New Roman"/>
            <w:color w:val="0070C0"/>
            <w:sz w:val="24"/>
            <w:szCs w:val="24"/>
          </w:rPr>
          <w:t>norms</w:t>
        </w:r>
      </w:ins>
      <w:r w:rsidR="008207F4">
        <w:rPr>
          <w:rFonts w:ascii="Times New Roman" w:hAnsi="Times New Roman" w:cs="Times New Roman"/>
          <w:color w:val="0070C0"/>
          <w:sz w:val="24"/>
          <w:szCs w:val="24"/>
        </w:rPr>
        <w:t>, we</w:t>
      </w:r>
      <w:r w:rsidR="00534C3C" w:rsidRPr="00534C3C">
        <w:rPr>
          <w:rFonts w:ascii="Times New Roman" w:hAnsi="Times New Roman" w:cs="Times New Roman"/>
          <w:color w:val="0070C0"/>
          <w:sz w:val="24"/>
          <w:szCs w:val="24"/>
        </w:rPr>
        <w:t xml:space="preserve"> refer to this type of word pair relation as </w:t>
      </w:r>
      <w:r w:rsidR="00534C3C" w:rsidRPr="00534C3C">
        <w:rPr>
          <w:rFonts w:ascii="Times New Roman" w:hAnsi="Times New Roman" w:cs="Times New Roman"/>
          <w:i/>
          <w:iCs/>
          <w:color w:val="0070C0"/>
          <w:sz w:val="24"/>
          <w:szCs w:val="24"/>
        </w:rPr>
        <w:t>normative relatedness</w:t>
      </w:r>
      <w:r w:rsidR="00534C3C" w:rsidRPr="00534C3C">
        <w:rPr>
          <w:rFonts w:ascii="Times New Roman" w:hAnsi="Times New Roman" w:cs="Times New Roman"/>
          <w:color w:val="0070C0"/>
          <w:sz w:val="24"/>
          <w:szCs w:val="24"/>
        </w:rPr>
        <w:t>.</w:t>
      </w:r>
      <w:r w:rsidR="00534C3C">
        <w:rPr>
          <w:rFonts w:ascii="Times New Roman" w:hAnsi="Times New Roman" w:cs="Times New Roman"/>
          <w:sz w:val="24"/>
          <w:szCs w:val="24"/>
        </w:rPr>
        <w:t xml:space="preserve"> Second</w:t>
      </w:r>
      <w:r w:rsidR="00A25FF1">
        <w:rPr>
          <w:rFonts w:ascii="Times New Roman" w:hAnsi="Times New Roman" w:cs="Times New Roman"/>
          <w:sz w:val="24"/>
          <w:szCs w:val="24"/>
        </w:rPr>
        <w:t>, a posteriori relatedness</w:t>
      </w:r>
      <w:r w:rsidR="00A9714B">
        <w:rPr>
          <w:rFonts w:ascii="Times New Roman" w:hAnsi="Times New Roman" w:cs="Times New Roman"/>
          <w:sz w:val="24"/>
          <w:szCs w:val="24"/>
        </w:rPr>
        <w:t xml:space="preserve"> </w:t>
      </w:r>
      <w:r w:rsidR="00534C3C">
        <w:rPr>
          <w:rFonts w:ascii="Times New Roman" w:hAnsi="Times New Roman" w:cs="Times New Roman"/>
          <w:sz w:val="24"/>
          <w:szCs w:val="24"/>
        </w:rPr>
        <w:t>reflects</w:t>
      </w:r>
      <w:r w:rsidR="00F10C29">
        <w:rPr>
          <w:rFonts w:ascii="Times New Roman" w:hAnsi="Times New Roman" w:cs="Times New Roman"/>
          <w:sz w:val="24"/>
          <w:szCs w:val="24"/>
        </w:rPr>
        <w:t xml:space="preserve"> the judged</w:t>
      </w:r>
      <w:r w:rsidR="00994DA4">
        <w:rPr>
          <w:rFonts w:ascii="Times New Roman" w:hAnsi="Times New Roman" w:cs="Times New Roman"/>
          <w:sz w:val="24"/>
          <w:szCs w:val="24"/>
        </w:rPr>
        <w:t xml:space="preserve"> degree of</w:t>
      </w:r>
      <w:r w:rsidR="00F10C29">
        <w:rPr>
          <w:rFonts w:ascii="Times New Roman" w:hAnsi="Times New Roman" w:cs="Times New Roman"/>
          <w:sz w:val="24"/>
          <w:szCs w:val="24"/>
        </w:rPr>
        <w:t xml:space="preserve"> relatedness between </w:t>
      </w:r>
      <w:r w:rsidR="00AC5D46">
        <w:rPr>
          <w:rFonts w:ascii="Times New Roman" w:hAnsi="Times New Roman" w:cs="Times New Roman"/>
          <w:sz w:val="24"/>
          <w:szCs w:val="24"/>
        </w:rPr>
        <w:t xml:space="preserve">the </w:t>
      </w:r>
      <w:r w:rsidR="00F10C29">
        <w:rPr>
          <w:rFonts w:ascii="Times New Roman" w:hAnsi="Times New Roman" w:cs="Times New Roman"/>
          <w:sz w:val="24"/>
          <w:szCs w:val="24"/>
        </w:rPr>
        <w:t xml:space="preserve">cue and target when both </w:t>
      </w:r>
      <w:r w:rsidR="00CF419E">
        <w:rPr>
          <w:rFonts w:ascii="Times New Roman" w:hAnsi="Times New Roman" w:cs="Times New Roman"/>
          <w:sz w:val="24"/>
          <w:szCs w:val="24"/>
        </w:rPr>
        <w:t xml:space="preserve">words </w:t>
      </w:r>
      <w:r w:rsidR="00F10C29">
        <w:rPr>
          <w:rFonts w:ascii="Times New Roman" w:hAnsi="Times New Roman" w:cs="Times New Roman"/>
          <w:sz w:val="24"/>
          <w:szCs w:val="24"/>
        </w:rPr>
        <w:t>are presented together</w:t>
      </w:r>
      <w:r w:rsidR="00766862">
        <w:rPr>
          <w:rFonts w:ascii="Times New Roman" w:hAnsi="Times New Roman" w:cs="Times New Roman"/>
          <w:sz w:val="24"/>
          <w:szCs w:val="24"/>
        </w:rPr>
        <w:t xml:space="preserve"> at encoding</w:t>
      </w:r>
      <w:r w:rsidR="00AC5D46">
        <w:rPr>
          <w:rFonts w:ascii="Times New Roman" w:hAnsi="Times New Roman" w:cs="Times New Roman"/>
          <w:sz w:val="24"/>
          <w:szCs w:val="24"/>
        </w:rPr>
        <w:t>. As such, it</w:t>
      </w:r>
      <w:r w:rsidR="00F10C29">
        <w:rPr>
          <w:rFonts w:ascii="Times New Roman" w:hAnsi="Times New Roman" w:cs="Times New Roman"/>
          <w:sz w:val="24"/>
          <w:szCs w:val="24"/>
        </w:rPr>
        <w:t xml:space="preserve"> r</w:t>
      </w:r>
      <w:r w:rsidR="00AC5D46">
        <w:rPr>
          <w:rFonts w:ascii="Times New Roman" w:hAnsi="Times New Roman" w:cs="Times New Roman"/>
          <w:sz w:val="24"/>
          <w:szCs w:val="24"/>
        </w:rPr>
        <w:t xml:space="preserve">eflects </w:t>
      </w:r>
      <w:r w:rsidR="00EA1A69">
        <w:rPr>
          <w:rFonts w:ascii="Times New Roman" w:hAnsi="Times New Roman" w:cs="Times New Roman"/>
          <w:sz w:val="24"/>
          <w:szCs w:val="24"/>
        </w:rPr>
        <w:t>participants</w:t>
      </w:r>
      <w:r w:rsidR="00AC5D46">
        <w:rPr>
          <w:rFonts w:ascii="Times New Roman" w:hAnsi="Times New Roman" w:cs="Times New Roman"/>
          <w:sz w:val="24"/>
          <w:szCs w:val="24"/>
        </w:rPr>
        <w:t>’</w:t>
      </w:r>
      <w:r w:rsidR="00F10C29">
        <w:rPr>
          <w:rFonts w:ascii="Times New Roman" w:hAnsi="Times New Roman" w:cs="Times New Roman"/>
          <w:sz w:val="24"/>
          <w:szCs w:val="24"/>
        </w:rPr>
        <w:t xml:space="preserve"> </w:t>
      </w:r>
      <w:r w:rsidR="00AC5D46">
        <w:rPr>
          <w:rFonts w:ascii="Times New Roman" w:hAnsi="Times New Roman" w:cs="Times New Roman"/>
          <w:sz w:val="24"/>
          <w:szCs w:val="24"/>
        </w:rPr>
        <w:t>in</w:t>
      </w:r>
      <w:r w:rsidR="00EA1A69">
        <w:rPr>
          <w:rFonts w:ascii="Times New Roman" w:hAnsi="Times New Roman" w:cs="Times New Roman"/>
          <w:sz w:val="24"/>
          <w:szCs w:val="24"/>
        </w:rPr>
        <w:t>-</w:t>
      </w:r>
      <w:r w:rsidR="00AC5D46">
        <w:rPr>
          <w:rFonts w:ascii="Times New Roman" w:hAnsi="Times New Roman" w:cs="Times New Roman"/>
          <w:sz w:val="24"/>
          <w:szCs w:val="24"/>
        </w:rPr>
        <w:t>the</w:t>
      </w:r>
      <w:r w:rsidR="00EA1A69">
        <w:rPr>
          <w:rFonts w:ascii="Times New Roman" w:hAnsi="Times New Roman" w:cs="Times New Roman"/>
          <w:sz w:val="24"/>
          <w:szCs w:val="24"/>
        </w:rPr>
        <w:t>-</w:t>
      </w:r>
      <w:r w:rsidR="00AC5D46">
        <w:rPr>
          <w:rFonts w:ascii="Times New Roman" w:hAnsi="Times New Roman" w:cs="Times New Roman"/>
          <w:sz w:val="24"/>
          <w:szCs w:val="24"/>
        </w:rPr>
        <w:t xml:space="preserve">moment </w:t>
      </w:r>
      <w:r w:rsidR="00F10C29">
        <w:rPr>
          <w:rFonts w:ascii="Times New Roman" w:hAnsi="Times New Roman" w:cs="Times New Roman"/>
          <w:sz w:val="24"/>
          <w:szCs w:val="24"/>
        </w:rPr>
        <w:t xml:space="preserve">perceptions of pair relatedness, irrespective of </w:t>
      </w:r>
      <w:r w:rsidR="0038124C">
        <w:rPr>
          <w:rFonts w:ascii="Times New Roman" w:hAnsi="Times New Roman" w:cs="Times New Roman"/>
          <w:sz w:val="24"/>
          <w:szCs w:val="24"/>
        </w:rPr>
        <w:t xml:space="preserve">normed </w:t>
      </w:r>
      <w:r w:rsidR="00F10C29">
        <w:rPr>
          <w:rFonts w:ascii="Times New Roman" w:hAnsi="Times New Roman" w:cs="Times New Roman"/>
          <w:sz w:val="24"/>
          <w:szCs w:val="24"/>
        </w:rPr>
        <w:t>response probabilities (Koriat, 1981</w:t>
      </w:r>
      <w:r w:rsidR="00534C3C">
        <w:rPr>
          <w:rFonts w:ascii="Times New Roman" w:hAnsi="Times New Roman" w:cs="Times New Roman"/>
          <w:sz w:val="24"/>
          <w:szCs w:val="24"/>
        </w:rPr>
        <w:t xml:space="preserve">). </w:t>
      </w:r>
      <w:r w:rsidR="00534C3C" w:rsidRPr="00534C3C">
        <w:rPr>
          <w:rFonts w:ascii="Times New Roman" w:hAnsi="Times New Roman" w:cs="Times New Roman"/>
          <w:color w:val="0070C0"/>
          <w:sz w:val="24"/>
          <w:szCs w:val="24"/>
        </w:rPr>
        <w:t xml:space="preserve">We refer to this type of word pair relation as </w:t>
      </w:r>
      <w:r w:rsidR="00534C3C" w:rsidRPr="00534C3C">
        <w:rPr>
          <w:rFonts w:ascii="Times New Roman" w:hAnsi="Times New Roman" w:cs="Times New Roman"/>
          <w:i/>
          <w:iCs/>
          <w:color w:val="0070C0"/>
          <w:sz w:val="24"/>
          <w:szCs w:val="24"/>
        </w:rPr>
        <w:t>perceived relatedness</w:t>
      </w:r>
      <w:r w:rsidR="00534C3C" w:rsidRPr="00534C3C">
        <w:rPr>
          <w:rFonts w:ascii="Times New Roman" w:hAnsi="Times New Roman" w:cs="Times New Roman"/>
          <w:color w:val="0070C0"/>
          <w:sz w:val="24"/>
          <w:szCs w:val="24"/>
        </w:rPr>
        <w:t>.</w:t>
      </w:r>
    </w:p>
    <w:p w14:paraId="24031A89" w14:textId="4FBE95E9" w:rsidR="00C15832" w:rsidRPr="00534C3C" w:rsidRDefault="00534C3C" w:rsidP="00534C3C">
      <w:pPr>
        <w:spacing w:after="0" w:line="480" w:lineRule="auto"/>
        <w:ind w:firstLine="720"/>
        <w:rPr>
          <w:rFonts w:ascii="Times New Roman" w:hAnsi="Times New Roman" w:cs="Times New Roman"/>
          <w:color w:val="0070C0"/>
          <w:sz w:val="24"/>
          <w:szCs w:val="24"/>
        </w:rPr>
      </w:pPr>
      <w:r w:rsidRPr="00534C3C">
        <w:rPr>
          <w:rFonts w:ascii="Times New Roman" w:hAnsi="Times New Roman" w:cs="Times New Roman"/>
          <w:color w:val="0070C0"/>
          <w:sz w:val="24"/>
          <w:szCs w:val="24"/>
        </w:rPr>
        <w:t xml:space="preserve">Both normative and perceived relatedness can influence JOLs. For example, normative </w:t>
      </w:r>
      <w:r>
        <w:rPr>
          <w:rFonts w:ascii="Times New Roman" w:hAnsi="Times New Roman" w:cs="Times New Roman"/>
          <w:sz w:val="24"/>
          <w:szCs w:val="24"/>
        </w:rPr>
        <w:t xml:space="preserve">relatedness is critical for cued-recall testing, as pairs which are low in </w:t>
      </w:r>
      <w:del w:id="37" w:author="Mark Huff" w:date="2025-10-23T17:06:00Z" w16du:dateUtc="2025-10-23T22:06:00Z">
        <w:r w:rsidRPr="00534C3C" w:rsidDel="00EE3FC7">
          <w:rPr>
            <w:rFonts w:ascii="Times New Roman" w:hAnsi="Times New Roman" w:cs="Times New Roman"/>
            <w:color w:val="0070C0"/>
            <w:sz w:val="24"/>
            <w:szCs w:val="24"/>
          </w:rPr>
          <w:delText>assoc</w:delText>
        </w:r>
        <w:r w:rsidDel="00EE3FC7">
          <w:rPr>
            <w:rFonts w:ascii="Times New Roman" w:hAnsi="Times New Roman" w:cs="Times New Roman"/>
            <w:color w:val="0070C0"/>
            <w:sz w:val="24"/>
            <w:szCs w:val="24"/>
          </w:rPr>
          <w:delText>iative</w:delText>
        </w:r>
        <w:r w:rsidRPr="00534C3C" w:rsidDel="00EE3FC7">
          <w:rPr>
            <w:rFonts w:ascii="Times New Roman" w:hAnsi="Times New Roman" w:cs="Times New Roman"/>
            <w:color w:val="0070C0"/>
            <w:sz w:val="24"/>
            <w:szCs w:val="24"/>
          </w:rPr>
          <w:delText xml:space="preserve"> </w:delText>
        </w:r>
      </w:del>
      <w:ins w:id="38" w:author="Mark Huff" w:date="2025-10-23T17:06:00Z" w16du:dateUtc="2025-10-23T22:06:00Z">
        <w:r w:rsidR="00EE3FC7">
          <w:rPr>
            <w:rFonts w:ascii="Times New Roman" w:hAnsi="Times New Roman" w:cs="Times New Roman"/>
            <w:color w:val="0070C0"/>
            <w:sz w:val="24"/>
            <w:szCs w:val="24"/>
          </w:rPr>
          <w:t>association</w:t>
        </w:r>
        <w:r w:rsidR="00EE3FC7" w:rsidRPr="00534C3C">
          <w:rPr>
            <w:rFonts w:ascii="Times New Roman" w:hAnsi="Times New Roman" w:cs="Times New Roman"/>
            <w:color w:val="0070C0"/>
            <w:sz w:val="24"/>
            <w:szCs w:val="24"/>
          </w:rPr>
          <w:t xml:space="preserve"> </w:t>
        </w:r>
      </w:ins>
      <w:r w:rsidRPr="00534C3C">
        <w:rPr>
          <w:rFonts w:ascii="Times New Roman" w:hAnsi="Times New Roman" w:cs="Times New Roman"/>
          <w:color w:val="0070C0"/>
          <w:sz w:val="24"/>
          <w:szCs w:val="24"/>
        </w:rPr>
        <w:t>strength</w:t>
      </w:r>
      <w:r w:rsidR="00B85D39">
        <w:rPr>
          <w:rFonts w:ascii="Times New Roman" w:hAnsi="Times New Roman" w:cs="Times New Roman"/>
          <w:color w:val="0070C0"/>
          <w:sz w:val="24"/>
          <w:szCs w:val="24"/>
        </w:rPr>
        <w:t xml:space="preserve"> </w:t>
      </w:r>
      <w:r>
        <w:rPr>
          <w:rFonts w:ascii="Times New Roman" w:hAnsi="Times New Roman" w:cs="Times New Roman"/>
          <w:sz w:val="24"/>
          <w:szCs w:val="24"/>
        </w:rPr>
        <w:t xml:space="preserve">have targets that are more difficult to retrieve at test. Any strengthened relatedness cues </w:t>
      </w:r>
      <w:r w:rsidRPr="00B85D39">
        <w:rPr>
          <w:rFonts w:ascii="Times New Roman" w:hAnsi="Times New Roman" w:cs="Times New Roman"/>
          <w:color w:val="0070C0"/>
          <w:sz w:val="24"/>
          <w:szCs w:val="24"/>
        </w:rPr>
        <w:t xml:space="preserve">in </w:t>
      </w:r>
      <w:r w:rsidR="00B85D39" w:rsidRPr="00B85D39">
        <w:rPr>
          <w:rFonts w:ascii="Times New Roman" w:hAnsi="Times New Roman" w:cs="Times New Roman"/>
          <w:color w:val="0070C0"/>
          <w:sz w:val="24"/>
          <w:szCs w:val="24"/>
        </w:rPr>
        <w:t>a pair with low normative relatedness</w:t>
      </w:r>
      <w:r>
        <w:rPr>
          <w:rFonts w:ascii="Times New Roman" w:hAnsi="Times New Roman" w:cs="Times New Roman"/>
          <w:sz w:val="24"/>
          <w:szCs w:val="24"/>
        </w:rPr>
        <w:t xml:space="preserve"> (e.g., backward paired-associates) would not be diagnostic of later remembering. However, </w:t>
      </w:r>
      <w:r w:rsidR="00A9714B">
        <w:rPr>
          <w:rFonts w:ascii="Times New Roman" w:hAnsi="Times New Roman" w:cs="Times New Roman"/>
          <w:sz w:val="24"/>
          <w:szCs w:val="24"/>
        </w:rPr>
        <w:t>JOLs are particularly sensitive to</w:t>
      </w:r>
      <w:r w:rsidR="00507E79">
        <w:rPr>
          <w:rFonts w:ascii="Times New Roman" w:hAnsi="Times New Roman" w:cs="Times New Roman"/>
          <w:sz w:val="24"/>
          <w:szCs w:val="24"/>
        </w:rPr>
        <w:t xml:space="preserve"> changes in</w:t>
      </w:r>
      <w:r w:rsidR="00A9714B">
        <w:rPr>
          <w:rFonts w:ascii="Times New Roman" w:hAnsi="Times New Roman" w:cs="Times New Roman"/>
          <w:sz w:val="24"/>
          <w:szCs w:val="24"/>
        </w:rPr>
        <w:t xml:space="preserve"> </w:t>
      </w:r>
      <w:r w:rsidRPr="00534C3C">
        <w:rPr>
          <w:rFonts w:ascii="Times New Roman" w:hAnsi="Times New Roman" w:cs="Times New Roman"/>
          <w:color w:val="0070C0"/>
          <w:sz w:val="24"/>
          <w:szCs w:val="24"/>
        </w:rPr>
        <w:t>perceived relatedness</w:t>
      </w:r>
      <w:r w:rsidR="00B85D39">
        <w:rPr>
          <w:rFonts w:ascii="Times New Roman" w:hAnsi="Times New Roman" w:cs="Times New Roman"/>
          <w:sz w:val="24"/>
          <w:szCs w:val="24"/>
        </w:rPr>
        <w:t>. For example,</w:t>
      </w:r>
      <w:r w:rsidR="00507E79">
        <w:rPr>
          <w:rFonts w:ascii="Times New Roman" w:hAnsi="Times New Roman" w:cs="Times New Roman"/>
          <w:sz w:val="24"/>
          <w:szCs w:val="24"/>
        </w:rPr>
        <w:t xml:space="preserve"> pairs which are perceived </w:t>
      </w:r>
      <w:r w:rsidR="00F10C29">
        <w:rPr>
          <w:rFonts w:ascii="Times New Roman" w:hAnsi="Times New Roman" w:cs="Times New Roman"/>
          <w:sz w:val="24"/>
          <w:szCs w:val="24"/>
        </w:rPr>
        <w:t xml:space="preserve">at encoding </w:t>
      </w:r>
      <w:r w:rsidR="00507E79">
        <w:rPr>
          <w:rFonts w:ascii="Times New Roman" w:hAnsi="Times New Roman" w:cs="Times New Roman"/>
          <w:sz w:val="24"/>
          <w:szCs w:val="24"/>
        </w:rPr>
        <w:t>as being strongly related typically receive higher JOLs relative to pairs perceived as being unrelated</w:t>
      </w:r>
      <w:r>
        <w:rPr>
          <w:rFonts w:ascii="Times New Roman" w:hAnsi="Times New Roman" w:cs="Times New Roman"/>
          <w:sz w:val="24"/>
          <w:szCs w:val="24"/>
        </w:rPr>
        <w:t xml:space="preserve">, </w:t>
      </w:r>
      <w:r w:rsidRPr="00534C3C">
        <w:rPr>
          <w:rFonts w:ascii="Times New Roman" w:hAnsi="Times New Roman" w:cs="Times New Roman"/>
          <w:color w:val="0070C0"/>
          <w:sz w:val="24"/>
          <w:szCs w:val="24"/>
        </w:rPr>
        <w:t>regardless of their underlying levels of normative relatedness</w:t>
      </w:r>
      <w:r w:rsidR="00C15832" w:rsidRPr="00534C3C">
        <w:rPr>
          <w:rFonts w:ascii="Times New Roman" w:hAnsi="Times New Roman" w:cs="Times New Roman"/>
          <w:color w:val="0070C0"/>
          <w:sz w:val="24"/>
          <w:szCs w:val="24"/>
        </w:rPr>
        <w:t>.</w:t>
      </w:r>
      <w:r>
        <w:rPr>
          <w:rFonts w:ascii="Times New Roman" w:hAnsi="Times New Roman" w:cs="Times New Roman"/>
          <w:color w:val="0070C0"/>
          <w:sz w:val="24"/>
          <w:szCs w:val="24"/>
        </w:rPr>
        <w:t xml:space="preserve"> Importantly, </w:t>
      </w:r>
      <w:del w:id="39" w:author="Nick Maxwell" w:date="2025-10-25T09:57:00Z" w16du:dateUtc="2025-10-25T14:57:00Z">
        <w:r w:rsidDel="00A26E18">
          <w:rPr>
            <w:rFonts w:ascii="Times New Roman" w:hAnsi="Times New Roman" w:cs="Times New Roman"/>
            <w:color w:val="0070C0"/>
            <w:sz w:val="24"/>
            <w:szCs w:val="24"/>
          </w:rPr>
          <w:delText xml:space="preserve">however, </w:delText>
        </w:r>
      </w:del>
      <w:r>
        <w:rPr>
          <w:rFonts w:ascii="Times New Roman" w:hAnsi="Times New Roman" w:cs="Times New Roman"/>
          <w:color w:val="0070C0"/>
          <w:sz w:val="24"/>
          <w:szCs w:val="24"/>
        </w:rPr>
        <w:t xml:space="preserve">normative and perceived relatedness are not mutually exclusive, as </w:t>
      </w:r>
      <w:r w:rsidR="00470774" w:rsidRPr="00C15832">
        <w:rPr>
          <w:rFonts w:ascii="Times New Roman" w:hAnsi="Times New Roman" w:cs="Times New Roman"/>
          <w:color w:val="0070C0"/>
          <w:sz w:val="24"/>
          <w:szCs w:val="24"/>
        </w:rPr>
        <w:t xml:space="preserve">word </w:t>
      </w:r>
      <w:r w:rsidR="00A9714B" w:rsidRPr="00C15832">
        <w:rPr>
          <w:rFonts w:ascii="Times New Roman" w:hAnsi="Times New Roman" w:cs="Times New Roman"/>
          <w:color w:val="0070C0"/>
          <w:sz w:val="24"/>
          <w:szCs w:val="24"/>
        </w:rPr>
        <w:t>pairs may be high in one or both types</w:t>
      </w:r>
      <w:r w:rsidR="00507E79" w:rsidRPr="00C15832">
        <w:rPr>
          <w:rFonts w:ascii="Times New Roman" w:hAnsi="Times New Roman" w:cs="Times New Roman"/>
          <w:color w:val="0070C0"/>
          <w:sz w:val="24"/>
          <w:szCs w:val="24"/>
        </w:rPr>
        <w:t xml:space="preserve"> of relatedness</w:t>
      </w:r>
      <w:r w:rsidR="00C15832" w:rsidRPr="00C15832">
        <w:rPr>
          <w:rFonts w:ascii="Times New Roman" w:hAnsi="Times New Roman" w:cs="Times New Roman"/>
          <w:color w:val="0070C0"/>
          <w:sz w:val="24"/>
          <w:szCs w:val="24"/>
        </w:rPr>
        <w:t xml:space="preserve"> (see Koriat &amp; Bjork, 2005).</w:t>
      </w:r>
    </w:p>
    <w:p w14:paraId="2C51E6E6" w14:textId="0E8D5B5B" w:rsidR="00044637" w:rsidRDefault="00A9714B" w:rsidP="00C158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 the cue-strengthening account</w:t>
      </w:r>
      <w:r w:rsidR="005D1A34">
        <w:rPr>
          <w:rFonts w:ascii="Times New Roman" w:hAnsi="Times New Roman" w:cs="Times New Roman"/>
          <w:sz w:val="24"/>
          <w:szCs w:val="24"/>
        </w:rPr>
        <w:t xml:space="preserve"> predicts that</w:t>
      </w:r>
      <w:r w:rsidR="004D2D5D">
        <w:rPr>
          <w:rFonts w:ascii="Times New Roman" w:hAnsi="Times New Roman" w:cs="Times New Roman"/>
          <w:sz w:val="24"/>
          <w:szCs w:val="24"/>
        </w:rPr>
        <w:t xml:space="preserve"> </w:t>
      </w:r>
      <w:r w:rsidR="00534C3C" w:rsidRPr="00534C3C">
        <w:rPr>
          <w:rFonts w:ascii="Times New Roman" w:hAnsi="Times New Roman" w:cs="Times New Roman"/>
          <w:color w:val="0070C0"/>
          <w:sz w:val="24"/>
          <w:szCs w:val="24"/>
        </w:rPr>
        <w:t>normative relatedness</w:t>
      </w:r>
      <w:r w:rsidR="005D1A34">
        <w:rPr>
          <w:rFonts w:ascii="Times New Roman" w:hAnsi="Times New Roman" w:cs="Times New Roman"/>
          <w:sz w:val="24"/>
          <w:szCs w:val="24"/>
        </w:rPr>
        <w:t xml:space="preserve"> </w:t>
      </w:r>
      <w:r w:rsidR="005E3EAF">
        <w:rPr>
          <w:rFonts w:ascii="Times New Roman" w:hAnsi="Times New Roman" w:cs="Times New Roman"/>
          <w:sz w:val="24"/>
          <w:szCs w:val="24"/>
        </w:rPr>
        <w:t xml:space="preserve">primarily </w:t>
      </w:r>
      <w:r w:rsidR="005D1A34">
        <w:rPr>
          <w:rFonts w:ascii="Times New Roman" w:hAnsi="Times New Roman" w:cs="Times New Roman"/>
          <w:sz w:val="24"/>
          <w:szCs w:val="24"/>
        </w:rPr>
        <w:t xml:space="preserve">drives positive JOL reactivity on related cue-target pairs. This is because, per this account, </w:t>
      </w:r>
      <w:r w:rsidR="001F510C">
        <w:rPr>
          <w:rFonts w:ascii="Times New Roman" w:hAnsi="Times New Roman" w:cs="Times New Roman"/>
          <w:sz w:val="24"/>
          <w:szCs w:val="24"/>
        </w:rPr>
        <w:t xml:space="preserve">reactivity will occur whenever the testing </w:t>
      </w:r>
      <w:r w:rsidR="00994DA4">
        <w:rPr>
          <w:rFonts w:ascii="Times New Roman" w:hAnsi="Times New Roman" w:cs="Times New Roman"/>
          <w:sz w:val="24"/>
          <w:szCs w:val="24"/>
        </w:rPr>
        <w:t xml:space="preserve">method </w:t>
      </w:r>
      <w:r w:rsidR="001F510C">
        <w:rPr>
          <w:rFonts w:ascii="Times New Roman" w:hAnsi="Times New Roman" w:cs="Times New Roman"/>
          <w:sz w:val="24"/>
          <w:szCs w:val="24"/>
        </w:rPr>
        <w:t xml:space="preserve">is sensitive to cues strengthened at encoding. </w:t>
      </w:r>
      <w:r w:rsidR="005E3EAF">
        <w:rPr>
          <w:rFonts w:ascii="Times New Roman" w:hAnsi="Times New Roman" w:cs="Times New Roman"/>
          <w:sz w:val="24"/>
          <w:szCs w:val="24"/>
        </w:rPr>
        <w:t xml:space="preserve">Because </w:t>
      </w:r>
      <w:r w:rsidR="000675DC" w:rsidRPr="000675DC">
        <w:rPr>
          <w:rFonts w:ascii="Times New Roman" w:hAnsi="Times New Roman" w:cs="Times New Roman"/>
          <w:color w:val="0070C0"/>
          <w:sz w:val="24"/>
          <w:szCs w:val="24"/>
        </w:rPr>
        <w:t xml:space="preserve">normative relatedness </w:t>
      </w:r>
      <w:r w:rsidR="000675DC">
        <w:rPr>
          <w:rFonts w:ascii="Times New Roman" w:hAnsi="Times New Roman" w:cs="Times New Roman"/>
          <w:sz w:val="24"/>
          <w:szCs w:val="24"/>
        </w:rPr>
        <w:t>is</w:t>
      </w:r>
      <w:r w:rsidR="005E3EAF">
        <w:rPr>
          <w:rFonts w:ascii="Times New Roman" w:hAnsi="Times New Roman" w:cs="Times New Roman"/>
          <w:sz w:val="24"/>
          <w:szCs w:val="24"/>
        </w:rPr>
        <w:t xml:space="preserve"> diagnostic of later recall (i.e., pairs with </w:t>
      </w:r>
      <w:r w:rsidR="000675DC" w:rsidRPr="000675DC">
        <w:rPr>
          <w:rFonts w:ascii="Times New Roman" w:hAnsi="Times New Roman" w:cs="Times New Roman"/>
          <w:color w:val="0070C0"/>
          <w:sz w:val="24"/>
          <w:szCs w:val="24"/>
        </w:rPr>
        <w:t>strong pre-existing associations</w:t>
      </w:r>
      <w:r w:rsidR="005E3EAF" w:rsidRPr="000675DC">
        <w:rPr>
          <w:rFonts w:ascii="Times New Roman" w:hAnsi="Times New Roman" w:cs="Times New Roman"/>
          <w:color w:val="0070C0"/>
          <w:sz w:val="24"/>
          <w:szCs w:val="24"/>
        </w:rPr>
        <w:t xml:space="preserve"> </w:t>
      </w:r>
      <w:r w:rsidR="005E3EAF">
        <w:rPr>
          <w:rFonts w:ascii="Times New Roman" w:hAnsi="Times New Roman" w:cs="Times New Roman"/>
          <w:sz w:val="24"/>
          <w:szCs w:val="24"/>
        </w:rPr>
        <w:t xml:space="preserve">have targets that are high probability responses), strengthening these cues will facilitate cued-recall, </w:t>
      </w:r>
      <w:r w:rsidR="00CE49ED">
        <w:rPr>
          <w:rFonts w:ascii="Times New Roman" w:hAnsi="Times New Roman" w:cs="Times New Roman"/>
          <w:sz w:val="24"/>
          <w:szCs w:val="24"/>
        </w:rPr>
        <w:t>provided</w:t>
      </w:r>
      <w:r w:rsidR="005E3EAF">
        <w:rPr>
          <w:rFonts w:ascii="Times New Roman" w:hAnsi="Times New Roman" w:cs="Times New Roman"/>
          <w:sz w:val="24"/>
          <w:szCs w:val="24"/>
        </w:rPr>
        <w:t xml:space="preserve"> the test is sensitive to these cues (i.e., cued-recall testing). However</w:t>
      </w:r>
      <w:r w:rsidR="005D1A34">
        <w:rPr>
          <w:rFonts w:ascii="Times New Roman" w:hAnsi="Times New Roman" w:cs="Times New Roman"/>
          <w:sz w:val="24"/>
          <w:szCs w:val="24"/>
        </w:rPr>
        <w:t xml:space="preserve">, relational encoding </w:t>
      </w:r>
      <w:r w:rsidR="005E3EAF">
        <w:rPr>
          <w:rFonts w:ascii="Times New Roman" w:hAnsi="Times New Roman" w:cs="Times New Roman"/>
          <w:sz w:val="24"/>
          <w:szCs w:val="24"/>
        </w:rPr>
        <w:t xml:space="preserve">would also be expected to facilitate memory when pairs are high in </w:t>
      </w:r>
      <w:r w:rsidR="000675DC" w:rsidRPr="000675DC">
        <w:rPr>
          <w:rFonts w:ascii="Times New Roman" w:hAnsi="Times New Roman" w:cs="Times New Roman"/>
          <w:color w:val="0070C0"/>
          <w:sz w:val="24"/>
          <w:szCs w:val="24"/>
        </w:rPr>
        <w:t>perceived</w:t>
      </w:r>
      <w:r w:rsidR="005E3EAF">
        <w:rPr>
          <w:rFonts w:ascii="Times New Roman" w:hAnsi="Times New Roman" w:cs="Times New Roman"/>
          <w:sz w:val="24"/>
          <w:szCs w:val="24"/>
        </w:rPr>
        <w:t xml:space="preserve"> relatedness</w:t>
      </w:r>
      <w:ins w:id="40" w:author="Nick Maxwell" w:date="2025-10-25T09:59:00Z" w16du:dateUtc="2025-10-25T14:59:00Z">
        <w:r w:rsidR="00565305">
          <w:rPr>
            <w:rFonts w:ascii="Times New Roman" w:hAnsi="Times New Roman" w:cs="Times New Roman"/>
            <w:sz w:val="24"/>
            <w:szCs w:val="24"/>
          </w:rPr>
          <w:t xml:space="preserve">, </w:t>
        </w:r>
        <w:r w:rsidR="00565305" w:rsidRPr="00565305">
          <w:rPr>
            <w:rFonts w:ascii="Times New Roman" w:hAnsi="Times New Roman" w:cs="Times New Roman"/>
            <w:color w:val="0070C0"/>
            <w:sz w:val="24"/>
            <w:szCs w:val="24"/>
            <w:rPrChange w:id="41" w:author="Nick Maxwell" w:date="2025-10-25T09:59:00Z" w16du:dateUtc="2025-10-25T14:59:00Z">
              <w:rPr>
                <w:rFonts w:ascii="Times New Roman" w:hAnsi="Times New Roman" w:cs="Times New Roman"/>
                <w:sz w:val="24"/>
                <w:szCs w:val="24"/>
              </w:rPr>
            </w:rPrChange>
          </w:rPr>
          <w:t xml:space="preserve">even if perceived relations are not </w:t>
        </w:r>
        <w:r w:rsidR="00565305" w:rsidRPr="00565305">
          <w:rPr>
            <w:rFonts w:ascii="Times New Roman" w:hAnsi="Times New Roman" w:cs="Times New Roman"/>
            <w:color w:val="0070C0"/>
            <w:sz w:val="24"/>
            <w:szCs w:val="24"/>
            <w:rPrChange w:id="42" w:author="Nick Maxwell" w:date="2025-10-25T09:59:00Z" w16du:dateUtc="2025-10-25T14:59:00Z">
              <w:rPr>
                <w:rFonts w:ascii="Times New Roman" w:hAnsi="Times New Roman" w:cs="Times New Roman"/>
                <w:sz w:val="24"/>
                <w:szCs w:val="24"/>
              </w:rPr>
            </w:rPrChange>
          </w:rPr>
          <w:lastRenderedPageBreak/>
          <w:t>predictive of later remembering</w:t>
        </w:r>
      </w:ins>
      <w:ins w:id="43" w:author="Nick Maxwell" w:date="2025-10-25T10:00:00Z" w16du:dateUtc="2025-10-25T15:00:00Z">
        <w:r w:rsidR="00565305">
          <w:rPr>
            <w:rFonts w:ascii="Times New Roman" w:hAnsi="Times New Roman" w:cs="Times New Roman"/>
            <w:color w:val="0070C0"/>
            <w:sz w:val="24"/>
            <w:szCs w:val="24"/>
          </w:rPr>
          <w:t xml:space="preserve">. </w:t>
        </w:r>
      </w:ins>
      <w:del w:id="44" w:author="Nick Maxwell" w:date="2025-10-25T10:00:00Z" w16du:dateUtc="2025-10-25T15:00:00Z">
        <w:r w:rsidR="00470774" w:rsidRPr="00565305" w:rsidDel="00565305">
          <w:rPr>
            <w:rFonts w:ascii="Times New Roman" w:hAnsi="Times New Roman" w:cs="Times New Roman"/>
            <w:color w:val="0070C0"/>
            <w:sz w:val="24"/>
            <w:szCs w:val="24"/>
            <w:rPrChange w:id="45" w:author="Nick Maxwell" w:date="2025-10-25T09:59:00Z" w16du:dateUtc="2025-10-25T14:59:00Z">
              <w:rPr>
                <w:rFonts w:ascii="Times New Roman" w:hAnsi="Times New Roman" w:cs="Times New Roman"/>
                <w:sz w:val="24"/>
                <w:szCs w:val="24"/>
              </w:rPr>
            </w:rPrChange>
          </w:rPr>
          <w:delText xml:space="preserve">. </w:delText>
        </w:r>
      </w:del>
      <w:r w:rsidR="003B5EC8">
        <w:rPr>
          <w:rFonts w:ascii="Times New Roman" w:hAnsi="Times New Roman" w:cs="Times New Roman"/>
          <w:sz w:val="24"/>
          <w:szCs w:val="24"/>
        </w:rPr>
        <w:t>If JOLs also encourage relational encoding of stimuli, they would be expected to</w:t>
      </w:r>
      <w:r w:rsidR="005D1A34">
        <w:rPr>
          <w:rFonts w:ascii="Times New Roman" w:hAnsi="Times New Roman" w:cs="Times New Roman"/>
          <w:sz w:val="24"/>
          <w:szCs w:val="24"/>
        </w:rPr>
        <w:t xml:space="preserve"> strengthen </w:t>
      </w:r>
      <w:r w:rsidR="00507E79">
        <w:rPr>
          <w:rFonts w:ascii="Times New Roman" w:hAnsi="Times New Roman" w:cs="Times New Roman"/>
          <w:sz w:val="24"/>
          <w:szCs w:val="24"/>
        </w:rPr>
        <w:t xml:space="preserve">the </w:t>
      </w:r>
      <w:r w:rsidR="005D1A34">
        <w:rPr>
          <w:rFonts w:ascii="Times New Roman" w:hAnsi="Times New Roman" w:cs="Times New Roman"/>
          <w:sz w:val="24"/>
          <w:szCs w:val="24"/>
        </w:rPr>
        <w:t>pre-existing, underlying relations between cue and target</w:t>
      </w:r>
      <w:r w:rsidR="00470774">
        <w:rPr>
          <w:rFonts w:ascii="Times New Roman" w:hAnsi="Times New Roman" w:cs="Times New Roman"/>
          <w:sz w:val="24"/>
          <w:szCs w:val="24"/>
        </w:rPr>
        <w:t xml:space="preserve">, </w:t>
      </w:r>
      <w:r w:rsidR="003B5EC8">
        <w:rPr>
          <w:rFonts w:ascii="Times New Roman" w:hAnsi="Times New Roman" w:cs="Times New Roman"/>
          <w:sz w:val="24"/>
          <w:szCs w:val="24"/>
        </w:rPr>
        <w:t xml:space="preserve">including those </w:t>
      </w:r>
      <w:r w:rsidR="00470774">
        <w:rPr>
          <w:rFonts w:ascii="Times New Roman" w:hAnsi="Times New Roman" w:cs="Times New Roman"/>
          <w:sz w:val="24"/>
          <w:szCs w:val="24"/>
        </w:rPr>
        <w:t xml:space="preserve">which may not be </w:t>
      </w:r>
      <w:r w:rsidR="00AC5D46">
        <w:rPr>
          <w:rFonts w:ascii="Times New Roman" w:hAnsi="Times New Roman" w:cs="Times New Roman"/>
          <w:sz w:val="24"/>
          <w:szCs w:val="24"/>
        </w:rPr>
        <w:t xml:space="preserve">fully </w:t>
      </w:r>
      <w:r w:rsidR="00470774">
        <w:rPr>
          <w:rFonts w:ascii="Times New Roman" w:hAnsi="Times New Roman" w:cs="Times New Roman"/>
          <w:sz w:val="24"/>
          <w:szCs w:val="24"/>
        </w:rPr>
        <w:t xml:space="preserve">captured in terms of </w:t>
      </w:r>
      <w:r w:rsidR="000675DC" w:rsidRPr="000675DC">
        <w:rPr>
          <w:rFonts w:ascii="Times New Roman" w:hAnsi="Times New Roman" w:cs="Times New Roman"/>
          <w:color w:val="0070C0"/>
          <w:sz w:val="24"/>
          <w:szCs w:val="24"/>
        </w:rPr>
        <w:t>free</w:t>
      </w:r>
      <w:ins w:id="46" w:author="Nick Maxwell" w:date="2025-10-24T14:40:00Z" w16du:dateUtc="2025-10-24T19:40:00Z">
        <w:r w:rsidR="00F10AF3">
          <w:rPr>
            <w:rFonts w:ascii="Times New Roman" w:hAnsi="Times New Roman" w:cs="Times New Roman"/>
            <w:color w:val="0070C0"/>
            <w:sz w:val="24"/>
            <w:szCs w:val="24"/>
          </w:rPr>
          <w:t>-</w:t>
        </w:r>
      </w:ins>
      <w:del w:id="47" w:author="Nick Maxwell" w:date="2025-10-24T14:40:00Z" w16du:dateUtc="2025-10-24T19:40:00Z">
        <w:r w:rsidR="000675DC" w:rsidRPr="000675DC" w:rsidDel="00F10AF3">
          <w:rPr>
            <w:rFonts w:ascii="Times New Roman" w:hAnsi="Times New Roman" w:cs="Times New Roman"/>
            <w:color w:val="0070C0"/>
            <w:sz w:val="24"/>
            <w:szCs w:val="24"/>
          </w:rPr>
          <w:delText xml:space="preserve"> </w:delText>
        </w:r>
      </w:del>
      <w:r w:rsidR="000675DC" w:rsidRPr="000675DC">
        <w:rPr>
          <w:rFonts w:ascii="Times New Roman" w:hAnsi="Times New Roman" w:cs="Times New Roman"/>
          <w:color w:val="0070C0"/>
          <w:sz w:val="24"/>
          <w:szCs w:val="24"/>
        </w:rPr>
        <w:t>association norms</w:t>
      </w:r>
      <w:r w:rsidR="00470774" w:rsidRPr="000675DC">
        <w:rPr>
          <w:rFonts w:ascii="Times New Roman" w:hAnsi="Times New Roman" w:cs="Times New Roman"/>
          <w:color w:val="0070C0"/>
          <w:sz w:val="24"/>
          <w:szCs w:val="24"/>
        </w:rPr>
        <w:t xml:space="preserve"> </w:t>
      </w:r>
      <w:r w:rsidR="00470774">
        <w:rPr>
          <w:rFonts w:ascii="Times New Roman" w:hAnsi="Times New Roman" w:cs="Times New Roman"/>
          <w:sz w:val="24"/>
          <w:szCs w:val="24"/>
        </w:rPr>
        <w:t>(i.e., backward pairs).</w:t>
      </w:r>
      <w:r w:rsidR="005D1A34">
        <w:rPr>
          <w:rFonts w:ascii="Times New Roman" w:hAnsi="Times New Roman" w:cs="Times New Roman"/>
          <w:sz w:val="24"/>
          <w:szCs w:val="24"/>
        </w:rPr>
        <w:t xml:space="preserve"> </w:t>
      </w:r>
      <w:r w:rsidR="005E3EAF">
        <w:rPr>
          <w:rFonts w:ascii="Times New Roman" w:hAnsi="Times New Roman" w:cs="Times New Roman"/>
          <w:sz w:val="24"/>
          <w:szCs w:val="24"/>
        </w:rPr>
        <w:t xml:space="preserve">Thus, whether reactivity </w:t>
      </w:r>
      <w:r w:rsidR="003B5EC8">
        <w:rPr>
          <w:rFonts w:ascii="Times New Roman" w:hAnsi="Times New Roman" w:cs="Times New Roman"/>
          <w:sz w:val="24"/>
          <w:szCs w:val="24"/>
        </w:rPr>
        <w:t xml:space="preserve">primarily </w:t>
      </w:r>
      <w:r w:rsidR="005E3EAF">
        <w:rPr>
          <w:rFonts w:ascii="Times New Roman" w:hAnsi="Times New Roman" w:cs="Times New Roman"/>
          <w:sz w:val="24"/>
          <w:szCs w:val="24"/>
        </w:rPr>
        <w:t xml:space="preserve">reflects cue-strengthening or relational encoding may </w:t>
      </w:r>
      <w:r w:rsidR="00B85D39" w:rsidRPr="00B85D39">
        <w:rPr>
          <w:rFonts w:ascii="Times New Roman" w:hAnsi="Times New Roman" w:cs="Times New Roman"/>
          <w:color w:val="0070C0"/>
          <w:sz w:val="24"/>
          <w:szCs w:val="24"/>
        </w:rPr>
        <w:t>partially depend</w:t>
      </w:r>
      <w:r w:rsidR="005E3EAF" w:rsidRPr="00B85D39">
        <w:rPr>
          <w:rFonts w:ascii="Times New Roman" w:hAnsi="Times New Roman" w:cs="Times New Roman"/>
          <w:color w:val="0070C0"/>
          <w:sz w:val="24"/>
          <w:szCs w:val="24"/>
        </w:rPr>
        <w:t xml:space="preserve"> </w:t>
      </w:r>
      <w:r w:rsidR="005E3EAF">
        <w:rPr>
          <w:rFonts w:ascii="Times New Roman" w:hAnsi="Times New Roman" w:cs="Times New Roman"/>
          <w:sz w:val="24"/>
          <w:szCs w:val="24"/>
        </w:rPr>
        <w:t xml:space="preserve">upon the </w:t>
      </w:r>
      <w:r w:rsidR="002F455B">
        <w:rPr>
          <w:rFonts w:ascii="Times New Roman" w:hAnsi="Times New Roman" w:cs="Times New Roman"/>
          <w:sz w:val="24"/>
          <w:szCs w:val="24"/>
        </w:rPr>
        <w:t>specific</w:t>
      </w:r>
      <w:r w:rsidR="005E3EAF">
        <w:rPr>
          <w:rFonts w:ascii="Times New Roman" w:hAnsi="Times New Roman" w:cs="Times New Roman"/>
          <w:sz w:val="24"/>
          <w:szCs w:val="24"/>
        </w:rPr>
        <w:t xml:space="preserve"> relations between the cue and target.</w:t>
      </w:r>
    </w:p>
    <w:p w14:paraId="3EB70A20" w14:textId="294BA8D9" w:rsidR="00B13947" w:rsidRPr="004E0278" w:rsidRDefault="0004463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w:t>
      </w:r>
      <w:r w:rsidR="00994DA4">
        <w:rPr>
          <w:rFonts w:ascii="Times New Roman" w:hAnsi="Times New Roman" w:cs="Times New Roman"/>
          <w:sz w:val="24"/>
          <w:szCs w:val="24"/>
        </w:rPr>
        <w:t xml:space="preserve">test </w:t>
      </w:r>
      <w:r w:rsidR="002F455B">
        <w:rPr>
          <w:rFonts w:ascii="Times New Roman" w:hAnsi="Times New Roman" w:cs="Times New Roman"/>
          <w:sz w:val="24"/>
          <w:szCs w:val="24"/>
        </w:rPr>
        <w:t>the extent to which relatedness influences</w:t>
      </w:r>
      <w:r w:rsidR="00B32D65">
        <w:rPr>
          <w:rFonts w:ascii="Times New Roman" w:hAnsi="Times New Roman" w:cs="Times New Roman"/>
          <w:sz w:val="24"/>
          <w:szCs w:val="24"/>
        </w:rPr>
        <w:t xml:space="preserve"> reactivity</w:t>
      </w:r>
      <w:r>
        <w:rPr>
          <w:rFonts w:ascii="Times New Roman" w:hAnsi="Times New Roman" w:cs="Times New Roman"/>
          <w:sz w:val="24"/>
          <w:szCs w:val="24"/>
        </w:rPr>
        <w:t xml:space="preserve">, researchers can manipulate the relations between </w:t>
      </w:r>
      <w:r w:rsidR="00994DA4">
        <w:rPr>
          <w:rFonts w:ascii="Times New Roman" w:hAnsi="Times New Roman" w:cs="Times New Roman"/>
          <w:sz w:val="24"/>
          <w:szCs w:val="24"/>
        </w:rPr>
        <w:t>word pairs</w:t>
      </w:r>
      <w:r>
        <w:rPr>
          <w:rFonts w:ascii="Times New Roman" w:hAnsi="Times New Roman" w:cs="Times New Roman"/>
          <w:sz w:val="24"/>
          <w:szCs w:val="24"/>
        </w:rPr>
        <w:t>.</w:t>
      </w:r>
      <w:r w:rsidR="00542862">
        <w:rPr>
          <w:rFonts w:ascii="Times New Roman" w:hAnsi="Times New Roman" w:cs="Times New Roman"/>
          <w:sz w:val="24"/>
          <w:szCs w:val="24"/>
        </w:rPr>
        <w:t xml:space="preserve"> One method is to </w:t>
      </w:r>
      <w:r w:rsidR="004C75B4">
        <w:rPr>
          <w:rFonts w:ascii="Times New Roman" w:hAnsi="Times New Roman" w:cs="Times New Roman"/>
          <w:sz w:val="24"/>
          <w:szCs w:val="24"/>
        </w:rPr>
        <w:t>alter</w:t>
      </w:r>
      <w:r w:rsidR="00542862">
        <w:rPr>
          <w:rFonts w:ascii="Times New Roman" w:hAnsi="Times New Roman" w:cs="Times New Roman"/>
          <w:sz w:val="24"/>
          <w:szCs w:val="24"/>
        </w:rPr>
        <w:t xml:space="preserve"> the direction of </w:t>
      </w:r>
      <w:r w:rsidR="00F00F21">
        <w:rPr>
          <w:rFonts w:ascii="Times New Roman" w:hAnsi="Times New Roman" w:cs="Times New Roman"/>
          <w:sz w:val="24"/>
          <w:szCs w:val="24"/>
        </w:rPr>
        <w:t>pairs’</w:t>
      </w:r>
      <w:r w:rsidR="00542862">
        <w:rPr>
          <w:rFonts w:ascii="Times New Roman" w:hAnsi="Times New Roman" w:cs="Times New Roman"/>
          <w:sz w:val="24"/>
          <w:szCs w:val="24"/>
        </w:rPr>
        <w:t xml:space="preserve"> </w:t>
      </w:r>
      <w:r w:rsidR="002F455B" w:rsidRPr="002F455B">
        <w:rPr>
          <w:rFonts w:ascii="Times New Roman" w:hAnsi="Times New Roman" w:cs="Times New Roman"/>
          <w:color w:val="0070C0"/>
          <w:sz w:val="24"/>
          <w:szCs w:val="24"/>
        </w:rPr>
        <w:t xml:space="preserve">normed </w:t>
      </w:r>
      <w:r w:rsidR="00542862" w:rsidRPr="002F455B">
        <w:rPr>
          <w:rFonts w:ascii="Times New Roman" w:hAnsi="Times New Roman" w:cs="Times New Roman"/>
          <w:color w:val="0070C0"/>
          <w:sz w:val="24"/>
          <w:szCs w:val="24"/>
        </w:rPr>
        <w:t>associat</w:t>
      </w:r>
      <w:r w:rsidR="00F00F21">
        <w:rPr>
          <w:rFonts w:ascii="Times New Roman" w:hAnsi="Times New Roman" w:cs="Times New Roman"/>
          <w:color w:val="0070C0"/>
          <w:sz w:val="24"/>
          <w:szCs w:val="24"/>
        </w:rPr>
        <w:t>ive</w:t>
      </w:r>
      <w:r w:rsidR="002F455B" w:rsidRPr="002F455B">
        <w:rPr>
          <w:rFonts w:ascii="Times New Roman" w:hAnsi="Times New Roman" w:cs="Times New Roman"/>
          <w:color w:val="0070C0"/>
          <w:sz w:val="24"/>
          <w:szCs w:val="24"/>
        </w:rPr>
        <w:t xml:space="preserve"> strength</w:t>
      </w:r>
      <w:r w:rsidR="00542862">
        <w:rPr>
          <w:rFonts w:ascii="Times New Roman" w:hAnsi="Times New Roman" w:cs="Times New Roman"/>
          <w:sz w:val="24"/>
          <w:szCs w:val="24"/>
        </w:rPr>
        <w:t xml:space="preserve">. </w:t>
      </w:r>
      <w:r>
        <w:rPr>
          <w:rFonts w:ascii="Times New Roman" w:hAnsi="Times New Roman" w:cs="Times New Roman"/>
          <w:sz w:val="24"/>
          <w:szCs w:val="24"/>
        </w:rPr>
        <w:t xml:space="preserve">For example, </w:t>
      </w:r>
      <w:r w:rsidR="005B6841" w:rsidRPr="00D52AE4">
        <w:rPr>
          <w:rFonts w:ascii="Times New Roman" w:hAnsi="Times New Roman" w:cs="Times New Roman"/>
          <w:i/>
          <w:iCs/>
          <w:sz w:val="24"/>
          <w:szCs w:val="24"/>
        </w:rPr>
        <w:t xml:space="preserve">backward </w:t>
      </w:r>
      <w:r w:rsidR="004B43CE">
        <w:rPr>
          <w:rFonts w:ascii="Times New Roman" w:hAnsi="Times New Roman" w:cs="Times New Roman"/>
          <w:i/>
          <w:iCs/>
          <w:sz w:val="24"/>
          <w:szCs w:val="24"/>
        </w:rPr>
        <w:t>pairs</w:t>
      </w:r>
      <w:r w:rsidR="005B6841">
        <w:rPr>
          <w:rFonts w:ascii="Times New Roman" w:hAnsi="Times New Roman" w:cs="Times New Roman"/>
          <w:sz w:val="24"/>
          <w:szCs w:val="24"/>
        </w:rPr>
        <w:t xml:space="preserve"> can be generated by taking asymmetrical </w:t>
      </w:r>
      <w:r w:rsidR="000620F4">
        <w:rPr>
          <w:rFonts w:ascii="Times New Roman" w:hAnsi="Times New Roman" w:cs="Times New Roman"/>
          <w:sz w:val="24"/>
          <w:szCs w:val="24"/>
        </w:rPr>
        <w:t xml:space="preserve">forward </w:t>
      </w:r>
      <w:r w:rsidR="004B43CE">
        <w:rPr>
          <w:rFonts w:ascii="Times New Roman" w:hAnsi="Times New Roman" w:cs="Times New Roman"/>
          <w:sz w:val="24"/>
          <w:szCs w:val="24"/>
        </w:rPr>
        <w:t xml:space="preserve">pairs </w:t>
      </w:r>
      <w:r w:rsidR="005B6841">
        <w:rPr>
          <w:rFonts w:ascii="Times New Roman" w:hAnsi="Times New Roman" w:cs="Times New Roman"/>
          <w:sz w:val="24"/>
          <w:szCs w:val="24"/>
        </w:rPr>
        <w:t xml:space="preserve">(e.g., </w:t>
      </w:r>
      <w:ins w:id="48" w:author="Nick Maxwell" w:date="2025-10-25T09:58:00Z" w16du:dateUtc="2025-10-25T14:58:00Z">
        <w:r w:rsidR="00FA66E8">
          <w:rPr>
            <w:rFonts w:ascii="Times New Roman" w:hAnsi="Times New Roman" w:cs="Times New Roman"/>
            <w:i/>
            <w:iCs/>
            <w:sz w:val="24"/>
            <w:szCs w:val="24"/>
          </w:rPr>
          <w:t>t</w:t>
        </w:r>
      </w:ins>
      <w:del w:id="49" w:author="Nick Maxwell" w:date="2025-10-25T09:58:00Z" w16du:dateUtc="2025-10-25T14:58:00Z">
        <w:r w:rsidR="007C1C62" w:rsidRPr="007C1C62" w:rsidDel="00FA66E8">
          <w:rPr>
            <w:rFonts w:ascii="Times New Roman" w:hAnsi="Times New Roman" w:cs="Times New Roman"/>
            <w:i/>
            <w:iCs/>
            <w:sz w:val="24"/>
            <w:szCs w:val="24"/>
          </w:rPr>
          <w:delText>T</w:delText>
        </w:r>
      </w:del>
      <w:r w:rsidR="007C1C62" w:rsidRPr="007C1C62">
        <w:rPr>
          <w:rFonts w:ascii="Times New Roman" w:hAnsi="Times New Roman" w:cs="Times New Roman"/>
          <w:i/>
          <w:iCs/>
          <w:sz w:val="24"/>
          <w:szCs w:val="24"/>
        </w:rPr>
        <w:t>ext</w:t>
      </w:r>
      <w:r w:rsidR="005B6841" w:rsidRPr="007C1C62">
        <w:rPr>
          <w:rFonts w:ascii="Times New Roman" w:hAnsi="Times New Roman" w:cs="Times New Roman"/>
          <w:sz w:val="24"/>
          <w:szCs w:val="24"/>
        </w:rPr>
        <w:t xml:space="preserve"> – </w:t>
      </w:r>
      <w:ins w:id="50" w:author="Nick Maxwell" w:date="2025-10-25T09:58:00Z" w16du:dateUtc="2025-10-25T14:58:00Z">
        <w:r w:rsidR="00FA66E8">
          <w:rPr>
            <w:rFonts w:ascii="Times New Roman" w:hAnsi="Times New Roman" w:cs="Times New Roman"/>
            <w:i/>
            <w:iCs/>
            <w:sz w:val="24"/>
            <w:szCs w:val="24"/>
          </w:rPr>
          <w:t>b</w:t>
        </w:r>
      </w:ins>
      <w:del w:id="51" w:author="Nick Maxwell" w:date="2025-10-25T09:58:00Z" w16du:dateUtc="2025-10-25T14:58:00Z">
        <w:r w:rsidR="007C1C62" w:rsidRPr="007C1C62" w:rsidDel="00FA66E8">
          <w:rPr>
            <w:rFonts w:ascii="Times New Roman" w:hAnsi="Times New Roman" w:cs="Times New Roman"/>
            <w:i/>
            <w:iCs/>
            <w:sz w:val="24"/>
            <w:szCs w:val="24"/>
          </w:rPr>
          <w:delText>B</w:delText>
        </w:r>
      </w:del>
      <w:r w:rsidR="007C1C62" w:rsidRPr="007C1C62">
        <w:rPr>
          <w:rFonts w:ascii="Times New Roman" w:hAnsi="Times New Roman" w:cs="Times New Roman"/>
          <w:i/>
          <w:iCs/>
          <w:sz w:val="24"/>
          <w:szCs w:val="24"/>
        </w:rPr>
        <w:t>ook</w:t>
      </w:r>
      <w:r w:rsidR="005B6841" w:rsidRPr="007C1C62">
        <w:rPr>
          <w:rFonts w:ascii="Times New Roman" w:hAnsi="Times New Roman" w:cs="Times New Roman"/>
          <w:sz w:val="24"/>
          <w:szCs w:val="24"/>
        </w:rPr>
        <w:t>)</w:t>
      </w:r>
      <w:r w:rsidR="005B6841">
        <w:rPr>
          <w:rFonts w:ascii="Times New Roman" w:hAnsi="Times New Roman" w:cs="Times New Roman"/>
          <w:sz w:val="24"/>
          <w:szCs w:val="24"/>
        </w:rPr>
        <w:t xml:space="preserve"> and simply flipping the cue and target</w:t>
      </w:r>
      <w:r w:rsidR="00D52AE4">
        <w:rPr>
          <w:rFonts w:ascii="Times New Roman" w:hAnsi="Times New Roman" w:cs="Times New Roman"/>
          <w:sz w:val="24"/>
          <w:szCs w:val="24"/>
        </w:rPr>
        <w:t>’s order</w:t>
      </w:r>
      <w:r w:rsidR="005B6841">
        <w:rPr>
          <w:rFonts w:ascii="Times New Roman" w:hAnsi="Times New Roman" w:cs="Times New Roman"/>
          <w:sz w:val="24"/>
          <w:szCs w:val="24"/>
        </w:rPr>
        <w:t xml:space="preserve"> (e.g.,</w:t>
      </w:r>
      <w:r w:rsidR="007C1C62">
        <w:rPr>
          <w:rFonts w:ascii="Times New Roman" w:hAnsi="Times New Roman" w:cs="Times New Roman"/>
          <w:sz w:val="24"/>
          <w:szCs w:val="24"/>
        </w:rPr>
        <w:t xml:space="preserve"> </w:t>
      </w:r>
      <w:ins w:id="52" w:author="Nick Maxwell" w:date="2025-10-25T09:58:00Z" w16du:dateUtc="2025-10-25T14:58:00Z">
        <w:r w:rsidR="00FA66E8">
          <w:rPr>
            <w:rFonts w:ascii="Times New Roman" w:hAnsi="Times New Roman" w:cs="Times New Roman"/>
            <w:i/>
            <w:iCs/>
            <w:sz w:val="24"/>
            <w:szCs w:val="24"/>
          </w:rPr>
          <w:t>b</w:t>
        </w:r>
      </w:ins>
      <w:del w:id="53" w:author="Nick Maxwell" w:date="2025-10-25T09:58:00Z" w16du:dateUtc="2025-10-25T14:58:00Z">
        <w:r w:rsidR="007C1C62" w:rsidRPr="007C1C62" w:rsidDel="00FA66E8">
          <w:rPr>
            <w:rFonts w:ascii="Times New Roman" w:hAnsi="Times New Roman" w:cs="Times New Roman"/>
            <w:i/>
            <w:iCs/>
            <w:sz w:val="24"/>
            <w:szCs w:val="24"/>
          </w:rPr>
          <w:delText>B</w:delText>
        </w:r>
      </w:del>
      <w:r w:rsidR="007C1C62" w:rsidRPr="007C1C62">
        <w:rPr>
          <w:rFonts w:ascii="Times New Roman" w:hAnsi="Times New Roman" w:cs="Times New Roman"/>
          <w:i/>
          <w:iCs/>
          <w:sz w:val="24"/>
          <w:szCs w:val="24"/>
        </w:rPr>
        <w:t>ook</w:t>
      </w:r>
      <w:r w:rsidR="007C1C62">
        <w:rPr>
          <w:rFonts w:ascii="Times New Roman" w:hAnsi="Times New Roman" w:cs="Times New Roman"/>
          <w:sz w:val="24"/>
          <w:szCs w:val="24"/>
        </w:rPr>
        <w:t xml:space="preserve"> – </w:t>
      </w:r>
      <w:ins w:id="54" w:author="Nick Maxwell" w:date="2025-10-25T09:58:00Z" w16du:dateUtc="2025-10-25T14:58:00Z">
        <w:r w:rsidR="00FA66E8">
          <w:rPr>
            <w:rFonts w:ascii="Times New Roman" w:hAnsi="Times New Roman" w:cs="Times New Roman"/>
            <w:i/>
            <w:iCs/>
            <w:sz w:val="24"/>
            <w:szCs w:val="24"/>
          </w:rPr>
          <w:t>t</w:t>
        </w:r>
      </w:ins>
      <w:del w:id="55" w:author="Nick Maxwell" w:date="2025-10-25T09:58:00Z" w16du:dateUtc="2025-10-25T14:58:00Z">
        <w:r w:rsidR="007C1C62" w:rsidRPr="007C1C62" w:rsidDel="00FA66E8">
          <w:rPr>
            <w:rFonts w:ascii="Times New Roman" w:hAnsi="Times New Roman" w:cs="Times New Roman"/>
            <w:i/>
            <w:iCs/>
            <w:sz w:val="24"/>
            <w:szCs w:val="24"/>
          </w:rPr>
          <w:delText>T</w:delText>
        </w:r>
      </w:del>
      <w:r w:rsidR="007C1C62" w:rsidRPr="007C1C62">
        <w:rPr>
          <w:rFonts w:ascii="Times New Roman" w:hAnsi="Times New Roman" w:cs="Times New Roman"/>
          <w:i/>
          <w:iCs/>
          <w:sz w:val="24"/>
          <w:szCs w:val="24"/>
        </w:rPr>
        <w:t>ext</w:t>
      </w:r>
      <w:r w:rsidR="005B6841">
        <w:rPr>
          <w:rFonts w:ascii="Times New Roman" w:hAnsi="Times New Roman" w:cs="Times New Roman"/>
          <w:sz w:val="24"/>
          <w:szCs w:val="24"/>
        </w:rPr>
        <w:t xml:space="preserve">). Unlike forward </w:t>
      </w:r>
      <w:r w:rsidR="002B24A3">
        <w:rPr>
          <w:rFonts w:ascii="Times New Roman" w:hAnsi="Times New Roman" w:cs="Times New Roman"/>
          <w:sz w:val="24"/>
          <w:szCs w:val="24"/>
        </w:rPr>
        <w:t xml:space="preserve">pairs </w:t>
      </w:r>
      <w:r w:rsidR="00F00F21">
        <w:rPr>
          <w:rFonts w:ascii="Times New Roman" w:hAnsi="Times New Roman" w:cs="Times New Roman"/>
          <w:sz w:val="24"/>
          <w:szCs w:val="24"/>
        </w:rPr>
        <w:t>which have high probability targets</w:t>
      </w:r>
      <w:r w:rsidR="005B6841">
        <w:rPr>
          <w:rFonts w:ascii="Times New Roman" w:hAnsi="Times New Roman" w:cs="Times New Roman"/>
          <w:sz w:val="24"/>
          <w:szCs w:val="24"/>
        </w:rPr>
        <w:t xml:space="preserve"> </w:t>
      </w:r>
      <w:r w:rsidR="00D52AE4">
        <w:rPr>
          <w:rFonts w:ascii="Times New Roman" w:hAnsi="Times New Roman" w:cs="Times New Roman"/>
          <w:sz w:val="24"/>
          <w:szCs w:val="24"/>
        </w:rPr>
        <w:t xml:space="preserve">and </w:t>
      </w:r>
      <w:r w:rsidR="00E55DA4">
        <w:rPr>
          <w:rFonts w:ascii="Times New Roman" w:hAnsi="Times New Roman" w:cs="Times New Roman"/>
          <w:sz w:val="24"/>
          <w:szCs w:val="24"/>
        </w:rPr>
        <w:t>thus</w:t>
      </w:r>
      <w:r w:rsidR="005B6841">
        <w:rPr>
          <w:rFonts w:ascii="Times New Roman" w:hAnsi="Times New Roman" w:cs="Times New Roman"/>
          <w:sz w:val="24"/>
          <w:szCs w:val="24"/>
        </w:rPr>
        <w:t xml:space="preserve"> </w:t>
      </w:r>
      <w:r w:rsidR="00507E79">
        <w:rPr>
          <w:rFonts w:ascii="Times New Roman" w:hAnsi="Times New Roman" w:cs="Times New Roman"/>
          <w:sz w:val="24"/>
          <w:szCs w:val="24"/>
        </w:rPr>
        <w:t xml:space="preserve">strong </w:t>
      </w:r>
      <w:r w:rsidR="00E55DA4" w:rsidRPr="00E55DA4">
        <w:rPr>
          <w:rFonts w:ascii="Times New Roman" w:hAnsi="Times New Roman" w:cs="Times New Roman"/>
          <w:color w:val="0070C0"/>
          <w:sz w:val="24"/>
          <w:szCs w:val="24"/>
        </w:rPr>
        <w:t>normative relatedness</w:t>
      </w:r>
      <w:r w:rsidR="005B6841">
        <w:rPr>
          <w:rFonts w:ascii="Times New Roman" w:hAnsi="Times New Roman" w:cs="Times New Roman"/>
          <w:sz w:val="24"/>
          <w:szCs w:val="24"/>
        </w:rPr>
        <w:t xml:space="preserve">, </w:t>
      </w:r>
      <w:r w:rsidR="00D52AE4">
        <w:rPr>
          <w:rFonts w:ascii="Times New Roman" w:hAnsi="Times New Roman" w:cs="Times New Roman"/>
          <w:sz w:val="24"/>
          <w:szCs w:val="24"/>
        </w:rPr>
        <w:t xml:space="preserve">backward </w:t>
      </w:r>
      <w:r w:rsidR="00F00F21">
        <w:rPr>
          <w:rFonts w:ascii="Times New Roman" w:hAnsi="Times New Roman" w:cs="Times New Roman"/>
          <w:sz w:val="24"/>
          <w:szCs w:val="24"/>
        </w:rPr>
        <w:t xml:space="preserve">pair </w:t>
      </w:r>
      <w:r w:rsidR="005B6841">
        <w:rPr>
          <w:rFonts w:ascii="Times New Roman" w:hAnsi="Times New Roman" w:cs="Times New Roman"/>
          <w:sz w:val="24"/>
          <w:szCs w:val="24"/>
        </w:rPr>
        <w:t>target</w:t>
      </w:r>
      <w:r w:rsidR="00D52AE4">
        <w:rPr>
          <w:rFonts w:ascii="Times New Roman" w:hAnsi="Times New Roman" w:cs="Times New Roman"/>
          <w:sz w:val="24"/>
          <w:szCs w:val="24"/>
        </w:rPr>
        <w:t>s</w:t>
      </w:r>
      <w:r w:rsidR="005B6841">
        <w:rPr>
          <w:rFonts w:ascii="Times New Roman" w:hAnsi="Times New Roman" w:cs="Times New Roman"/>
          <w:sz w:val="24"/>
          <w:szCs w:val="24"/>
        </w:rPr>
        <w:t xml:space="preserve"> </w:t>
      </w:r>
      <w:r w:rsidR="00655A78">
        <w:rPr>
          <w:rFonts w:ascii="Times New Roman" w:hAnsi="Times New Roman" w:cs="Times New Roman"/>
          <w:sz w:val="24"/>
          <w:szCs w:val="24"/>
        </w:rPr>
        <w:t>a</w:t>
      </w:r>
      <w:r w:rsidR="00D52AE4">
        <w:rPr>
          <w:rFonts w:ascii="Times New Roman" w:hAnsi="Times New Roman" w:cs="Times New Roman"/>
          <w:sz w:val="24"/>
          <w:szCs w:val="24"/>
        </w:rPr>
        <w:t>re</w:t>
      </w:r>
      <w:r w:rsidR="005B6841">
        <w:rPr>
          <w:rFonts w:ascii="Times New Roman" w:hAnsi="Times New Roman" w:cs="Times New Roman"/>
          <w:sz w:val="24"/>
          <w:szCs w:val="24"/>
        </w:rPr>
        <w:t xml:space="preserve"> </w:t>
      </w:r>
      <w:r w:rsidR="00CA5DF7">
        <w:rPr>
          <w:rFonts w:ascii="Times New Roman" w:hAnsi="Times New Roman" w:cs="Times New Roman"/>
          <w:sz w:val="24"/>
          <w:szCs w:val="24"/>
        </w:rPr>
        <w:t>unrelated to the cue based on free-association norms</w:t>
      </w:r>
      <w:r w:rsidR="00B32D65">
        <w:rPr>
          <w:rFonts w:ascii="Times New Roman" w:hAnsi="Times New Roman" w:cs="Times New Roman"/>
          <w:sz w:val="24"/>
          <w:szCs w:val="24"/>
        </w:rPr>
        <w:t xml:space="preserve">, producing a pair type </w:t>
      </w:r>
      <w:r w:rsidR="0068380F">
        <w:rPr>
          <w:rFonts w:ascii="Times New Roman" w:hAnsi="Times New Roman" w:cs="Times New Roman"/>
          <w:sz w:val="24"/>
          <w:szCs w:val="24"/>
        </w:rPr>
        <w:t>in which the target is not a common response to the cue</w:t>
      </w:r>
      <w:r w:rsidR="00507E79">
        <w:rPr>
          <w:rFonts w:ascii="Times New Roman" w:hAnsi="Times New Roman" w:cs="Times New Roman"/>
          <w:sz w:val="24"/>
          <w:szCs w:val="24"/>
        </w:rPr>
        <w:t xml:space="preserve">. </w:t>
      </w:r>
      <w:r w:rsidR="00CA5DF7">
        <w:rPr>
          <w:rFonts w:ascii="Times New Roman" w:hAnsi="Times New Roman" w:cs="Times New Roman"/>
          <w:sz w:val="24"/>
          <w:szCs w:val="24"/>
        </w:rPr>
        <w:t>However, thematically, the</w:t>
      </w:r>
      <w:r w:rsidR="0040482B">
        <w:rPr>
          <w:rFonts w:ascii="Times New Roman" w:hAnsi="Times New Roman" w:cs="Times New Roman"/>
          <w:sz w:val="24"/>
          <w:szCs w:val="24"/>
        </w:rPr>
        <w:t>se</w:t>
      </w:r>
      <w:r w:rsidR="00CA5DF7">
        <w:rPr>
          <w:rFonts w:ascii="Times New Roman" w:hAnsi="Times New Roman" w:cs="Times New Roman"/>
          <w:sz w:val="24"/>
          <w:szCs w:val="24"/>
        </w:rPr>
        <w:t xml:space="preserve"> items are </w:t>
      </w:r>
      <w:r w:rsidR="00542862">
        <w:rPr>
          <w:rFonts w:ascii="Times New Roman" w:hAnsi="Times New Roman" w:cs="Times New Roman"/>
          <w:sz w:val="24"/>
          <w:szCs w:val="24"/>
        </w:rPr>
        <w:t xml:space="preserve">still </w:t>
      </w:r>
      <w:r w:rsidR="0040482B">
        <w:rPr>
          <w:rFonts w:ascii="Times New Roman" w:hAnsi="Times New Roman" w:cs="Times New Roman"/>
          <w:sz w:val="24"/>
          <w:szCs w:val="24"/>
        </w:rPr>
        <w:t>perceived as</w:t>
      </w:r>
      <w:r w:rsidR="00CA5DF7">
        <w:rPr>
          <w:rFonts w:ascii="Times New Roman" w:hAnsi="Times New Roman" w:cs="Times New Roman"/>
          <w:sz w:val="24"/>
          <w:szCs w:val="24"/>
        </w:rPr>
        <w:t xml:space="preserve"> </w:t>
      </w:r>
      <w:del w:id="56" w:author="Mark Huff" w:date="2025-10-23T17:13:00Z" w16du:dateUtc="2025-10-23T22:13:00Z">
        <w:r w:rsidR="00542862" w:rsidDel="00EE3FC7">
          <w:rPr>
            <w:rFonts w:ascii="Times New Roman" w:hAnsi="Times New Roman" w:cs="Times New Roman"/>
            <w:sz w:val="24"/>
            <w:szCs w:val="24"/>
          </w:rPr>
          <w:delText xml:space="preserve">being </w:delText>
        </w:r>
      </w:del>
      <w:r w:rsidR="00E27E3E">
        <w:rPr>
          <w:rFonts w:ascii="Times New Roman" w:hAnsi="Times New Roman" w:cs="Times New Roman"/>
          <w:sz w:val="24"/>
          <w:szCs w:val="24"/>
        </w:rPr>
        <w:t>related at encoding</w:t>
      </w:r>
      <w:r w:rsidR="00CA5DF7">
        <w:rPr>
          <w:rFonts w:ascii="Times New Roman" w:hAnsi="Times New Roman" w:cs="Times New Roman"/>
          <w:sz w:val="24"/>
          <w:szCs w:val="24"/>
        </w:rPr>
        <w:t xml:space="preserve">, </w:t>
      </w:r>
      <w:r w:rsidR="00E27E3E">
        <w:rPr>
          <w:rFonts w:ascii="Times New Roman" w:hAnsi="Times New Roman" w:cs="Times New Roman"/>
          <w:sz w:val="24"/>
          <w:szCs w:val="24"/>
        </w:rPr>
        <w:t>as</w:t>
      </w:r>
      <w:r w:rsidR="00CA5DF7">
        <w:rPr>
          <w:rFonts w:ascii="Times New Roman" w:hAnsi="Times New Roman" w:cs="Times New Roman"/>
          <w:sz w:val="24"/>
          <w:szCs w:val="24"/>
        </w:rPr>
        <w:t xml:space="preserve"> backward </w:t>
      </w:r>
      <w:r w:rsidR="00EA6B67">
        <w:rPr>
          <w:rFonts w:ascii="Times New Roman" w:hAnsi="Times New Roman" w:cs="Times New Roman"/>
          <w:sz w:val="24"/>
          <w:szCs w:val="24"/>
        </w:rPr>
        <w:t>pairs</w:t>
      </w:r>
      <w:r w:rsidR="00CA5DF7">
        <w:rPr>
          <w:rFonts w:ascii="Times New Roman" w:hAnsi="Times New Roman" w:cs="Times New Roman"/>
          <w:sz w:val="24"/>
          <w:szCs w:val="24"/>
        </w:rPr>
        <w:t xml:space="preserve"> </w:t>
      </w:r>
      <w:r w:rsidR="00D52AE4">
        <w:rPr>
          <w:rFonts w:ascii="Times New Roman" w:hAnsi="Times New Roman" w:cs="Times New Roman"/>
          <w:sz w:val="24"/>
          <w:szCs w:val="24"/>
        </w:rPr>
        <w:t>have strong</w:t>
      </w:r>
      <w:r w:rsidR="00CA5DF7">
        <w:rPr>
          <w:rFonts w:ascii="Times New Roman" w:hAnsi="Times New Roman" w:cs="Times New Roman"/>
          <w:sz w:val="24"/>
          <w:szCs w:val="24"/>
        </w:rPr>
        <w:t xml:space="preserve"> </w:t>
      </w:r>
      <w:r w:rsidR="00FB14AD" w:rsidRPr="00FB14AD">
        <w:rPr>
          <w:rFonts w:ascii="Times New Roman" w:hAnsi="Times New Roman" w:cs="Times New Roman"/>
          <w:color w:val="0070C0"/>
          <w:sz w:val="24"/>
          <w:szCs w:val="24"/>
        </w:rPr>
        <w:t>perceived</w:t>
      </w:r>
      <w:r w:rsidR="00CA5DF7">
        <w:rPr>
          <w:rFonts w:ascii="Times New Roman" w:hAnsi="Times New Roman" w:cs="Times New Roman"/>
          <w:sz w:val="24"/>
          <w:szCs w:val="24"/>
        </w:rPr>
        <w:t xml:space="preserve"> relatedness</w:t>
      </w:r>
      <w:r w:rsidR="00E27E3E">
        <w:rPr>
          <w:rFonts w:ascii="Times New Roman" w:hAnsi="Times New Roman" w:cs="Times New Roman"/>
          <w:sz w:val="24"/>
          <w:szCs w:val="24"/>
        </w:rPr>
        <w:t>.</w:t>
      </w:r>
      <w:r w:rsidR="00CA5DF7">
        <w:rPr>
          <w:rFonts w:ascii="Times New Roman" w:hAnsi="Times New Roman" w:cs="Times New Roman"/>
          <w:sz w:val="24"/>
          <w:szCs w:val="24"/>
        </w:rPr>
        <w:t xml:space="preserve"> </w:t>
      </w:r>
      <w:r w:rsidR="0040482B">
        <w:rPr>
          <w:rFonts w:ascii="Times New Roman" w:hAnsi="Times New Roman" w:cs="Times New Roman"/>
          <w:sz w:val="24"/>
          <w:szCs w:val="24"/>
        </w:rPr>
        <w:t>For example</w:t>
      </w:r>
      <w:r w:rsidR="006C5018">
        <w:rPr>
          <w:rFonts w:ascii="Times New Roman" w:hAnsi="Times New Roman" w:cs="Times New Roman"/>
          <w:sz w:val="24"/>
          <w:szCs w:val="24"/>
        </w:rPr>
        <w:t>,</w:t>
      </w:r>
      <w:r w:rsidR="00CA5DF7">
        <w:rPr>
          <w:rFonts w:ascii="Times New Roman" w:hAnsi="Times New Roman" w:cs="Times New Roman"/>
          <w:sz w:val="24"/>
          <w:szCs w:val="24"/>
        </w:rPr>
        <w:t xml:space="preserve"> participants </w:t>
      </w:r>
      <w:r w:rsidR="006C269E">
        <w:rPr>
          <w:rFonts w:ascii="Times New Roman" w:hAnsi="Times New Roman" w:cs="Times New Roman"/>
          <w:sz w:val="24"/>
          <w:szCs w:val="24"/>
        </w:rPr>
        <w:t>typically</w:t>
      </w:r>
      <w:r w:rsidR="00CA5DF7">
        <w:rPr>
          <w:rFonts w:ascii="Times New Roman" w:hAnsi="Times New Roman" w:cs="Times New Roman"/>
          <w:sz w:val="24"/>
          <w:szCs w:val="24"/>
        </w:rPr>
        <w:t xml:space="preserve"> assign </w:t>
      </w:r>
      <w:r w:rsidR="0068380F">
        <w:rPr>
          <w:rFonts w:ascii="Times New Roman" w:hAnsi="Times New Roman" w:cs="Times New Roman"/>
          <w:sz w:val="24"/>
          <w:szCs w:val="24"/>
        </w:rPr>
        <w:t xml:space="preserve">high </w:t>
      </w:r>
      <w:r w:rsidR="00CA5DF7">
        <w:rPr>
          <w:rFonts w:ascii="Times New Roman" w:hAnsi="Times New Roman" w:cs="Times New Roman"/>
          <w:sz w:val="24"/>
          <w:szCs w:val="24"/>
        </w:rPr>
        <w:t xml:space="preserve">JOLs to backward </w:t>
      </w:r>
      <w:r w:rsidR="002B24A3">
        <w:rPr>
          <w:rFonts w:ascii="Times New Roman" w:hAnsi="Times New Roman" w:cs="Times New Roman"/>
          <w:sz w:val="24"/>
          <w:szCs w:val="24"/>
        </w:rPr>
        <w:t xml:space="preserve">pairs </w:t>
      </w:r>
      <w:r w:rsidR="0068380F">
        <w:rPr>
          <w:rFonts w:ascii="Times New Roman" w:hAnsi="Times New Roman" w:cs="Times New Roman"/>
          <w:sz w:val="24"/>
          <w:szCs w:val="24"/>
        </w:rPr>
        <w:t>(</w:t>
      </w:r>
      <w:r w:rsidR="00CA5DF7">
        <w:rPr>
          <w:rFonts w:ascii="Times New Roman" w:hAnsi="Times New Roman" w:cs="Times New Roman"/>
          <w:sz w:val="24"/>
          <w:szCs w:val="24"/>
        </w:rPr>
        <w:t>approxima</w:t>
      </w:r>
      <w:r w:rsidR="006C5018">
        <w:rPr>
          <w:rFonts w:ascii="Times New Roman" w:hAnsi="Times New Roman" w:cs="Times New Roman"/>
          <w:sz w:val="24"/>
          <w:szCs w:val="24"/>
        </w:rPr>
        <w:t>t</w:t>
      </w:r>
      <w:r w:rsidR="0068380F">
        <w:rPr>
          <w:rFonts w:ascii="Times New Roman" w:hAnsi="Times New Roman" w:cs="Times New Roman"/>
          <w:sz w:val="24"/>
          <w:szCs w:val="24"/>
        </w:rPr>
        <w:t xml:space="preserve">ing </w:t>
      </w:r>
      <w:r w:rsidR="0040482B">
        <w:rPr>
          <w:rFonts w:ascii="Times New Roman" w:hAnsi="Times New Roman" w:cs="Times New Roman"/>
          <w:sz w:val="24"/>
          <w:szCs w:val="24"/>
        </w:rPr>
        <w:t>those given to</w:t>
      </w:r>
      <w:r w:rsidR="00CA5DF7">
        <w:rPr>
          <w:rFonts w:ascii="Times New Roman" w:hAnsi="Times New Roman" w:cs="Times New Roman"/>
          <w:sz w:val="24"/>
          <w:szCs w:val="24"/>
        </w:rPr>
        <w:t xml:space="preserve"> forward </w:t>
      </w:r>
      <w:r w:rsidR="002B24A3">
        <w:rPr>
          <w:rFonts w:ascii="Times New Roman" w:hAnsi="Times New Roman" w:cs="Times New Roman"/>
          <w:sz w:val="24"/>
          <w:szCs w:val="24"/>
        </w:rPr>
        <w:t>pairs</w:t>
      </w:r>
      <w:r w:rsidR="0068380F">
        <w:rPr>
          <w:rFonts w:ascii="Times New Roman" w:hAnsi="Times New Roman" w:cs="Times New Roman"/>
          <w:sz w:val="24"/>
          <w:szCs w:val="24"/>
        </w:rPr>
        <w:t>),</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even though </w:t>
      </w:r>
      <w:r w:rsidR="006C5018">
        <w:rPr>
          <w:rFonts w:ascii="Times New Roman" w:hAnsi="Times New Roman" w:cs="Times New Roman"/>
          <w:sz w:val="24"/>
          <w:szCs w:val="24"/>
        </w:rPr>
        <w:t xml:space="preserve">later </w:t>
      </w:r>
      <w:r w:rsidR="00EA6B67">
        <w:rPr>
          <w:rFonts w:ascii="Times New Roman" w:hAnsi="Times New Roman" w:cs="Times New Roman"/>
          <w:sz w:val="24"/>
          <w:szCs w:val="24"/>
        </w:rPr>
        <w:t>cued-recall of</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forward </w:t>
      </w:r>
      <w:r w:rsidR="00096560">
        <w:rPr>
          <w:rFonts w:ascii="Times New Roman" w:hAnsi="Times New Roman" w:cs="Times New Roman"/>
          <w:sz w:val="24"/>
          <w:szCs w:val="24"/>
        </w:rPr>
        <w:t xml:space="preserve">pairs </w:t>
      </w:r>
      <w:r w:rsidR="006C5018">
        <w:rPr>
          <w:rFonts w:ascii="Times New Roman" w:hAnsi="Times New Roman" w:cs="Times New Roman"/>
          <w:sz w:val="24"/>
          <w:szCs w:val="24"/>
        </w:rPr>
        <w:t xml:space="preserve">greatly exceeds backward </w:t>
      </w:r>
      <w:r w:rsidR="00096560">
        <w:rPr>
          <w:rFonts w:ascii="Times New Roman" w:hAnsi="Times New Roman" w:cs="Times New Roman"/>
          <w:sz w:val="24"/>
          <w:szCs w:val="24"/>
        </w:rPr>
        <w:t xml:space="preserve">pairs </w:t>
      </w:r>
      <w:r w:rsidR="00CA5DF7">
        <w:rPr>
          <w:rFonts w:ascii="Times New Roman" w:hAnsi="Times New Roman" w:cs="Times New Roman"/>
          <w:sz w:val="24"/>
          <w:szCs w:val="24"/>
        </w:rPr>
        <w:t xml:space="preserve">(i.e., </w:t>
      </w:r>
      <w:r w:rsidR="00CA5DF7" w:rsidRPr="00EE3FC7">
        <w:rPr>
          <w:rFonts w:ascii="Times New Roman" w:hAnsi="Times New Roman" w:cs="Times New Roman"/>
          <w:i/>
          <w:iCs/>
          <w:sz w:val="24"/>
          <w:szCs w:val="24"/>
          <w:rPrChange w:id="57" w:author="Mark Huff" w:date="2025-10-23T17:13:00Z" w16du:dateUtc="2025-10-23T22:13:00Z">
            <w:rPr>
              <w:rFonts w:ascii="Times New Roman" w:hAnsi="Times New Roman" w:cs="Times New Roman"/>
              <w:sz w:val="24"/>
              <w:szCs w:val="24"/>
            </w:rPr>
          </w:rPrChange>
        </w:rPr>
        <w:t>the illusion of competence</w:t>
      </w:r>
      <w:r w:rsidR="00CA5DF7">
        <w:rPr>
          <w:rFonts w:ascii="Times New Roman" w:hAnsi="Times New Roman" w:cs="Times New Roman"/>
          <w:sz w:val="24"/>
          <w:szCs w:val="24"/>
        </w:rPr>
        <w:t xml:space="preserve">; see </w:t>
      </w:r>
      <w:r w:rsidR="00CA5DF7" w:rsidRPr="00183DF0">
        <w:rPr>
          <w:rFonts w:ascii="Times New Roman" w:hAnsi="Times New Roman" w:cs="Times New Roman"/>
          <w:sz w:val="24"/>
          <w:szCs w:val="24"/>
        </w:rPr>
        <w:t>Koriat &amp; Bjork, 2005</w:t>
      </w:r>
      <w:r w:rsidR="00CA5DF7" w:rsidRPr="004E0278">
        <w:rPr>
          <w:rFonts w:ascii="Times New Roman" w:hAnsi="Times New Roman" w:cs="Times New Roman"/>
          <w:sz w:val="24"/>
          <w:szCs w:val="24"/>
        </w:rPr>
        <w:t>; 2006</w:t>
      </w:r>
      <w:r w:rsidR="00542862" w:rsidRPr="004E0278">
        <w:rPr>
          <w:rFonts w:ascii="Times New Roman" w:hAnsi="Times New Roman" w:cs="Times New Roman"/>
          <w:sz w:val="24"/>
          <w:szCs w:val="24"/>
        </w:rPr>
        <w:t>; Maxwell &amp; Huff, 2021</w:t>
      </w:r>
      <w:r w:rsidR="00CA5DF7" w:rsidRPr="004E0278">
        <w:rPr>
          <w:rFonts w:ascii="Times New Roman" w:hAnsi="Times New Roman" w:cs="Times New Roman"/>
          <w:sz w:val="24"/>
          <w:szCs w:val="24"/>
        </w:rPr>
        <w:t xml:space="preserve">). </w:t>
      </w:r>
      <w:r w:rsidR="006C5018" w:rsidRPr="004E0278">
        <w:rPr>
          <w:rFonts w:ascii="Times New Roman" w:hAnsi="Times New Roman" w:cs="Times New Roman"/>
          <w:sz w:val="24"/>
          <w:szCs w:val="24"/>
        </w:rPr>
        <w:t xml:space="preserve">However, although </w:t>
      </w:r>
      <w:r w:rsidR="00397D27" w:rsidRPr="00397D27">
        <w:rPr>
          <w:rFonts w:ascii="Times New Roman" w:hAnsi="Times New Roman" w:cs="Times New Roman"/>
          <w:color w:val="0070C0"/>
          <w:sz w:val="24"/>
          <w:szCs w:val="24"/>
        </w:rPr>
        <w:t>perceived</w:t>
      </w:r>
      <w:r w:rsidR="00397D27">
        <w:rPr>
          <w:rFonts w:ascii="Times New Roman" w:hAnsi="Times New Roman" w:cs="Times New Roman"/>
          <w:sz w:val="24"/>
          <w:szCs w:val="24"/>
        </w:rPr>
        <w:t xml:space="preserve"> </w:t>
      </w:r>
      <w:r w:rsidR="00CA5DF7" w:rsidRPr="004E0278">
        <w:rPr>
          <w:rFonts w:ascii="Times New Roman" w:hAnsi="Times New Roman" w:cs="Times New Roman"/>
          <w:sz w:val="24"/>
          <w:szCs w:val="24"/>
        </w:rPr>
        <w:t xml:space="preserve">relatedness cues </w:t>
      </w:r>
      <w:r w:rsidR="009F68FA">
        <w:rPr>
          <w:rFonts w:ascii="Times New Roman" w:hAnsi="Times New Roman" w:cs="Times New Roman"/>
          <w:sz w:val="24"/>
          <w:szCs w:val="24"/>
        </w:rPr>
        <w:t xml:space="preserve">are less beneficial to cued-recall relative to </w:t>
      </w:r>
      <w:r w:rsidR="00B85D39" w:rsidRPr="00B85D39">
        <w:rPr>
          <w:rFonts w:ascii="Times New Roman" w:hAnsi="Times New Roman" w:cs="Times New Roman"/>
          <w:color w:val="0070C0"/>
          <w:sz w:val="24"/>
          <w:szCs w:val="24"/>
        </w:rPr>
        <w:t>normative</w:t>
      </w:r>
      <w:r w:rsidR="00B85D39">
        <w:rPr>
          <w:rFonts w:ascii="Times New Roman" w:hAnsi="Times New Roman" w:cs="Times New Roman"/>
          <w:sz w:val="24"/>
          <w:szCs w:val="24"/>
        </w:rPr>
        <w:t xml:space="preserve"> </w:t>
      </w:r>
      <w:r w:rsidR="00B85D39" w:rsidRPr="00B85D39">
        <w:rPr>
          <w:rFonts w:ascii="Times New Roman" w:hAnsi="Times New Roman" w:cs="Times New Roman"/>
          <w:color w:val="0070C0"/>
          <w:sz w:val="24"/>
          <w:szCs w:val="24"/>
        </w:rPr>
        <w:t>relatedness</w:t>
      </w:r>
      <w:r w:rsidR="009F68FA">
        <w:rPr>
          <w:rFonts w:ascii="Times New Roman" w:hAnsi="Times New Roman" w:cs="Times New Roman"/>
          <w:sz w:val="24"/>
          <w:szCs w:val="24"/>
        </w:rPr>
        <w:t xml:space="preserve"> </w:t>
      </w:r>
      <w:r w:rsidR="00542862" w:rsidRPr="004E0278">
        <w:rPr>
          <w:rFonts w:ascii="Times New Roman" w:hAnsi="Times New Roman" w:cs="Times New Roman"/>
          <w:sz w:val="24"/>
          <w:szCs w:val="24"/>
        </w:rPr>
        <w:t xml:space="preserve">(i.e., backward </w:t>
      </w:r>
      <w:r w:rsidR="00EE5630">
        <w:rPr>
          <w:rFonts w:ascii="Times New Roman" w:hAnsi="Times New Roman" w:cs="Times New Roman"/>
          <w:sz w:val="24"/>
          <w:szCs w:val="24"/>
        </w:rPr>
        <w:t>pairs</w:t>
      </w:r>
      <w:r w:rsidR="00542862" w:rsidRPr="004E0278">
        <w:rPr>
          <w:rFonts w:ascii="Times New Roman" w:hAnsi="Times New Roman" w:cs="Times New Roman"/>
          <w:sz w:val="24"/>
          <w:szCs w:val="24"/>
        </w:rPr>
        <w:t xml:space="preserve"> generally have low recall relative to forward </w:t>
      </w:r>
      <w:r w:rsidR="00EE5630">
        <w:rPr>
          <w:rFonts w:ascii="Times New Roman" w:hAnsi="Times New Roman" w:cs="Times New Roman"/>
          <w:sz w:val="24"/>
          <w:szCs w:val="24"/>
        </w:rPr>
        <w:t>pairs</w:t>
      </w:r>
      <w:r w:rsidR="00542862" w:rsidRPr="004E0278">
        <w:rPr>
          <w:rFonts w:ascii="Times New Roman" w:hAnsi="Times New Roman" w:cs="Times New Roman"/>
          <w:sz w:val="24"/>
          <w:szCs w:val="24"/>
        </w:rPr>
        <w:t>)</w:t>
      </w:r>
      <w:r w:rsidR="006C5018" w:rsidRPr="004E0278">
        <w:rPr>
          <w:rFonts w:ascii="Times New Roman" w:hAnsi="Times New Roman" w:cs="Times New Roman"/>
          <w:sz w:val="24"/>
          <w:szCs w:val="24"/>
        </w:rPr>
        <w:t>, positive JOL reactivity still extends to this pair type (see Maxwell &amp; Huff, 2022; 2023)</w:t>
      </w:r>
      <w:r w:rsidR="00CA5DF7" w:rsidRPr="004E0278">
        <w:rPr>
          <w:rFonts w:ascii="Times New Roman" w:hAnsi="Times New Roman" w:cs="Times New Roman"/>
          <w:sz w:val="24"/>
          <w:szCs w:val="24"/>
        </w:rPr>
        <w:t xml:space="preserve">. </w:t>
      </w:r>
      <w:r w:rsidR="00221A3B" w:rsidRPr="004E0278">
        <w:rPr>
          <w:rFonts w:ascii="Times New Roman" w:hAnsi="Times New Roman" w:cs="Times New Roman"/>
          <w:sz w:val="24"/>
          <w:szCs w:val="24"/>
        </w:rPr>
        <w:t xml:space="preserve">Thus, reactivity </w:t>
      </w:r>
      <w:r w:rsidR="0040482B" w:rsidRPr="004E0278">
        <w:rPr>
          <w:rFonts w:ascii="Times New Roman" w:hAnsi="Times New Roman" w:cs="Times New Roman"/>
          <w:sz w:val="24"/>
          <w:szCs w:val="24"/>
        </w:rPr>
        <w:t xml:space="preserve">still </w:t>
      </w:r>
      <w:r w:rsidR="00221A3B" w:rsidRPr="004E0278">
        <w:rPr>
          <w:rFonts w:ascii="Times New Roman" w:hAnsi="Times New Roman" w:cs="Times New Roman"/>
          <w:sz w:val="24"/>
          <w:szCs w:val="24"/>
        </w:rPr>
        <w:t>occurs even when relatedness cues are not diagnostic of later memory</w:t>
      </w:r>
      <w:r w:rsidR="009F68FA">
        <w:rPr>
          <w:rFonts w:ascii="Times New Roman" w:hAnsi="Times New Roman" w:cs="Times New Roman"/>
          <w:sz w:val="24"/>
          <w:szCs w:val="24"/>
        </w:rPr>
        <w:t xml:space="preserve"> (i.e., there is a mismatch between strengthened cues and test format)</w:t>
      </w:r>
      <w:r w:rsidR="00363240">
        <w:rPr>
          <w:rFonts w:ascii="Times New Roman" w:hAnsi="Times New Roman" w:cs="Times New Roman"/>
          <w:sz w:val="24"/>
          <w:szCs w:val="24"/>
        </w:rPr>
        <w:t xml:space="preserve">, suggesting </w:t>
      </w:r>
      <w:r w:rsidR="00507E79">
        <w:rPr>
          <w:rFonts w:ascii="Times New Roman" w:hAnsi="Times New Roman" w:cs="Times New Roman"/>
          <w:sz w:val="24"/>
          <w:szCs w:val="24"/>
        </w:rPr>
        <w:t xml:space="preserve">that the presence </w:t>
      </w:r>
      <w:r w:rsidR="00363240">
        <w:rPr>
          <w:rFonts w:ascii="Times New Roman" w:hAnsi="Times New Roman" w:cs="Times New Roman"/>
          <w:sz w:val="24"/>
          <w:szCs w:val="24"/>
        </w:rPr>
        <w:t xml:space="preserve">of </w:t>
      </w:r>
      <w:r w:rsidR="00542862" w:rsidRPr="004E0278">
        <w:rPr>
          <w:rFonts w:ascii="Times New Roman" w:hAnsi="Times New Roman" w:cs="Times New Roman"/>
          <w:sz w:val="24"/>
          <w:szCs w:val="24"/>
        </w:rPr>
        <w:t>cue and target</w:t>
      </w:r>
      <w:r w:rsidR="00507E79">
        <w:rPr>
          <w:rFonts w:ascii="Times New Roman" w:hAnsi="Times New Roman" w:cs="Times New Roman"/>
          <w:sz w:val="24"/>
          <w:szCs w:val="24"/>
        </w:rPr>
        <w:t xml:space="preserve"> </w:t>
      </w:r>
      <w:r w:rsidR="009F68FA">
        <w:rPr>
          <w:rFonts w:ascii="Times New Roman" w:hAnsi="Times New Roman" w:cs="Times New Roman"/>
          <w:sz w:val="24"/>
          <w:szCs w:val="24"/>
        </w:rPr>
        <w:t xml:space="preserve">relations </w:t>
      </w:r>
      <w:r w:rsidR="00507E79">
        <w:rPr>
          <w:rFonts w:ascii="Times New Roman" w:hAnsi="Times New Roman" w:cs="Times New Roman"/>
          <w:sz w:val="24"/>
          <w:szCs w:val="24"/>
        </w:rPr>
        <w:t>alone</w:t>
      </w:r>
      <w:r w:rsidR="00542862" w:rsidRPr="004E0278">
        <w:rPr>
          <w:rFonts w:ascii="Times New Roman" w:hAnsi="Times New Roman" w:cs="Times New Roman"/>
          <w:sz w:val="24"/>
          <w:szCs w:val="24"/>
        </w:rPr>
        <w:t xml:space="preserve"> may be sufficient to trigger a memorial benefit.</w:t>
      </w:r>
    </w:p>
    <w:p w14:paraId="3796DF79" w14:textId="27254C9F" w:rsidR="0068291A" w:rsidRDefault="00B13947" w:rsidP="002757EC">
      <w:pPr>
        <w:spacing w:after="0" w:line="480" w:lineRule="auto"/>
        <w:rPr>
          <w:rFonts w:ascii="Times New Roman" w:hAnsi="Times New Roman" w:cs="Times New Roman"/>
          <w:sz w:val="24"/>
          <w:szCs w:val="24"/>
        </w:rPr>
      </w:pPr>
      <w:r w:rsidRPr="004E0278">
        <w:rPr>
          <w:rFonts w:ascii="Times New Roman" w:hAnsi="Times New Roman" w:cs="Times New Roman"/>
          <w:sz w:val="24"/>
          <w:szCs w:val="24"/>
        </w:rPr>
        <w:lastRenderedPageBreak/>
        <w:tab/>
      </w:r>
      <w:r w:rsidR="002B3E98" w:rsidRPr="004E0278">
        <w:rPr>
          <w:rFonts w:ascii="Times New Roman" w:hAnsi="Times New Roman" w:cs="Times New Roman"/>
          <w:sz w:val="24"/>
          <w:szCs w:val="24"/>
        </w:rPr>
        <w:t>T</w:t>
      </w:r>
      <w:r w:rsidR="006C7535" w:rsidRPr="004E0278">
        <w:rPr>
          <w:rFonts w:ascii="Times New Roman" w:hAnsi="Times New Roman" w:cs="Times New Roman"/>
          <w:sz w:val="24"/>
          <w:szCs w:val="24"/>
        </w:rPr>
        <w:t xml:space="preserve">he finding that positive reactivity readily extends to backward </w:t>
      </w:r>
      <w:r w:rsidR="005F5AD6">
        <w:rPr>
          <w:rFonts w:ascii="Times New Roman" w:hAnsi="Times New Roman" w:cs="Times New Roman"/>
          <w:sz w:val="24"/>
          <w:szCs w:val="24"/>
        </w:rPr>
        <w:t>pairs</w:t>
      </w:r>
      <w:r w:rsidR="005F5AD6" w:rsidRPr="004E0278">
        <w:rPr>
          <w:rFonts w:ascii="Times New Roman" w:hAnsi="Times New Roman" w:cs="Times New Roman"/>
          <w:sz w:val="24"/>
          <w:szCs w:val="24"/>
        </w:rPr>
        <w:t xml:space="preserve"> </w:t>
      </w:r>
      <w:r w:rsidR="006C7535" w:rsidRPr="004E0278">
        <w:rPr>
          <w:rFonts w:ascii="Times New Roman" w:hAnsi="Times New Roman" w:cs="Times New Roman"/>
          <w:sz w:val="24"/>
          <w:szCs w:val="24"/>
        </w:rPr>
        <w:t xml:space="preserve">suggests that JOLs </w:t>
      </w:r>
      <w:r w:rsidR="00F00F21" w:rsidRPr="00F00F21">
        <w:rPr>
          <w:rFonts w:ascii="Times New Roman" w:hAnsi="Times New Roman" w:cs="Times New Roman"/>
          <w:color w:val="000000" w:themeColor="text1"/>
          <w:sz w:val="24"/>
          <w:szCs w:val="24"/>
        </w:rPr>
        <w:t>can</w:t>
      </w:r>
      <w:r w:rsidR="00061C0E">
        <w:rPr>
          <w:rFonts w:ascii="Times New Roman" w:hAnsi="Times New Roman" w:cs="Times New Roman"/>
          <w:sz w:val="24"/>
          <w:szCs w:val="24"/>
        </w:rPr>
        <w:t xml:space="preserve"> encourage participants to process underlying</w:t>
      </w:r>
      <w:r w:rsidR="006C7535" w:rsidRPr="004E0278">
        <w:rPr>
          <w:rFonts w:ascii="Times New Roman" w:hAnsi="Times New Roman" w:cs="Times New Roman"/>
          <w:sz w:val="24"/>
          <w:szCs w:val="24"/>
        </w:rPr>
        <w:t xml:space="preserve"> cue-target relations in addition to strengthening </w:t>
      </w:r>
      <w:r w:rsidR="00061C0E">
        <w:rPr>
          <w:rFonts w:ascii="Times New Roman" w:hAnsi="Times New Roman" w:cs="Times New Roman"/>
          <w:sz w:val="24"/>
          <w:szCs w:val="24"/>
        </w:rPr>
        <w:t>intrinsic cues</w:t>
      </w:r>
      <w:r w:rsidR="006C7535" w:rsidRPr="004E0278">
        <w:rPr>
          <w:rFonts w:ascii="Times New Roman" w:hAnsi="Times New Roman" w:cs="Times New Roman"/>
          <w:sz w:val="24"/>
          <w:szCs w:val="24"/>
        </w:rPr>
        <w:t xml:space="preserve">. </w:t>
      </w:r>
      <w:r w:rsidR="008A4888" w:rsidRPr="004E0278">
        <w:rPr>
          <w:rFonts w:ascii="Times New Roman" w:hAnsi="Times New Roman" w:cs="Times New Roman"/>
          <w:sz w:val="24"/>
          <w:szCs w:val="24"/>
        </w:rPr>
        <w:t>Recently, Maxwell and Huff (2024)</w:t>
      </w:r>
      <w:r w:rsidR="003E2656" w:rsidRPr="004E0278">
        <w:rPr>
          <w:rFonts w:ascii="Times New Roman" w:hAnsi="Times New Roman" w:cs="Times New Roman"/>
          <w:sz w:val="24"/>
          <w:szCs w:val="24"/>
        </w:rPr>
        <w:t xml:space="preserve"> </w:t>
      </w:r>
      <w:r w:rsidR="006C7535">
        <w:rPr>
          <w:rFonts w:ascii="Times New Roman" w:hAnsi="Times New Roman" w:cs="Times New Roman"/>
          <w:sz w:val="24"/>
          <w:szCs w:val="24"/>
        </w:rPr>
        <w:t>tested</w:t>
      </w:r>
      <w:r w:rsidR="0002699C">
        <w:rPr>
          <w:rFonts w:ascii="Times New Roman" w:hAnsi="Times New Roman" w:cs="Times New Roman"/>
          <w:sz w:val="24"/>
          <w:szCs w:val="24"/>
        </w:rPr>
        <w:t xml:space="preserve"> this account by </w:t>
      </w:r>
      <w:r w:rsidR="000F525D">
        <w:rPr>
          <w:rFonts w:ascii="Times New Roman" w:hAnsi="Times New Roman" w:cs="Times New Roman"/>
          <w:sz w:val="24"/>
          <w:szCs w:val="24"/>
        </w:rPr>
        <w:t>assessing</w:t>
      </w:r>
      <w:r w:rsidR="002C2D2C">
        <w:rPr>
          <w:rFonts w:ascii="Times New Roman" w:hAnsi="Times New Roman" w:cs="Times New Roman"/>
          <w:sz w:val="24"/>
          <w:szCs w:val="24"/>
        </w:rPr>
        <w:t xml:space="preserve"> whether</w:t>
      </w:r>
      <w:r w:rsidR="009F052D">
        <w:rPr>
          <w:rFonts w:ascii="Times New Roman" w:hAnsi="Times New Roman" w:cs="Times New Roman"/>
          <w:sz w:val="24"/>
          <w:szCs w:val="24"/>
        </w:rPr>
        <w:t xml:space="preserve"> positive JOL reactivity observed on related </w:t>
      </w:r>
      <w:r w:rsidR="002A7121">
        <w:rPr>
          <w:rFonts w:ascii="Times New Roman" w:hAnsi="Times New Roman" w:cs="Times New Roman"/>
          <w:sz w:val="24"/>
          <w:szCs w:val="24"/>
        </w:rPr>
        <w:t>cue-target pairs</w:t>
      </w:r>
      <w:r w:rsidR="006F5435">
        <w:rPr>
          <w:rFonts w:ascii="Times New Roman" w:hAnsi="Times New Roman" w:cs="Times New Roman"/>
          <w:sz w:val="24"/>
          <w:szCs w:val="24"/>
        </w:rPr>
        <w:t xml:space="preserve"> </w:t>
      </w:r>
      <w:r w:rsidR="002D03ED">
        <w:rPr>
          <w:rFonts w:ascii="Times New Roman" w:hAnsi="Times New Roman" w:cs="Times New Roman"/>
          <w:sz w:val="24"/>
          <w:szCs w:val="24"/>
        </w:rPr>
        <w:t>extended</w:t>
      </w:r>
      <w:r w:rsidR="009F052D">
        <w:rPr>
          <w:rFonts w:ascii="Times New Roman" w:hAnsi="Times New Roman" w:cs="Times New Roman"/>
          <w:sz w:val="24"/>
          <w:szCs w:val="24"/>
        </w:rPr>
        <w:t xml:space="preserve"> to semantically mediated </w:t>
      </w:r>
      <w:r w:rsidR="005F5AD6">
        <w:rPr>
          <w:rFonts w:ascii="Times New Roman" w:hAnsi="Times New Roman" w:cs="Times New Roman"/>
          <w:sz w:val="24"/>
          <w:szCs w:val="24"/>
        </w:rPr>
        <w:t xml:space="preserve">word pairs </w:t>
      </w:r>
      <w:r w:rsidR="002D03ED">
        <w:rPr>
          <w:rFonts w:ascii="Times New Roman" w:hAnsi="Times New Roman" w:cs="Times New Roman"/>
          <w:sz w:val="24"/>
          <w:szCs w:val="24"/>
        </w:rPr>
        <w:t xml:space="preserve">(e.g., </w:t>
      </w:r>
      <w:r w:rsidR="002D03ED">
        <w:rPr>
          <w:rFonts w:ascii="Times New Roman" w:hAnsi="Times New Roman" w:cs="Times New Roman"/>
          <w:i/>
          <w:iCs/>
          <w:sz w:val="24"/>
          <w:szCs w:val="24"/>
        </w:rPr>
        <w:t xml:space="preserve">beach </w:t>
      </w:r>
      <w:r w:rsidR="002D03ED">
        <w:rPr>
          <w:rFonts w:ascii="Times New Roman" w:hAnsi="Times New Roman" w:cs="Times New Roman"/>
          <w:sz w:val="24"/>
          <w:szCs w:val="24"/>
        </w:rPr>
        <w:t xml:space="preserve">– </w:t>
      </w:r>
      <w:r w:rsidR="002D03ED">
        <w:rPr>
          <w:rFonts w:ascii="Times New Roman" w:hAnsi="Times New Roman" w:cs="Times New Roman"/>
          <w:i/>
          <w:iCs/>
          <w:sz w:val="24"/>
          <w:szCs w:val="24"/>
        </w:rPr>
        <w:t>box</w:t>
      </w:r>
      <w:r w:rsidR="002D03ED">
        <w:rPr>
          <w:rFonts w:ascii="Times New Roman" w:hAnsi="Times New Roman" w:cs="Times New Roman"/>
          <w:sz w:val="24"/>
          <w:szCs w:val="24"/>
        </w:rPr>
        <w:t>)</w:t>
      </w:r>
      <w:r w:rsidR="009F052D">
        <w:rPr>
          <w:rFonts w:ascii="Times New Roman" w:hAnsi="Times New Roman" w:cs="Times New Roman"/>
          <w:sz w:val="24"/>
          <w:szCs w:val="24"/>
        </w:rPr>
        <w:t xml:space="preserve">, which appear unrelated at encoding </w:t>
      </w:r>
      <w:r w:rsidR="006C7535">
        <w:rPr>
          <w:rFonts w:ascii="Times New Roman" w:hAnsi="Times New Roman" w:cs="Times New Roman"/>
          <w:sz w:val="24"/>
          <w:szCs w:val="24"/>
        </w:rPr>
        <w:t xml:space="preserve">(i.e., they lack </w:t>
      </w:r>
      <w:r w:rsidR="00061C0E">
        <w:rPr>
          <w:rFonts w:ascii="Times New Roman" w:hAnsi="Times New Roman" w:cs="Times New Roman"/>
          <w:sz w:val="24"/>
          <w:szCs w:val="24"/>
        </w:rPr>
        <w:t xml:space="preserve">both </w:t>
      </w:r>
      <w:r w:rsidR="00380F44" w:rsidRPr="00380F44">
        <w:rPr>
          <w:rFonts w:ascii="Times New Roman" w:hAnsi="Times New Roman" w:cs="Times New Roman"/>
          <w:color w:val="0070C0"/>
          <w:sz w:val="24"/>
          <w:szCs w:val="24"/>
        </w:rPr>
        <w:t>normative</w:t>
      </w:r>
      <w:r w:rsidR="00061C0E">
        <w:rPr>
          <w:rFonts w:ascii="Times New Roman" w:hAnsi="Times New Roman" w:cs="Times New Roman"/>
          <w:sz w:val="24"/>
          <w:szCs w:val="24"/>
        </w:rPr>
        <w:t xml:space="preserve"> and </w:t>
      </w:r>
      <w:r w:rsidR="00380F44" w:rsidRPr="00380F44">
        <w:rPr>
          <w:rFonts w:ascii="Times New Roman" w:hAnsi="Times New Roman" w:cs="Times New Roman"/>
          <w:color w:val="0070C0"/>
          <w:sz w:val="24"/>
          <w:szCs w:val="24"/>
        </w:rPr>
        <w:t>perceived</w:t>
      </w:r>
      <w:r w:rsidR="006C7535">
        <w:rPr>
          <w:rFonts w:ascii="Times New Roman" w:hAnsi="Times New Roman" w:cs="Times New Roman"/>
          <w:sz w:val="24"/>
          <w:szCs w:val="24"/>
        </w:rPr>
        <w:t xml:space="preserve"> relatedness) </w:t>
      </w:r>
      <w:r w:rsidR="009F052D">
        <w:rPr>
          <w:rFonts w:ascii="Times New Roman" w:hAnsi="Times New Roman" w:cs="Times New Roman"/>
          <w:sz w:val="24"/>
          <w:szCs w:val="24"/>
        </w:rPr>
        <w:t xml:space="preserve">but are </w:t>
      </w:r>
      <w:r w:rsidR="00614D49">
        <w:rPr>
          <w:rFonts w:ascii="Times New Roman" w:hAnsi="Times New Roman" w:cs="Times New Roman"/>
          <w:sz w:val="24"/>
          <w:szCs w:val="24"/>
        </w:rPr>
        <w:t xml:space="preserve">indirectly </w:t>
      </w:r>
      <w:r w:rsidR="009F052D">
        <w:rPr>
          <w:rFonts w:ascii="Times New Roman" w:hAnsi="Times New Roman" w:cs="Times New Roman"/>
          <w:sz w:val="24"/>
          <w:szCs w:val="24"/>
        </w:rPr>
        <w:t xml:space="preserve">related </w:t>
      </w:r>
      <w:r w:rsidR="00061C0E">
        <w:rPr>
          <w:rFonts w:ascii="Times New Roman" w:hAnsi="Times New Roman" w:cs="Times New Roman"/>
          <w:sz w:val="24"/>
          <w:szCs w:val="24"/>
        </w:rPr>
        <w:t>through</w:t>
      </w:r>
      <w:r w:rsidR="009F052D">
        <w:rPr>
          <w:rFonts w:ascii="Times New Roman" w:hAnsi="Times New Roman" w:cs="Times New Roman"/>
          <w:sz w:val="24"/>
          <w:szCs w:val="24"/>
        </w:rPr>
        <w:t xml:space="preserve"> a non-presented </w:t>
      </w:r>
      <w:r w:rsidR="00EF529E">
        <w:rPr>
          <w:rFonts w:ascii="Times New Roman" w:hAnsi="Times New Roman" w:cs="Times New Roman"/>
          <w:sz w:val="24"/>
          <w:szCs w:val="24"/>
        </w:rPr>
        <w:t xml:space="preserve">semantic </w:t>
      </w:r>
      <w:r w:rsidR="009F052D">
        <w:rPr>
          <w:rFonts w:ascii="Times New Roman" w:hAnsi="Times New Roman" w:cs="Times New Roman"/>
          <w:sz w:val="24"/>
          <w:szCs w:val="24"/>
        </w:rPr>
        <w:t xml:space="preserve">mediator (e.g., </w:t>
      </w:r>
      <w:r w:rsidR="009F052D">
        <w:rPr>
          <w:rFonts w:ascii="Times New Roman" w:hAnsi="Times New Roman" w:cs="Times New Roman"/>
          <w:i/>
          <w:iCs/>
          <w:sz w:val="24"/>
          <w:szCs w:val="24"/>
        </w:rPr>
        <w:t>sand</w:t>
      </w:r>
      <w:r w:rsidR="009F052D">
        <w:rPr>
          <w:rFonts w:ascii="Times New Roman" w:hAnsi="Times New Roman" w:cs="Times New Roman"/>
          <w:sz w:val="24"/>
          <w:szCs w:val="24"/>
        </w:rPr>
        <w:t>).</w:t>
      </w:r>
      <w:r w:rsidR="000F525D">
        <w:rPr>
          <w:rFonts w:ascii="Times New Roman" w:hAnsi="Times New Roman" w:cs="Times New Roman"/>
          <w:sz w:val="24"/>
          <w:szCs w:val="24"/>
        </w:rPr>
        <w:t xml:space="preserve"> </w:t>
      </w:r>
      <w:r w:rsidR="00EF529E">
        <w:rPr>
          <w:rFonts w:ascii="Times New Roman" w:hAnsi="Times New Roman" w:cs="Times New Roman"/>
          <w:sz w:val="24"/>
          <w:szCs w:val="24"/>
        </w:rPr>
        <w:t>Unlike</w:t>
      </w:r>
      <w:r w:rsidR="002A7121">
        <w:rPr>
          <w:rFonts w:ascii="Times New Roman" w:hAnsi="Times New Roman" w:cs="Times New Roman"/>
          <w:sz w:val="24"/>
          <w:szCs w:val="24"/>
        </w:rPr>
        <w:t xml:space="preserve"> </w:t>
      </w:r>
      <w:r w:rsidR="00061C0E">
        <w:rPr>
          <w:rFonts w:ascii="Times New Roman" w:hAnsi="Times New Roman" w:cs="Times New Roman"/>
          <w:sz w:val="24"/>
          <w:szCs w:val="24"/>
        </w:rPr>
        <w:t>forward pairs</w:t>
      </w:r>
      <w:r w:rsidR="00E575A9">
        <w:rPr>
          <w:rFonts w:ascii="Times New Roman" w:hAnsi="Times New Roman" w:cs="Times New Roman"/>
          <w:sz w:val="24"/>
          <w:szCs w:val="24"/>
        </w:rPr>
        <w:t xml:space="preserve"> </w:t>
      </w:r>
      <w:r w:rsidR="002A7121">
        <w:rPr>
          <w:rFonts w:ascii="Times New Roman" w:hAnsi="Times New Roman" w:cs="Times New Roman"/>
          <w:sz w:val="24"/>
          <w:szCs w:val="24"/>
        </w:rPr>
        <w:t xml:space="preserve">(e.g., </w:t>
      </w:r>
      <w:r w:rsidR="002A7121" w:rsidRPr="00F767E0">
        <w:rPr>
          <w:rFonts w:ascii="Times New Roman" w:hAnsi="Times New Roman" w:cs="Times New Roman"/>
          <w:i/>
          <w:iCs/>
          <w:sz w:val="24"/>
          <w:szCs w:val="24"/>
        </w:rPr>
        <w:t>beach</w:t>
      </w:r>
      <w:r w:rsidR="002A7121">
        <w:rPr>
          <w:rFonts w:ascii="Times New Roman" w:hAnsi="Times New Roman" w:cs="Times New Roman"/>
          <w:sz w:val="24"/>
          <w:szCs w:val="24"/>
        </w:rPr>
        <w:t xml:space="preserve"> – </w:t>
      </w:r>
      <w:r w:rsidR="002A7121" w:rsidRPr="00F767E0">
        <w:rPr>
          <w:rFonts w:ascii="Times New Roman" w:hAnsi="Times New Roman" w:cs="Times New Roman"/>
          <w:i/>
          <w:iCs/>
          <w:sz w:val="24"/>
          <w:szCs w:val="24"/>
        </w:rPr>
        <w:t>ball</w:t>
      </w:r>
      <w:r w:rsidR="002A7121">
        <w:rPr>
          <w:rFonts w:ascii="Times New Roman" w:hAnsi="Times New Roman" w:cs="Times New Roman"/>
          <w:sz w:val="24"/>
          <w:szCs w:val="24"/>
        </w:rPr>
        <w:t xml:space="preserve">), mediated </w:t>
      </w:r>
      <w:r w:rsidR="005F5AD6">
        <w:rPr>
          <w:rFonts w:ascii="Times New Roman" w:hAnsi="Times New Roman" w:cs="Times New Roman"/>
          <w:sz w:val="24"/>
          <w:szCs w:val="24"/>
        </w:rPr>
        <w:t xml:space="preserve">pairs </w:t>
      </w:r>
      <w:r w:rsidR="0009589C">
        <w:rPr>
          <w:rFonts w:ascii="Times New Roman" w:hAnsi="Times New Roman" w:cs="Times New Roman"/>
          <w:sz w:val="24"/>
          <w:szCs w:val="24"/>
        </w:rPr>
        <w:t>d</w:t>
      </w:r>
      <w:r w:rsidR="002A7121">
        <w:rPr>
          <w:rFonts w:ascii="Times New Roman" w:hAnsi="Times New Roman" w:cs="Times New Roman"/>
          <w:sz w:val="24"/>
          <w:szCs w:val="24"/>
        </w:rPr>
        <w:t>o not contain obvious relatedness cues</w:t>
      </w:r>
      <w:r w:rsidR="00E575A9">
        <w:rPr>
          <w:rFonts w:ascii="Times New Roman" w:hAnsi="Times New Roman" w:cs="Times New Roman"/>
          <w:sz w:val="24"/>
          <w:szCs w:val="24"/>
        </w:rPr>
        <w:t xml:space="preserve">. </w:t>
      </w:r>
      <w:r w:rsidR="002A7121">
        <w:rPr>
          <w:rFonts w:ascii="Times New Roman" w:hAnsi="Times New Roman" w:cs="Times New Roman"/>
          <w:sz w:val="24"/>
          <w:szCs w:val="24"/>
        </w:rPr>
        <w:t xml:space="preserve">However, </w:t>
      </w:r>
      <w:r w:rsidR="00EF7CD8">
        <w:rPr>
          <w:rFonts w:ascii="Times New Roman" w:hAnsi="Times New Roman" w:cs="Times New Roman"/>
          <w:sz w:val="24"/>
          <w:szCs w:val="24"/>
        </w:rPr>
        <w:t xml:space="preserve">mediated </w:t>
      </w:r>
      <w:r w:rsidR="005F5AD6">
        <w:rPr>
          <w:rFonts w:ascii="Times New Roman" w:hAnsi="Times New Roman" w:cs="Times New Roman"/>
          <w:sz w:val="24"/>
          <w:szCs w:val="24"/>
        </w:rPr>
        <w:t xml:space="preserve">pairs </w:t>
      </w:r>
      <w:r w:rsidR="002A7121">
        <w:rPr>
          <w:rFonts w:ascii="Times New Roman" w:hAnsi="Times New Roman" w:cs="Times New Roman"/>
          <w:sz w:val="24"/>
          <w:szCs w:val="24"/>
        </w:rPr>
        <w:t xml:space="preserve">still contain </w:t>
      </w:r>
      <w:r w:rsidR="00EF7CD8">
        <w:rPr>
          <w:rFonts w:ascii="Times New Roman" w:hAnsi="Times New Roman" w:cs="Times New Roman"/>
          <w:sz w:val="24"/>
          <w:szCs w:val="24"/>
        </w:rPr>
        <w:t>a</w:t>
      </w:r>
      <w:r w:rsidR="00F04FEC">
        <w:rPr>
          <w:rFonts w:ascii="Times New Roman" w:hAnsi="Times New Roman" w:cs="Times New Roman"/>
          <w:sz w:val="24"/>
          <w:szCs w:val="24"/>
        </w:rPr>
        <w:t>n</w:t>
      </w:r>
      <w:r w:rsidR="00EF7CD8">
        <w:rPr>
          <w:rFonts w:ascii="Times New Roman" w:hAnsi="Times New Roman" w:cs="Times New Roman"/>
          <w:sz w:val="24"/>
          <w:szCs w:val="24"/>
        </w:rPr>
        <w:t xml:space="preserve"> </w:t>
      </w:r>
      <w:r w:rsidR="00E575A9">
        <w:rPr>
          <w:rFonts w:ascii="Times New Roman" w:hAnsi="Times New Roman" w:cs="Times New Roman"/>
          <w:sz w:val="24"/>
          <w:szCs w:val="24"/>
        </w:rPr>
        <w:t>i</w:t>
      </w:r>
      <w:r w:rsidR="00F04FEC">
        <w:rPr>
          <w:rFonts w:ascii="Times New Roman" w:hAnsi="Times New Roman" w:cs="Times New Roman"/>
          <w:sz w:val="24"/>
          <w:szCs w:val="24"/>
        </w:rPr>
        <w:t>nd</w:t>
      </w:r>
      <w:r w:rsidR="00E575A9">
        <w:rPr>
          <w:rFonts w:ascii="Times New Roman" w:hAnsi="Times New Roman" w:cs="Times New Roman"/>
          <w:sz w:val="24"/>
          <w:szCs w:val="24"/>
        </w:rPr>
        <w:t>i</w:t>
      </w:r>
      <w:r w:rsidR="00F04FEC">
        <w:rPr>
          <w:rFonts w:ascii="Times New Roman" w:hAnsi="Times New Roman" w:cs="Times New Roman"/>
          <w:sz w:val="24"/>
          <w:szCs w:val="24"/>
        </w:rPr>
        <w:t>r</w:t>
      </w:r>
      <w:r w:rsidR="00E575A9">
        <w:rPr>
          <w:rFonts w:ascii="Times New Roman" w:hAnsi="Times New Roman" w:cs="Times New Roman"/>
          <w:sz w:val="24"/>
          <w:szCs w:val="24"/>
        </w:rPr>
        <w:t>ect</w:t>
      </w:r>
      <w:r w:rsidR="00F04FEC">
        <w:rPr>
          <w:rFonts w:ascii="Times New Roman" w:hAnsi="Times New Roman" w:cs="Times New Roman"/>
          <w:sz w:val="24"/>
          <w:szCs w:val="24"/>
        </w:rPr>
        <w:t xml:space="preserve"> </w:t>
      </w:r>
      <w:r w:rsidR="002A7121">
        <w:rPr>
          <w:rFonts w:ascii="Times New Roman" w:hAnsi="Times New Roman" w:cs="Times New Roman"/>
          <w:sz w:val="24"/>
          <w:szCs w:val="24"/>
        </w:rPr>
        <w:t xml:space="preserve">relation </w:t>
      </w:r>
      <w:r w:rsidR="00691B6F">
        <w:rPr>
          <w:rFonts w:ascii="Times New Roman" w:hAnsi="Times New Roman" w:cs="Times New Roman"/>
          <w:sz w:val="24"/>
          <w:szCs w:val="24"/>
        </w:rPr>
        <w:t xml:space="preserve">through </w:t>
      </w:r>
      <w:r w:rsidR="002A7121">
        <w:rPr>
          <w:rFonts w:ascii="Times New Roman" w:hAnsi="Times New Roman" w:cs="Times New Roman"/>
          <w:sz w:val="24"/>
          <w:szCs w:val="24"/>
        </w:rPr>
        <w:t xml:space="preserve">the non-presented mediator. Thus, </w:t>
      </w:r>
      <w:r w:rsidR="002B3E98">
        <w:rPr>
          <w:rFonts w:ascii="Times New Roman" w:hAnsi="Times New Roman" w:cs="Times New Roman"/>
          <w:sz w:val="24"/>
          <w:szCs w:val="24"/>
        </w:rPr>
        <w:t xml:space="preserve">by including </w:t>
      </w:r>
      <w:r w:rsidR="002A7121">
        <w:rPr>
          <w:rFonts w:ascii="Times New Roman" w:hAnsi="Times New Roman" w:cs="Times New Roman"/>
          <w:sz w:val="24"/>
          <w:szCs w:val="24"/>
        </w:rPr>
        <w:t xml:space="preserve">mediated </w:t>
      </w:r>
      <w:r w:rsidR="00EE5630">
        <w:rPr>
          <w:rFonts w:ascii="Times New Roman" w:hAnsi="Times New Roman" w:cs="Times New Roman"/>
          <w:sz w:val="24"/>
          <w:szCs w:val="24"/>
        </w:rPr>
        <w:t>pairs</w:t>
      </w:r>
      <w:r w:rsidR="002B3E98">
        <w:rPr>
          <w:rFonts w:ascii="Times New Roman" w:hAnsi="Times New Roman" w:cs="Times New Roman"/>
          <w:sz w:val="24"/>
          <w:szCs w:val="24"/>
        </w:rPr>
        <w:t>, participants stud</w:t>
      </w:r>
      <w:r w:rsidR="00B13F69">
        <w:rPr>
          <w:rFonts w:ascii="Times New Roman" w:hAnsi="Times New Roman" w:cs="Times New Roman"/>
          <w:sz w:val="24"/>
          <w:szCs w:val="24"/>
        </w:rPr>
        <w:t>ied</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a</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 xml:space="preserve">pair type in which </w:t>
      </w:r>
      <w:r w:rsidR="002A7121">
        <w:rPr>
          <w:rFonts w:ascii="Times New Roman" w:hAnsi="Times New Roman" w:cs="Times New Roman"/>
          <w:sz w:val="24"/>
          <w:szCs w:val="24"/>
        </w:rPr>
        <w:t xml:space="preserve">items </w:t>
      </w:r>
      <w:r w:rsidR="00691B6F" w:rsidRPr="00691B6F">
        <w:rPr>
          <w:rFonts w:ascii="Times New Roman" w:hAnsi="Times New Roman" w:cs="Times New Roman"/>
          <w:color w:val="0070C0"/>
          <w:sz w:val="24"/>
          <w:szCs w:val="24"/>
        </w:rPr>
        <w:t>contained an indirect normative relationship</w:t>
      </w:r>
      <w:r w:rsidR="00EF7CD8" w:rsidRPr="00691B6F">
        <w:rPr>
          <w:rFonts w:ascii="Times New Roman" w:hAnsi="Times New Roman" w:cs="Times New Roman"/>
          <w:color w:val="0070C0"/>
          <w:sz w:val="24"/>
          <w:szCs w:val="24"/>
        </w:rPr>
        <w:t xml:space="preserve"> </w:t>
      </w:r>
      <w:r w:rsidR="002A7121">
        <w:rPr>
          <w:rFonts w:ascii="Times New Roman" w:hAnsi="Times New Roman" w:cs="Times New Roman"/>
          <w:sz w:val="24"/>
          <w:szCs w:val="24"/>
        </w:rPr>
        <w:t>yet lack</w:t>
      </w:r>
      <w:r w:rsidR="00691B6F">
        <w:rPr>
          <w:rFonts w:ascii="Times New Roman" w:hAnsi="Times New Roman" w:cs="Times New Roman"/>
          <w:sz w:val="24"/>
          <w:szCs w:val="24"/>
        </w:rPr>
        <w:t xml:space="preserve">ed </w:t>
      </w:r>
      <w:r w:rsidR="00691B6F" w:rsidRPr="00691B6F">
        <w:rPr>
          <w:rFonts w:ascii="Times New Roman" w:hAnsi="Times New Roman" w:cs="Times New Roman"/>
          <w:color w:val="0070C0"/>
          <w:sz w:val="24"/>
          <w:szCs w:val="24"/>
        </w:rPr>
        <w:t>perceived</w:t>
      </w:r>
      <w:r w:rsidR="002B3E98">
        <w:rPr>
          <w:rFonts w:ascii="Times New Roman" w:hAnsi="Times New Roman" w:cs="Times New Roman"/>
          <w:sz w:val="24"/>
          <w:szCs w:val="24"/>
        </w:rPr>
        <w:t xml:space="preserve"> relatedness cues to inform the magnitude of their JOLs.</w:t>
      </w:r>
      <w:r w:rsidR="00EF7CD8">
        <w:rPr>
          <w:rFonts w:ascii="Times New Roman" w:hAnsi="Times New Roman" w:cs="Times New Roman"/>
          <w:sz w:val="24"/>
          <w:szCs w:val="24"/>
        </w:rPr>
        <w:t xml:space="preserve"> </w:t>
      </w:r>
    </w:p>
    <w:p w14:paraId="72C42DE5" w14:textId="7BC7D1B8" w:rsidR="002055B4" w:rsidRDefault="00C34FC4" w:rsidP="00C34FC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mediated pairs are designed to appear unrelated at encoding, the cue-strengthening account predicts </w:t>
      </w:r>
      <w:r w:rsidR="00EF7CD8">
        <w:rPr>
          <w:rFonts w:ascii="Times New Roman" w:hAnsi="Times New Roman" w:cs="Times New Roman"/>
          <w:sz w:val="24"/>
          <w:szCs w:val="24"/>
        </w:rPr>
        <w:t xml:space="preserve">no memory benefit for </w:t>
      </w:r>
      <w:r>
        <w:rPr>
          <w:rFonts w:ascii="Times New Roman" w:hAnsi="Times New Roman" w:cs="Times New Roman"/>
          <w:sz w:val="24"/>
          <w:szCs w:val="24"/>
        </w:rPr>
        <w:t>this pair type. This is because mediated pairs</w:t>
      </w:r>
      <w:r w:rsidR="006F5435">
        <w:rPr>
          <w:rFonts w:ascii="Times New Roman" w:hAnsi="Times New Roman" w:cs="Times New Roman"/>
          <w:sz w:val="24"/>
          <w:szCs w:val="24"/>
        </w:rPr>
        <w:t xml:space="preserve"> lack </w:t>
      </w:r>
      <w:r w:rsidR="009D4F1E" w:rsidRPr="009D4F1E">
        <w:rPr>
          <w:rFonts w:ascii="Times New Roman" w:hAnsi="Times New Roman" w:cs="Times New Roman"/>
          <w:color w:val="0070C0"/>
          <w:sz w:val="24"/>
          <w:szCs w:val="24"/>
        </w:rPr>
        <w:t>perceptible</w:t>
      </w:r>
      <w:r w:rsidR="006F5435">
        <w:rPr>
          <w:rFonts w:ascii="Times New Roman" w:hAnsi="Times New Roman" w:cs="Times New Roman"/>
          <w:sz w:val="24"/>
          <w:szCs w:val="24"/>
        </w:rPr>
        <w:t xml:space="preserve"> relatedness cues</w:t>
      </w:r>
      <w:r w:rsidR="00C146C2">
        <w:rPr>
          <w:rFonts w:ascii="Times New Roman" w:hAnsi="Times New Roman" w:cs="Times New Roman"/>
          <w:sz w:val="24"/>
          <w:szCs w:val="24"/>
        </w:rPr>
        <w:t xml:space="preserve"> for JOLs to strengthen</w:t>
      </w:r>
      <w:r w:rsidR="0068291A">
        <w:rPr>
          <w:rFonts w:ascii="Times New Roman" w:hAnsi="Times New Roman" w:cs="Times New Roman"/>
          <w:sz w:val="24"/>
          <w:szCs w:val="24"/>
        </w:rPr>
        <w:t xml:space="preserve"> (i.e., mediated pairs appear unrelated at encoding, </w:t>
      </w:r>
      <w:del w:id="58" w:author="Mark Huff" w:date="2025-10-23T17:15:00Z" w16du:dateUtc="2025-10-23T22:15:00Z">
        <w:r w:rsidR="0068291A" w:rsidDel="00EE3FC7">
          <w:rPr>
            <w:rFonts w:ascii="Times New Roman" w:hAnsi="Times New Roman" w:cs="Times New Roman"/>
            <w:sz w:val="24"/>
            <w:szCs w:val="24"/>
          </w:rPr>
          <w:delText>even though</w:delText>
        </w:r>
      </w:del>
      <w:ins w:id="59" w:author="Mark Huff" w:date="2025-10-23T17:15:00Z" w16du:dateUtc="2025-10-23T22:15:00Z">
        <w:r w:rsidR="00EE3FC7">
          <w:rPr>
            <w:rFonts w:ascii="Times New Roman" w:hAnsi="Times New Roman" w:cs="Times New Roman"/>
            <w:sz w:val="24"/>
            <w:szCs w:val="24"/>
          </w:rPr>
          <w:t>as</w:t>
        </w:r>
      </w:ins>
      <w:r w:rsidR="0068291A">
        <w:rPr>
          <w:rFonts w:ascii="Times New Roman" w:hAnsi="Times New Roman" w:cs="Times New Roman"/>
          <w:sz w:val="24"/>
          <w:szCs w:val="24"/>
        </w:rPr>
        <w:t xml:space="preserve"> they are indirectly linked via the non-presented mediator)</w:t>
      </w:r>
      <w:r w:rsidR="006F5435">
        <w:rPr>
          <w:rFonts w:ascii="Times New Roman" w:hAnsi="Times New Roman" w:cs="Times New Roman"/>
          <w:sz w:val="24"/>
          <w:szCs w:val="24"/>
        </w:rPr>
        <w:t xml:space="preserve">. </w:t>
      </w:r>
      <w:r w:rsidR="00B32D65">
        <w:rPr>
          <w:rFonts w:ascii="Times New Roman" w:hAnsi="Times New Roman" w:cs="Times New Roman"/>
          <w:sz w:val="24"/>
          <w:szCs w:val="24"/>
        </w:rPr>
        <w:t>However</w:t>
      </w:r>
      <w:r w:rsidR="006F5435">
        <w:rPr>
          <w:rFonts w:ascii="Times New Roman" w:hAnsi="Times New Roman" w:cs="Times New Roman"/>
          <w:sz w:val="24"/>
          <w:szCs w:val="24"/>
        </w:rPr>
        <w:t>,</w:t>
      </w:r>
      <w:r w:rsidR="00B32D65">
        <w:rPr>
          <w:rFonts w:ascii="Times New Roman" w:hAnsi="Times New Roman" w:cs="Times New Roman"/>
          <w:sz w:val="24"/>
          <w:szCs w:val="24"/>
        </w:rPr>
        <w:t xml:space="preserve"> if JOLs also encourage r</w:t>
      </w:r>
      <w:r w:rsidR="00EF7CD8">
        <w:rPr>
          <w:rFonts w:ascii="Times New Roman" w:hAnsi="Times New Roman" w:cs="Times New Roman"/>
          <w:sz w:val="24"/>
          <w:szCs w:val="24"/>
        </w:rPr>
        <w:t>elational encoding</w:t>
      </w:r>
      <w:r w:rsidR="00B32D65">
        <w:rPr>
          <w:rFonts w:ascii="Times New Roman" w:hAnsi="Times New Roman" w:cs="Times New Roman"/>
          <w:sz w:val="24"/>
          <w:szCs w:val="24"/>
        </w:rPr>
        <w:t xml:space="preserve"> </w:t>
      </w:r>
      <w:r w:rsidR="00730945">
        <w:rPr>
          <w:rFonts w:ascii="Times New Roman" w:hAnsi="Times New Roman" w:cs="Times New Roman"/>
          <w:sz w:val="24"/>
          <w:szCs w:val="24"/>
        </w:rPr>
        <w:t>in addition to</w:t>
      </w:r>
      <w:r w:rsidR="00B32D65">
        <w:rPr>
          <w:rFonts w:ascii="Times New Roman" w:hAnsi="Times New Roman" w:cs="Times New Roman"/>
          <w:sz w:val="24"/>
          <w:szCs w:val="24"/>
        </w:rPr>
        <w:t xml:space="preserve"> cue-strengthening,</w:t>
      </w:r>
      <w:r w:rsidR="00EF7CD8">
        <w:rPr>
          <w:rFonts w:ascii="Times New Roman" w:hAnsi="Times New Roman" w:cs="Times New Roman"/>
          <w:sz w:val="24"/>
          <w:szCs w:val="24"/>
        </w:rPr>
        <w:t xml:space="preserve"> </w:t>
      </w:r>
      <w:r w:rsidR="00B32D65">
        <w:rPr>
          <w:rFonts w:ascii="Times New Roman" w:hAnsi="Times New Roman" w:cs="Times New Roman"/>
          <w:sz w:val="24"/>
          <w:szCs w:val="24"/>
        </w:rPr>
        <w:t>memory should be improved</w:t>
      </w:r>
      <w:r w:rsidR="005932F5">
        <w:rPr>
          <w:rFonts w:ascii="Times New Roman" w:hAnsi="Times New Roman" w:cs="Times New Roman"/>
          <w:sz w:val="24"/>
          <w:szCs w:val="24"/>
        </w:rPr>
        <w:t xml:space="preserve"> </w:t>
      </w:r>
      <w:r w:rsidR="00527FBC">
        <w:rPr>
          <w:rFonts w:ascii="Times New Roman" w:hAnsi="Times New Roman" w:cs="Times New Roman"/>
          <w:sz w:val="24"/>
          <w:szCs w:val="24"/>
        </w:rPr>
        <w:t>for all related pair types</w:t>
      </w:r>
      <w:r w:rsidR="00AD7293">
        <w:rPr>
          <w:rFonts w:ascii="Times New Roman" w:hAnsi="Times New Roman" w:cs="Times New Roman"/>
          <w:sz w:val="24"/>
          <w:szCs w:val="24"/>
        </w:rPr>
        <w:t xml:space="preserve">, </w:t>
      </w:r>
      <w:r w:rsidR="005932F5">
        <w:rPr>
          <w:rFonts w:ascii="Times New Roman" w:hAnsi="Times New Roman" w:cs="Times New Roman"/>
          <w:sz w:val="24"/>
          <w:szCs w:val="24"/>
        </w:rPr>
        <w:t xml:space="preserve">regardless of whether pairs contain strong </w:t>
      </w:r>
      <w:r w:rsidR="00B85D39" w:rsidRPr="00B85D39">
        <w:rPr>
          <w:rFonts w:ascii="Times New Roman" w:hAnsi="Times New Roman" w:cs="Times New Roman"/>
          <w:color w:val="0070C0"/>
          <w:sz w:val="24"/>
          <w:szCs w:val="24"/>
        </w:rPr>
        <w:t xml:space="preserve">perceived </w:t>
      </w:r>
      <w:r w:rsidR="005932F5" w:rsidRPr="00B85D39">
        <w:rPr>
          <w:rFonts w:ascii="Times New Roman" w:hAnsi="Times New Roman" w:cs="Times New Roman"/>
          <w:color w:val="0070C0"/>
          <w:sz w:val="24"/>
          <w:szCs w:val="24"/>
        </w:rPr>
        <w:t xml:space="preserve">relatedness </w:t>
      </w:r>
      <w:r w:rsidR="005932F5">
        <w:rPr>
          <w:rFonts w:ascii="Times New Roman" w:hAnsi="Times New Roman" w:cs="Times New Roman"/>
          <w:sz w:val="24"/>
          <w:szCs w:val="24"/>
        </w:rPr>
        <w:t>cues</w:t>
      </w:r>
      <w:r w:rsidR="00730945">
        <w:rPr>
          <w:rFonts w:ascii="Times New Roman" w:hAnsi="Times New Roman" w:cs="Times New Roman"/>
          <w:sz w:val="24"/>
          <w:szCs w:val="24"/>
        </w:rPr>
        <w:t xml:space="preserve">, as </w:t>
      </w:r>
      <w:r w:rsidR="00B32D65">
        <w:rPr>
          <w:rFonts w:ascii="Times New Roman" w:hAnsi="Times New Roman" w:cs="Times New Roman"/>
          <w:sz w:val="24"/>
          <w:szCs w:val="24"/>
        </w:rPr>
        <w:t>relational encoding would also be expected to strengthen indirect relations</w:t>
      </w:r>
      <w:r w:rsidR="00730945">
        <w:rPr>
          <w:rFonts w:ascii="Times New Roman" w:hAnsi="Times New Roman" w:cs="Times New Roman"/>
          <w:sz w:val="24"/>
          <w:szCs w:val="24"/>
        </w:rPr>
        <w:t xml:space="preserve"> (e.g., mediated links between concepts)</w:t>
      </w:r>
      <w:r w:rsidR="00B32D65">
        <w:rPr>
          <w:rFonts w:ascii="Times New Roman" w:hAnsi="Times New Roman" w:cs="Times New Roman"/>
          <w:sz w:val="24"/>
          <w:szCs w:val="24"/>
        </w:rPr>
        <w:t xml:space="preserve">. </w:t>
      </w:r>
      <w:r w:rsidR="00423C34">
        <w:rPr>
          <w:rFonts w:ascii="Times New Roman" w:hAnsi="Times New Roman" w:cs="Times New Roman"/>
          <w:sz w:val="24"/>
          <w:szCs w:val="24"/>
        </w:rPr>
        <w:t xml:space="preserve">Consistent with </w:t>
      </w:r>
      <w:r w:rsidR="00AD7293">
        <w:rPr>
          <w:rFonts w:ascii="Times New Roman" w:hAnsi="Times New Roman" w:cs="Times New Roman"/>
          <w:sz w:val="24"/>
          <w:szCs w:val="24"/>
        </w:rPr>
        <w:t>this</w:t>
      </w:r>
      <w:r w:rsidR="00423C34">
        <w:rPr>
          <w:rFonts w:ascii="Times New Roman" w:hAnsi="Times New Roman" w:cs="Times New Roman"/>
          <w:sz w:val="24"/>
          <w:szCs w:val="24"/>
        </w:rPr>
        <w:t xml:space="preserve"> account, Maxwell and Huff </w:t>
      </w:r>
      <w:r w:rsidR="00BF1981">
        <w:rPr>
          <w:rFonts w:ascii="Times New Roman" w:hAnsi="Times New Roman" w:cs="Times New Roman"/>
          <w:sz w:val="24"/>
          <w:szCs w:val="24"/>
        </w:rPr>
        <w:t xml:space="preserve">(2024) </w:t>
      </w:r>
      <w:r w:rsidR="00423C34">
        <w:rPr>
          <w:rFonts w:ascii="Times New Roman" w:hAnsi="Times New Roman" w:cs="Times New Roman"/>
          <w:sz w:val="24"/>
          <w:szCs w:val="24"/>
        </w:rPr>
        <w:t xml:space="preserve">found positive reactivity </w:t>
      </w:r>
      <w:r w:rsidR="00EF529E">
        <w:rPr>
          <w:rFonts w:ascii="Times New Roman" w:hAnsi="Times New Roman" w:cs="Times New Roman"/>
          <w:sz w:val="24"/>
          <w:szCs w:val="24"/>
        </w:rPr>
        <w:t>using</w:t>
      </w:r>
      <w:r w:rsidR="00423C34">
        <w:rPr>
          <w:rFonts w:ascii="Times New Roman" w:hAnsi="Times New Roman" w:cs="Times New Roman"/>
          <w:sz w:val="24"/>
          <w:szCs w:val="24"/>
        </w:rPr>
        <w:t xml:space="preserve"> mediated </w:t>
      </w:r>
      <w:r w:rsidR="00EF529E">
        <w:rPr>
          <w:rFonts w:ascii="Times New Roman" w:hAnsi="Times New Roman" w:cs="Times New Roman"/>
          <w:sz w:val="24"/>
          <w:szCs w:val="24"/>
        </w:rPr>
        <w:t>word pairs</w:t>
      </w:r>
      <w:r w:rsidR="00423C34">
        <w:rPr>
          <w:rFonts w:ascii="Times New Roman" w:hAnsi="Times New Roman" w:cs="Times New Roman"/>
          <w:sz w:val="24"/>
          <w:szCs w:val="24"/>
        </w:rPr>
        <w:t xml:space="preserve">, regardless of whether </w:t>
      </w:r>
      <w:r w:rsidR="00527FBC">
        <w:rPr>
          <w:rFonts w:ascii="Times New Roman" w:hAnsi="Times New Roman" w:cs="Times New Roman"/>
          <w:sz w:val="24"/>
          <w:szCs w:val="24"/>
        </w:rPr>
        <w:t>memory was assessed</w:t>
      </w:r>
      <w:r w:rsidR="00423C34">
        <w:rPr>
          <w:rFonts w:ascii="Times New Roman" w:hAnsi="Times New Roman" w:cs="Times New Roman"/>
          <w:sz w:val="24"/>
          <w:szCs w:val="24"/>
        </w:rPr>
        <w:t xml:space="preserve"> </w:t>
      </w:r>
      <w:r w:rsidR="00AB1906">
        <w:rPr>
          <w:rFonts w:ascii="Times New Roman" w:hAnsi="Times New Roman" w:cs="Times New Roman"/>
          <w:sz w:val="24"/>
          <w:szCs w:val="24"/>
        </w:rPr>
        <w:t>via</w:t>
      </w:r>
      <w:r w:rsidR="00423C34">
        <w:rPr>
          <w:rFonts w:ascii="Times New Roman" w:hAnsi="Times New Roman" w:cs="Times New Roman"/>
          <w:sz w:val="24"/>
          <w:szCs w:val="24"/>
        </w:rPr>
        <w:t xml:space="preserve"> cued-recall (Experiment 1) or recognition testing (Experiments 2 and 3). Considered alongside</w:t>
      </w:r>
      <w:r w:rsidR="006E1013">
        <w:rPr>
          <w:rFonts w:ascii="Times New Roman" w:hAnsi="Times New Roman" w:cs="Times New Roman"/>
          <w:sz w:val="24"/>
          <w:szCs w:val="24"/>
        </w:rPr>
        <w:t xml:space="preserve"> other</w:t>
      </w:r>
      <w:r w:rsidR="00423C34">
        <w:rPr>
          <w:rFonts w:ascii="Times New Roman" w:hAnsi="Times New Roman" w:cs="Times New Roman"/>
          <w:sz w:val="24"/>
          <w:szCs w:val="24"/>
        </w:rPr>
        <w:t xml:space="preserve"> studies </w:t>
      </w:r>
      <w:r w:rsidR="005932F5">
        <w:rPr>
          <w:rFonts w:ascii="Times New Roman" w:hAnsi="Times New Roman" w:cs="Times New Roman"/>
          <w:sz w:val="24"/>
          <w:szCs w:val="24"/>
        </w:rPr>
        <w:t>exploring</w:t>
      </w:r>
      <w:r w:rsidR="00423C34">
        <w:rPr>
          <w:rFonts w:ascii="Times New Roman" w:hAnsi="Times New Roman" w:cs="Times New Roman"/>
          <w:sz w:val="24"/>
          <w:szCs w:val="24"/>
        </w:rPr>
        <w:t xml:space="preserve"> relational </w:t>
      </w:r>
      <w:r w:rsidR="005C12BA">
        <w:rPr>
          <w:rFonts w:ascii="Times New Roman" w:hAnsi="Times New Roman" w:cs="Times New Roman"/>
          <w:sz w:val="24"/>
          <w:szCs w:val="24"/>
        </w:rPr>
        <w:t>encoding</w:t>
      </w:r>
      <w:r w:rsidR="00423C34">
        <w:rPr>
          <w:rFonts w:ascii="Times New Roman" w:hAnsi="Times New Roman" w:cs="Times New Roman"/>
          <w:sz w:val="24"/>
          <w:szCs w:val="24"/>
        </w:rPr>
        <w:t xml:space="preserve"> and </w:t>
      </w:r>
      <w:r w:rsidR="00820F42">
        <w:rPr>
          <w:rFonts w:ascii="Times New Roman" w:hAnsi="Times New Roman" w:cs="Times New Roman"/>
          <w:sz w:val="24"/>
          <w:szCs w:val="24"/>
        </w:rPr>
        <w:t>cue-strengthening processes</w:t>
      </w:r>
      <w:r w:rsidR="00423C34">
        <w:rPr>
          <w:rFonts w:ascii="Times New Roman" w:hAnsi="Times New Roman" w:cs="Times New Roman"/>
          <w:sz w:val="24"/>
          <w:szCs w:val="24"/>
        </w:rPr>
        <w:t xml:space="preserve"> (e.g., Halmish &amp; Undorf, 2023; Maxwell &amp; Huff, 2022; Rivers et al., 2023), there is converging </w:t>
      </w:r>
      <w:r w:rsidR="00423C34">
        <w:rPr>
          <w:rFonts w:ascii="Times New Roman" w:hAnsi="Times New Roman" w:cs="Times New Roman"/>
          <w:sz w:val="24"/>
          <w:szCs w:val="24"/>
        </w:rPr>
        <w:lastRenderedPageBreak/>
        <w:t>evidence that</w:t>
      </w:r>
      <w:r w:rsidR="00CB5724">
        <w:rPr>
          <w:rFonts w:ascii="Times New Roman" w:hAnsi="Times New Roman" w:cs="Times New Roman"/>
          <w:sz w:val="24"/>
          <w:szCs w:val="24"/>
        </w:rPr>
        <w:t xml:space="preserve"> positive reactivity on related </w:t>
      </w:r>
      <w:r w:rsidR="0087488F">
        <w:rPr>
          <w:rFonts w:ascii="Times New Roman" w:hAnsi="Times New Roman" w:cs="Times New Roman"/>
          <w:sz w:val="24"/>
          <w:szCs w:val="24"/>
        </w:rPr>
        <w:t xml:space="preserve">cue-target </w:t>
      </w:r>
      <w:r w:rsidR="00CB5724">
        <w:rPr>
          <w:rFonts w:ascii="Times New Roman" w:hAnsi="Times New Roman" w:cs="Times New Roman"/>
          <w:sz w:val="24"/>
          <w:szCs w:val="24"/>
        </w:rPr>
        <w:t xml:space="preserve">pairs </w:t>
      </w:r>
      <w:r w:rsidR="00730945">
        <w:rPr>
          <w:rFonts w:ascii="Times New Roman" w:hAnsi="Times New Roman" w:cs="Times New Roman"/>
          <w:sz w:val="24"/>
          <w:szCs w:val="24"/>
        </w:rPr>
        <w:t>at least partially reflects a relational encoding process.</w:t>
      </w:r>
    </w:p>
    <w:p w14:paraId="017FE75C" w14:textId="055BD118" w:rsidR="002055B4" w:rsidRPr="002055B4" w:rsidRDefault="002055B4">
      <w:pPr>
        <w:spacing w:after="0" w:line="480" w:lineRule="auto"/>
        <w:jc w:val="center"/>
        <w:rPr>
          <w:rFonts w:ascii="Times New Roman" w:hAnsi="Times New Roman" w:cs="Times New Roman"/>
          <w:b/>
          <w:bCs/>
          <w:sz w:val="24"/>
          <w:szCs w:val="24"/>
        </w:rPr>
        <w:pPrChange w:id="60" w:author="Mark Huff" w:date="2025-10-23T17:15:00Z" w16du:dateUtc="2025-10-23T22:15:00Z">
          <w:pPr>
            <w:spacing w:after="0" w:line="480" w:lineRule="auto"/>
          </w:pPr>
        </w:pPrChange>
      </w:pPr>
      <w:r w:rsidRPr="002055B4">
        <w:rPr>
          <w:rFonts w:ascii="Times New Roman" w:hAnsi="Times New Roman" w:cs="Times New Roman"/>
          <w:b/>
          <w:bCs/>
          <w:sz w:val="24"/>
          <w:szCs w:val="24"/>
        </w:rPr>
        <w:t>The Present Study</w:t>
      </w:r>
    </w:p>
    <w:p w14:paraId="3765DE2D" w14:textId="02E76898" w:rsidR="00221B47" w:rsidRDefault="00F5426D"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D654F">
        <w:rPr>
          <w:rFonts w:ascii="Times New Roman" w:hAnsi="Times New Roman" w:cs="Times New Roman"/>
          <w:sz w:val="24"/>
          <w:szCs w:val="24"/>
        </w:rPr>
        <w:t xml:space="preserve">As noted above, findings from </w:t>
      </w:r>
      <w:r w:rsidR="00BF1981">
        <w:rPr>
          <w:rFonts w:ascii="Times New Roman" w:hAnsi="Times New Roman" w:cs="Times New Roman"/>
          <w:sz w:val="24"/>
          <w:szCs w:val="24"/>
        </w:rPr>
        <w:t xml:space="preserve">previous </w:t>
      </w:r>
      <w:r w:rsidR="003D654F">
        <w:rPr>
          <w:rFonts w:ascii="Times New Roman" w:hAnsi="Times New Roman" w:cs="Times New Roman"/>
          <w:sz w:val="24"/>
          <w:szCs w:val="24"/>
        </w:rPr>
        <w:t>studies</w:t>
      </w:r>
      <w:r w:rsidR="00C14A3A">
        <w:rPr>
          <w:rFonts w:ascii="Times New Roman" w:hAnsi="Times New Roman" w:cs="Times New Roman"/>
          <w:sz w:val="24"/>
          <w:szCs w:val="24"/>
        </w:rPr>
        <w:t xml:space="preserve"> suggest</w:t>
      </w:r>
      <w:r w:rsidR="00EB4F48">
        <w:rPr>
          <w:rFonts w:ascii="Times New Roman" w:hAnsi="Times New Roman" w:cs="Times New Roman"/>
          <w:sz w:val="24"/>
          <w:szCs w:val="24"/>
        </w:rPr>
        <w:t xml:space="preserve"> that JOLs </w:t>
      </w:r>
      <w:r w:rsidR="00730945">
        <w:rPr>
          <w:rFonts w:ascii="Times New Roman" w:hAnsi="Times New Roman" w:cs="Times New Roman"/>
          <w:sz w:val="24"/>
          <w:szCs w:val="24"/>
        </w:rPr>
        <w:t xml:space="preserve">may </w:t>
      </w:r>
      <w:r w:rsidR="00EB4F48">
        <w:rPr>
          <w:rFonts w:ascii="Times New Roman" w:hAnsi="Times New Roman" w:cs="Times New Roman"/>
          <w:sz w:val="24"/>
          <w:szCs w:val="24"/>
        </w:rPr>
        <w:t xml:space="preserve">specifically </w:t>
      </w:r>
      <w:r w:rsidR="00CA3D20">
        <w:rPr>
          <w:rFonts w:ascii="Times New Roman" w:hAnsi="Times New Roman" w:cs="Times New Roman"/>
          <w:sz w:val="24"/>
          <w:szCs w:val="24"/>
        </w:rPr>
        <w:t>encourage</w:t>
      </w:r>
      <w:r w:rsidR="00EB4F48">
        <w:rPr>
          <w:rFonts w:ascii="Times New Roman" w:hAnsi="Times New Roman" w:cs="Times New Roman"/>
          <w:sz w:val="24"/>
          <w:szCs w:val="24"/>
        </w:rPr>
        <w:t xml:space="preserve"> processing of </w:t>
      </w:r>
      <w:r w:rsidR="00CA3D20">
        <w:rPr>
          <w:rFonts w:ascii="Times New Roman" w:hAnsi="Times New Roman" w:cs="Times New Roman"/>
          <w:sz w:val="24"/>
          <w:szCs w:val="24"/>
        </w:rPr>
        <w:t xml:space="preserve">pre-existing </w:t>
      </w:r>
      <w:r w:rsidR="00EB4F48">
        <w:rPr>
          <w:rFonts w:ascii="Times New Roman" w:hAnsi="Times New Roman" w:cs="Times New Roman"/>
          <w:sz w:val="24"/>
          <w:szCs w:val="24"/>
        </w:rPr>
        <w:t xml:space="preserve">cue-target relations and, </w:t>
      </w:r>
      <w:r w:rsidR="00DC2D62">
        <w:rPr>
          <w:rFonts w:ascii="Times New Roman" w:hAnsi="Times New Roman" w:cs="Times New Roman"/>
          <w:sz w:val="24"/>
          <w:szCs w:val="24"/>
        </w:rPr>
        <w:t>importantly</w:t>
      </w:r>
      <w:r w:rsidR="00EB4F48">
        <w:rPr>
          <w:rFonts w:ascii="Times New Roman" w:hAnsi="Times New Roman" w:cs="Times New Roman"/>
          <w:sz w:val="24"/>
          <w:szCs w:val="24"/>
        </w:rPr>
        <w:t xml:space="preserve">, that </w:t>
      </w:r>
      <w:r w:rsidR="00C1337F">
        <w:rPr>
          <w:rFonts w:ascii="Times New Roman" w:hAnsi="Times New Roman" w:cs="Times New Roman"/>
          <w:sz w:val="24"/>
          <w:szCs w:val="24"/>
        </w:rPr>
        <w:t xml:space="preserve">this effect can </w:t>
      </w:r>
      <w:r w:rsidR="00064C7F">
        <w:rPr>
          <w:rFonts w:ascii="Times New Roman" w:hAnsi="Times New Roman" w:cs="Times New Roman"/>
          <w:sz w:val="24"/>
          <w:szCs w:val="24"/>
        </w:rPr>
        <w:t>improve cued-recall for</w:t>
      </w:r>
      <w:r w:rsidR="00392F15">
        <w:rPr>
          <w:rFonts w:ascii="Times New Roman" w:hAnsi="Times New Roman" w:cs="Times New Roman"/>
          <w:sz w:val="24"/>
          <w:szCs w:val="24"/>
        </w:rPr>
        <w:t xml:space="preserve"> pairs </w:t>
      </w:r>
      <w:r w:rsidR="00B85D39" w:rsidRPr="00B85D39">
        <w:rPr>
          <w:rFonts w:ascii="Times New Roman" w:hAnsi="Times New Roman" w:cs="Times New Roman"/>
          <w:color w:val="0070C0"/>
          <w:sz w:val="24"/>
          <w:szCs w:val="24"/>
        </w:rPr>
        <w:t>which appear unrelated</w:t>
      </w:r>
      <w:r w:rsidR="00691B6F">
        <w:rPr>
          <w:rFonts w:ascii="Times New Roman" w:hAnsi="Times New Roman" w:cs="Times New Roman"/>
          <w:color w:val="0070C0"/>
          <w:sz w:val="24"/>
          <w:szCs w:val="24"/>
        </w:rPr>
        <w:t xml:space="preserve">, </w:t>
      </w:r>
      <w:r w:rsidR="00DC2D62">
        <w:rPr>
          <w:rFonts w:ascii="Times New Roman" w:hAnsi="Times New Roman" w:cs="Times New Roman"/>
          <w:sz w:val="24"/>
          <w:szCs w:val="24"/>
        </w:rPr>
        <w:t>so long as they share an underlying relation</w:t>
      </w:r>
      <w:r w:rsidR="008063D7">
        <w:rPr>
          <w:rFonts w:ascii="Times New Roman" w:hAnsi="Times New Roman" w:cs="Times New Roman"/>
          <w:sz w:val="24"/>
          <w:szCs w:val="24"/>
        </w:rPr>
        <w:t xml:space="preserve"> (e.g., mediated pairs)</w:t>
      </w:r>
      <w:r w:rsidR="00BC46EE">
        <w:rPr>
          <w:rFonts w:ascii="Times New Roman" w:hAnsi="Times New Roman" w:cs="Times New Roman"/>
          <w:sz w:val="24"/>
          <w:szCs w:val="24"/>
        </w:rPr>
        <w:t xml:space="preserve">. </w:t>
      </w:r>
      <w:r w:rsidR="00736BCE">
        <w:rPr>
          <w:rFonts w:ascii="Times New Roman" w:hAnsi="Times New Roman" w:cs="Times New Roman"/>
          <w:sz w:val="24"/>
          <w:szCs w:val="24"/>
        </w:rPr>
        <w:t xml:space="preserve">Critically, </w:t>
      </w:r>
      <w:r w:rsidR="00BC46EE">
        <w:rPr>
          <w:rFonts w:ascii="Times New Roman" w:hAnsi="Times New Roman" w:cs="Times New Roman"/>
          <w:sz w:val="24"/>
          <w:szCs w:val="24"/>
        </w:rPr>
        <w:t>Maxwell and Huff’s (2024)</w:t>
      </w:r>
      <w:r w:rsidR="00736BCE">
        <w:rPr>
          <w:rFonts w:ascii="Times New Roman" w:hAnsi="Times New Roman" w:cs="Times New Roman"/>
          <w:sz w:val="24"/>
          <w:szCs w:val="24"/>
        </w:rPr>
        <w:t xml:space="preserve"> finding that positive JOL reactivity</w:t>
      </w:r>
      <w:r w:rsidR="00BC46EE">
        <w:rPr>
          <w:rFonts w:ascii="Times New Roman" w:hAnsi="Times New Roman" w:cs="Times New Roman"/>
          <w:sz w:val="24"/>
          <w:szCs w:val="24"/>
        </w:rPr>
        <w:t xml:space="preserve"> patterns</w:t>
      </w:r>
      <w:r w:rsidR="00736BCE">
        <w:rPr>
          <w:rFonts w:ascii="Times New Roman" w:hAnsi="Times New Roman" w:cs="Times New Roman"/>
          <w:sz w:val="24"/>
          <w:szCs w:val="24"/>
        </w:rPr>
        <w:t xml:space="preserve"> extend</w:t>
      </w:r>
      <w:r w:rsidR="0009589C">
        <w:rPr>
          <w:rFonts w:ascii="Times New Roman" w:hAnsi="Times New Roman" w:cs="Times New Roman"/>
          <w:sz w:val="24"/>
          <w:szCs w:val="24"/>
        </w:rPr>
        <w:t>ed</w:t>
      </w:r>
      <w:r w:rsidR="00736BCE">
        <w:rPr>
          <w:rFonts w:ascii="Times New Roman" w:hAnsi="Times New Roman" w:cs="Times New Roman"/>
          <w:sz w:val="24"/>
          <w:szCs w:val="24"/>
        </w:rPr>
        <w:t xml:space="preserve"> to </w:t>
      </w:r>
      <w:r w:rsidR="00BC46EE">
        <w:rPr>
          <w:rFonts w:ascii="Times New Roman" w:hAnsi="Times New Roman" w:cs="Times New Roman"/>
          <w:sz w:val="24"/>
          <w:szCs w:val="24"/>
        </w:rPr>
        <w:t xml:space="preserve">cued-recall of </w:t>
      </w:r>
      <w:r w:rsidR="00736BCE">
        <w:rPr>
          <w:rFonts w:ascii="Times New Roman" w:hAnsi="Times New Roman" w:cs="Times New Roman"/>
          <w:sz w:val="24"/>
          <w:szCs w:val="24"/>
        </w:rPr>
        <w:t xml:space="preserve">semantically mediated </w:t>
      </w:r>
      <w:r w:rsidR="00EF529E">
        <w:rPr>
          <w:rFonts w:ascii="Times New Roman" w:hAnsi="Times New Roman" w:cs="Times New Roman"/>
          <w:sz w:val="24"/>
          <w:szCs w:val="24"/>
        </w:rPr>
        <w:t>word pairs</w:t>
      </w:r>
      <w:r w:rsidR="00BF1981">
        <w:rPr>
          <w:rFonts w:ascii="Times New Roman" w:hAnsi="Times New Roman" w:cs="Times New Roman"/>
          <w:sz w:val="24"/>
          <w:szCs w:val="24"/>
        </w:rPr>
        <w:t xml:space="preserve"> cannot be fully explained by </w:t>
      </w:r>
      <w:r w:rsidR="00597F47">
        <w:rPr>
          <w:rFonts w:ascii="Times New Roman" w:hAnsi="Times New Roman" w:cs="Times New Roman"/>
          <w:sz w:val="24"/>
          <w:szCs w:val="24"/>
        </w:rPr>
        <w:t>a</w:t>
      </w:r>
      <w:r w:rsidR="00BF1981">
        <w:rPr>
          <w:rFonts w:ascii="Times New Roman" w:hAnsi="Times New Roman" w:cs="Times New Roman"/>
          <w:sz w:val="24"/>
          <w:szCs w:val="24"/>
        </w:rPr>
        <w:t xml:space="preserve"> cue-strengthening account</w:t>
      </w:r>
      <w:r w:rsidR="00730945">
        <w:rPr>
          <w:rFonts w:ascii="Times New Roman" w:hAnsi="Times New Roman" w:cs="Times New Roman"/>
          <w:sz w:val="24"/>
          <w:szCs w:val="24"/>
        </w:rPr>
        <w:t xml:space="preserve">, suggesting instead </w:t>
      </w:r>
      <w:r w:rsidR="00736BCE">
        <w:rPr>
          <w:rFonts w:ascii="Times New Roman" w:hAnsi="Times New Roman" w:cs="Times New Roman"/>
          <w:sz w:val="24"/>
          <w:szCs w:val="24"/>
        </w:rPr>
        <w:t xml:space="preserve">that JOLs </w:t>
      </w:r>
      <w:r w:rsidR="00CF2CF7">
        <w:rPr>
          <w:rFonts w:ascii="Times New Roman" w:hAnsi="Times New Roman" w:cs="Times New Roman"/>
          <w:sz w:val="24"/>
          <w:szCs w:val="24"/>
        </w:rPr>
        <w:t xml:space="preserve">may also </w:t>
      </w:r>
      <w:r w:rsidR="00730945">
        <w:rPr>
          <w:rFonts w:ascii="Times New Roman" w:hAnsi="Times New Roman" w:cs="Times New Roman"/>
          <w:sz w:val="24"/>
          <w:szCs w:val="24"/>
        </w:rPr>
        <w:t xml:space="preserve">encourage </w:t>
      </w:r>
      <w:r w:rsidR="00873C88">
        <w:rPr>
          <w:rFonts w:ascii="Times New Roman" w:hAnsi="Times New Roman" w:cs="Times New Roman"/>
          <w:sz w:val="24"/>
          <w:szCs w:val="24"/>
        </w:rPr>
        <w:t>relational encoding</w:t>
      </w:r>
      <w:r w:rsidR="00736BCE">
        <w:rPr>
          <w:rFonts w:ascii="Times New Roman" w:hAnsi="Times New Roman" w:cs="Times New Roman"/>
          <w:sz w:val="24"/>
          <w:szCs w:val="24"/>
        </w:rPr>
        <w:t>.</w:t>
      </w:r>
      <w:r w:rsidR="009A72AC">
        <w:rPr>
          <w:rFonts w:ascii="Times New Roman" w:hAnsi="Times New Roman" w:cs="Times New Roman"/>
          <w:sz w:val="24"/>
          <w:szCs w:val="24"/>
        </w:rPr>
        <w:t xml:space="preserve"> </w:t>
      </w:r>
      <w:r w:rsidR="001D4D29">
        <w:rPr>
          <w:rFonts w:ascii="Times New Roman" w:hAnsi="Times New Roman" w:cs="Times New Roman"/>
          <w:sz w:val="24"/>
          <w:szCs w:val="24"/>
        </w:rPr>
        <w:t>However, although</w:t>
      </w:r>
      <w:r w:rsidR="00BC46EE">
        <w:rPr>
          <w:rFonts w:ascii="Times New Roman" w:hAnsi="Times New Roman" w:cs="Times New Roman"/>
          <w:sz w:val="24"/>
          <w:szCs w:val="24"/>
        </w:rPr>
        <w:t xml:space="preserve"> the mediated pairs </w:t>
      </w:r>
      <w:r w:rsidR="00275456">
        <w:rPr>
          <w:rFonts w:ascii="Times New Roman" w:hAnsi="Times New Roman" w:cs="Times New Roman"/>
          <w:sz w:val="24"/>
          <w:szCs w:val="24"/>
        </w:rPr>
        <w:t>utilized by Maxwell and Huff</w:t>
      </w:r>
      <w:r w:rsidR="00BC46EE">
        <w:rPr>
          <w:rFonts w:ascii="Times New Roman" w:hAnsi="Times New Roman" w:cs="Times New Roman"/>
          <w:sz w:val="24"/>
          <w:szCs w:val="24"/>
        </w:rPr>
        <w:t xml:space="preserve"> were designed to </w:t>
      </w:r>
      <w:r w:rsidR="00275456">
        <w:rPr>
          <w:rFonts w:ascii="Times New Roman" w:hAnsi="Times New Roman" w:cs="Times New Roman"/>
          <w:sz w:val="24"/>
          <w:szCs w:val="24"/>
        </w:rPr>
        <w:t xml:space="preserve">appear unrelated at encoding, it </w:t>
      </w:r>
      <w:r w:rsidR="00F55ABB">
        <w:rPr>
          <w:rFonts w:ascii="Times New Roman" w:hAnsi="Times New Roman" w:cs="Times New Roman"/>
          <w:sz w:val="24"/>
          <w:szCs w:val="24"/>
        </w:rPr>
        <w:t>is possible</w:t>
      </w:r>
      <w:r w:rsidR="00275456">
        <w:rPr>
          <w:rFonts w:ascii="Times New Roman" w:hAnsi="Times New Roman" w:cs="Times New Roman"/>
          <w:sz w:val="24"/>
          <w:szCs w:val="24"/>
        </w:rPr>
        <w:t xml:space="preserve"> that participants were </w:t>
      </w:r>
      <w:r w:rsidR="0009589C">
        <w:rPr>
          <w:rFonts w:ascii="Times New Roman" w:hAnsi="Times New Roman" w:cs="Times New Roman"/>
          <w:sz w:val="24"/>
          <w:szCs w:val="24"/>
        </w:rPr>
        <w:t xml:space="preserve">still </w:t>
      </w:r>
      <w:r w:rsidR="00275456">
        <w:rPr>
          <w:rFonts w:ascii="Times New Roman" w:hAnsi="Times New Roman" w:cs="Times New Roman"/>
          <w:sz w:val="24"/>
          <w:szCs w:val="24"/>
        </w:rPr>
        <w:t xml:space="preserve">aware of these pairs’ underlying relations, particularly if they were able to guess the mediator at encoding. </w:t>
      </w:r>
      <w:r w:rsidR="00730945">
        <w:rPr>
          <w:rFonts w:ascii="Times New Roman" w:hAnsi="Times New Roman" w:cs="Times New Roman"/>
          <w:sz w:val="24"/>
          <w:szCs w:val="24"/>
        </w:rPr>
        <w:t>T</w:t>
      </w:r>
      <w:r w:rsidR="009A72AC">
        <w:rPr>
          <w:rFonts w:ascii="Times New Roman" w:hAnsi="Times New Roman" w:cs="Times New Roman"/>
          <w:sz w:val="24"/>
          <w:szCs w:val="24"/>
        </w:rPr>
        <w:t xml:space="preserve">he present study </w:t>
      </w:r>
      <w:r w:rsidR="00730945">
        <w:rPr>
          <w:rFonts w:ascii="Times New Roman" w:hAnsi="Times New Roman" w:cs="Times New Roman"/>
          <w:sz w:val="24"/>
          <w:szCs w:val="24"/>
        </w:rPr>
        <w:t xml:space="preserve">sought to account for this possibility while </w:t>
      </w:r>
      <w:r w:rsidR="00CA3D20">
        <w:rPr>
          <w:rFonts w:ascii="Times New Roman" w:hAnsi="Times New Roman" w:cs="Times New Roman"/>
          <w:sz w:val="24"/>
          <w:szCs w:val="24"/>
        </w:rPr>
        <w:t xml:space="preserve">providing a stronger test </w:t>
      </w:r>
      <w:r w:rsidR="00A73E29">
        <w:rPr>
          <w:rFonts w:ascii="Times New Roman" w:hAnsi="Times New Roman" w:cs="Times New Roman"/>
          <w:sz w:val="24"/>
          <w:szCs w:val="24"/>
        </w:rPr>
        <w:t xml:space="preserve">for </w:t>
      </w:r>
      <w:r w:rsidR="00A77456">
        <w:rPr>
          <w:rFonts w:ascii="Times New Roman" w:hAnsi="Times New Roman" w:cs="Times New Roman"/>
          <w:sz w:val="24"/>
          <w:szCs w:val="24"/>
        </w:rPr>
        <w:t>relational</w:t>
      </w:r>
      <w:r w:rsidR="00CA3D20">
        <w:rPr>
          <w:rFonts w:ascii="Times New Roman" w:hAnsi="Times New Roman" w:cs="Times New Roman"/>
          <w:sz w:val="24"/>
          <w:szCs w:val="24"/>
        </w:rPr>
        <w:t xml:space="preserve"> encoding </w:t>
      </w:r>
      <w:r w:rsidR="00A77456">
        <w:rPr>
          <w:rFonts w:ascii="Times New Roman" w:hAnsi="Times New Roman" w:cs="Times New Roman"/>
          <w:sz w:val="24"/>
          <w:szCs w:val="24"/>
        </w:rPr>
        <w:t>processes on JOL reactivity.</w:t>
      </w:r>
    </w:p>
    <w:p w14:paraId="4AF0AAB6" w14:textId="64976B23" w:rsidR="002055B4" w:rsidRDefault="00221B47" w:rsidP="009E628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9589C">
        <w:rPr>
          <w:rFonts w:ascii="Times New Roman" w:hAnsi="Times New Roman" w:cs="Times New Roman"/>
          <w:sz w:val="24"/>
          <w:szCs w:val="24"/>
        </w:rPr>
        <w:t>W</w:t>
      </w:r>
      <w:r w:rsidR="00F94289">
        <w:rPr>
          <w:rFonts w:ascii="Times New Roman" w:hAnsi="Times New Roman" w:cs="Times New Roman"/>
          <w:sz w:val="24"/>
          <w:szCs w:val="24"/>
        </w:rPr>
        <w:t xml:space="preserve">e first sought to replicate Maxwell </w:t>
      </w:r>
      <w:r w:rsidR="009A72AC">
        <w:rPr>
          <w:rFonts w:ascii="Times New Roman" w:hAnsi="Times New Roman" w:cs="Times New Roman"/>
          <w:sz w:val="24"/>
          <w:szCs w:val="24"/>
        </w:rPr>
        <w:t xml:space="preserve">and Huff’s </w:t>
      </w:r>
      <w:r w:rsidR="00205335">
        <w:rPr>
          <w:rFonts w:ascii="Times New Roman" w:hAnsi="Times New Roman" w:cs="Times New Roman"/>
          <w:sz w:val="24"/>
          <w:szCs w:val="24"/>
        </w:rPr>
        <w:t xml:space="preserve">(2024) </w:t>
      </w:r>
      <w:r w:rsidR="009A72AC">
        <w:rPr>
          <w:rFonts w:ascii="Times New Roman" w:hAnsi="Times New Roman" w:cs="Times New Roman"/>
          <w:sz w:val="24"/>
          <w:szCs w:val="24"/>
        </w:rPr>
        <w:t xml:space="preserve">finding that JOLs are reactive on </w:t>
      </w:r>
      <w:r w:rsidR="00061E2A">
        <w:rPr>
          <w:rFonts w:ascii="Times New Roman" w:hAnsi="Times New Roman" w:cs="Times New Roman"/>
          <w:sz w:val="24"/>
          <w:szCs w:val="24"/>
        </w:rPr>
        <w:t xml:space="preserve">cued-recall of </w:t>
      </w:r>
      <w:r w:rsidR="009A72AC">
        <w:rPr>
          <w:rFonts w:ascii="Times New Roman" w:hAnsi="Times New Roman" w:cs="Times New Roman"/>
          <w:sz w:val="24"/>
          <w:szCs w:val="24"/>
        </w:rPr>
        <w:t xml:space="preserve">mediated </w:t>
      </w:r>
      <w:r w:rsidR="00EF529E">
        <w:rPr>
          <w:rFonts w:ascii="Times New Roman" w:hAnsi="Times New Roman" w:cs="Times New Roman"/>
          <w:sz w:val="24"/>
          <w:szCs w:val="24"/>
        </w:rPr>
        <w:t>pairs</w:t>
      </w:r>
      <w:r w:rsidR="009A72AC">
        <w:rPr>
          <w:rFonts w:ascii="Times New Roman" w:hAnsi="Times New Roman" w:cs="Times New Roman"/>
          <w:sz w:val="24"/>
          <w:szCs w:val="24"/>
        </w:rPr>
        <w:t xml:space="preserve"> (Experiment 1A) </w:t>
      </w:r>
      <w:r w:rsidR="00F94289">
        <w:rPr>
          <w:rFonts w:ascii="Times New Roman" w:hAnsi="Times New Roman" w:cs="Times New Roman"/>
          <w:sz w:val="24"/>
          <w:szCs w:val="24"/>
        </w:rPr>
        <w:t xml:space="preserve">while </w:t>
      </w:r>
      <w:r w:rsidR="00FD67FF">
        <w:rPr>
          <w:rFonts w:ascii="Times New Roman" w:hAnsi="Times New Roman" w:cs="Times New Roman"/>
          <w:sz w:val="24"/>
          <w:szCs w:val="24"/>
        </w:rPr>
        <w:t>additionally</w:t>
      </w:r>
      <w:r w:rsidR="00F94289">
        <w:rPr>
          <w:rFonts w:ascii="Times New Roman" w:hAnsi="Times New Roman" w:cs="Times New Roman"/>
          <w:sz w:val="24"/>
          <w:szCs w:val="24"/>
        </w:rPr>
        <w:t xml:space="preserve"> </w:t>
      </w:r>
      <w:r w:rsidR="009A72AC">
        <w:rPr>
          <w:rFonts w:ascii="Times New Roman" w:hAnsi="Times New Roman" w:cs="Times New Roman"/>
          <w:sz w:val="24"/>
          <w:szCs w:val="24"/>
        </w:rPr>
        <w:t>test</w:t>
      </w:r>
      <w:r w:rsidR="00F94289">
        <w:rPr>
          <w:rFonts w:ascii="Times New Roman" w:hAnsi="Times New Roman" w:cs="Times New Roman"/>
          <w:sz w:val="24"/>
          <w:szCs w:val="24"/>
        </w:rPr>
        <w:t>ing</w:t>
      </w:r>
      <w:r w:rsidR="009A72AC">
        <w:rPr>
          <w:rFonts w:ascii="Times New Roman" w:hAnsi="Times New Roman" w:cs="Times New Roman"/>
          <w:sz w:val="24"/>
          <w:szCs w:val="24"/>
        </w:rPr>
        <w:t xml:space="preserve"> whether JOLs would </w:t>
      </w:r>
      <w:r w:rsidR="00F55ABB">
        <w:rPr>
          <w:rFonts w:ascii="Times New Roman" w:hAnsi="Times New Roman" w:cs="Times New Roman"/>
          <w:sz w:val="24"/>
          <w:szCs w:val="24"/>
        </w:rPr>
        <w:t xml:space="preserve">also </w:t>
      </w:r>
      <w:r w:rsidR="009A72AC">
        <w:rPr>
          <w:rFonts w:ascii="Times New Roman" w:hAnsi="Times New Roman" w:cs="Times New Roman"/>
          <w:sz w:val="24"/>
          <w:szCs w:val="24"/>
        </w:rPr>
        <w:t>facilitate cued-recall of backward mediated</w:t>
      </w:r>
      <w:r w:rsidR="00FD67FF">
        <w:rPr>
          <w:rFonts w:ascii="Times New Roman" w:hAnsi="Times New Roman" w:cs="Times New Roman"/>
          <w:sz w:val="24"/>
          <w:szCs w:val="24"/>
        </w:rPr>
        <w:t xml:space="preserve"> </w:t>
      </w:r>
      <w:r w:rsidR="00EE5630">
        <w:rPr>
          <w:rFonts w:ascii="Times New Roman" w:hAnsi="Times New Roman" w:cs="Times New Roman"/>
          <w:sz w:val="24"/>
          <w:szCs w:val="24"/>
        </w:rPr>
        <w:t>pairs</w:t>
      </w:r>
      <w:r w:rsidR="009A72AC">
        <w:rPr>
          <w:rFonts w:ascii="Times New Roman" w:hAnsi="Times New Roman" w:cs="Times New Roman"/>
          <w:sz w:val="24"/>
          <w:szCs w:val="24"/>
        </w:rPr>
        <w:t xml:space="preserve"> (Experiment 1B)</w:t>
      </w:r>
      <w:r w:rsidR="00FD67FF">
        <w:rPr>
          <w:rFonts w:ascii="Times New Roman" w:hAnsi="Times New Roman" w:cs="Times New Roman"/>
          <w:sz w:val="24"/>
          <w:szCs w:val="24"/>
        </w:rPr>
        <w:t>.</w:t>
      </w:r>
      <w:r w:rsidR="009A72AC">
        <w:rPr>
          <w:rFonts w:ascii="Times New Roman" w:hAnsi="Times New Roman" w:cs="Times New Roman"/>
          <w:sz w:val="24"/>
          <w:szCs w:val="24"/>
        </w:rPr>
        <w:t xml:space="preserve"> </w:t>
      </w:r>
      <w:r w:rsidR="000D230D">
        <w:rPr>
          <w:rFonts w:ascii="Times New Roman" w:hAnsi="Times New Roman" w:cs="Times New Roman"/>
          <w:sz w:val="24"/>
          <w:szCs w:val="24"/>
        </w:rPr>
        <w:t xml:space="preserve">Backward mediated </w:t>
      </w:r>
      <w:r w:rsidR="00EF529E">
        <w:rPr>
          <w:rFonts w:ascii="Times New Roman" w:hAnsi="Times New Roman" w:cs="Times New Roman"/>
          <w:sz w:val="24"/>
          <w:szCs w:val="24"/>
        </w:rPr>
        <w:t>pairs</w:t>
      </w:r>
      <w:r w:rsidR="00FD67FF">
        <w:rPr>
          <w:rFonts w:ascii="Times New Roman" w:hAnsi="Times New Roman" w:cs="Times New Roman"/>
          <w:sz w:val="24"/>
          <w:szCs w:val="24"/>
        </w:rPr>
        <w:t xml:space="preserve"> </w:t>
      </w:r>
      <w:r w:rsidR="009A72AC">
        <w:rPr>
          <w:rFonts w:ascii="Times New Roman" w:hAnsi="Times New Roman" w:cs="Times New Roman"/>
          <w:sz w:val="24"/>
          <w:szCs w:val="24"/>
        </w:rPr>
        <w:t xml:space="preserve">were generated by </w:t>
      </w:r>
      <w:r w:rsidR="00061E2A">
        <w:rPr>
          <w:rFonts w:ascii="Times New Roman" w:hAnsi="Times New Roman" w:cs="Times New Roman"/>
          <w:sz w:val="24"/>
          <w:szCs w:val="24"/>
        </w:rPr>
        <w:t xml:space="preserve">reversing </w:t>
      </w:r>
      <w:r w:rsidR="009A72AC">
        <w:rPr>
          <w:rFonts w:ascii="Times New Roman" w:hAnsi="Times New Roman" w:cs="Times New Roman"/>
          <w:sz w:val="24"/>
          <w:szCs w:val="24"/>
        </w:rPr>
        <w:t xml:space="preserve">the order of mediated paired items (e.g., </w:t>
      </w:r>
      <w:r w:rsidR="009A72AC" w:rsidRPr="009A72AC">
        <w:rPr>
          <w:rFonts w:ascii="Times New Roman" w:hAnsi="Times New Roman" w:cs="Times New Roman"/>
          <w:i/>
          <w:iCs/>
          <w:sz w:val="24"/>
          <w:szCs w:val="24"/>
        </w:rPr>
        <w:t>lion</w:t>
      </w:r>
      <w:r w:rsidR="00F5028D">
        <w:rPr>
          <w:rFonts w:ascii="Times New Roman" w:hAnsi="Times New Roman" w:cs="Times New Roman"/>
          <w:i/>
          <w:iCs/>
          <w:sz w:val="24"/>
          <w:szCs w:val="24"/>
        </w:rPr>
        <w:t xml:space="preserve"> </w:t>
      </w:r>
      <w:r w:rsidR="00F5028D">
        <w:rPr>
          <w:rFonts w:ascii="Times New Roman" w:hAnsi="Times New Roman" w:cs="Times New Roman"/>
          <w:sz w:val="24"/>
          <w:szCs w:val="24"/>
        </w:rPr>
        <w:t xml:space="preserve">–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Pr>
          <w:rFonts w:ascii="Times New Roman" w:hAnsi="Times New Roman" w:cs="Times New Roman"/>
          <w:sz w:val="24"/>
          <w:szCs w:val="24"/>
        </w:rPr>
        <w:t xml:space="preserve"> becomes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F5028D">
        <w:rPr>
          <w:rFonts w:ascii="Times New Roman" w:hAnsi="Times New Roman" w:cs="Times New Roman"/>
          <w:i/>
          <w:iCs/>
          <w:sz w:val="24"/>
          <w:szCs w:val="24"/>
        </w:rPr>
        <w:t xml:space="preserve"> </w:t>
      </w:r>
      <w:r w:rsidR="00F5028D">
        <w:rPr>
          <w:rFonts w:ascii="Times New Roman" w:hAnsi="Times New Roman" w:cs="Times New Roman"/>
          <w:sz w:val="24"/>
          <w:szCs w:val="24"/>
        </w:rPr>
        <w:t xml:space="preserve">– </w:t>
      </w:r>
      <w:r w:rsidR="009A72AC" w:rsidRPr="009A72AC">
        <w:rPr>
          <w:rFonts w:ascii="Times New Roman" w:hAnsi="Times New Roman" w:cs="Times New Roman"/>
          <w:i/>
          <w:iCs/>
          <w:sz w:val="24"/>
          <w:szCs w:val="24"/>
        </w:rPr>
        <w:t>lion</w:t>
      </w:r>
      <w:r w:rsidR="009A72AC">
        <w:rPr>
          <w:rFonts w:ascii="Times New Roman" w:hAnsi="Times New Roman" w:cs="Times New Roman"/>
          <w:sz w:val="24"/>
          <w:szCs w:val="24"/>
        </w:rPr>
        <w:t>).</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 xml:space="preserve">Importantly, our inclusion of backward mediated </w:t>
      </w:r>
      <w:r w:rsidR="00597F47">
        <w:rPr>
          <w:rFonts w:ascii="Times New Roman" w:hAnsi="Times New Roman" w:cs="Times New Roman"/>
          <w:sz w:val="24"/>
          <w:szCs w:val="24"/>
        </w:rPr>
        <w:t xml:space="preserve">pairs </w:t>
      </w:r>
      <w:r w:rsidR="0033739E">
        <w:rPr>
          <w:rFonts w:ascii="Times New Roman" w:hAnsi="Times New Roman" w:cs="Times New Roman"/>
          <w:sz w:val="24"/>
          <w:szCs w:val="24"/>
        </w:rPr>
        <w:t xml:space="preserve">in Experiment 1B allowed us to </w:t>
      </w:r>
      <w:del w:id="61" w:author="Mark Huff" w:date="2025-10-23T17:16:00Z" w16du:dateUtc="2025-10-23T22:16:00Z">
        <w:r w:rsidR="0033739E" w:rsidDel="00A7634C">
          <w:rPr>
            <w:rFonts w:ascii="Times New Roman" w:hAnsi="Times New Roman" w:cs="Times New Roman"/>
            <w:sz w:val="24"/>
            <w:szCs w:val="24"/>
          </w:rPr>
          <w:delText xml:space="preserve">mitigate </w:delText>
        </w:r>
      </w:del>
      <w:ins w:id="62" w:author="Mark Huff" w:date="2025-10-23T17:16:00Z" w16du:dateUtc="2025-10-23T22:16:00Z">
        <w:r w:rsidR="00A7634C">
          <w:rPr>
            <w:rFonts w:ascii="Times New Roman" w:hAnsi="Times New Roman" w:cs="Times New Roman"/>
            <w:sz w:val="24"/>
            <w:szCs w:val="24"/>
          </w:rPr>
          <w:t xml:space="preserve">reduce </w:t>
        </w:r>
      </w:ins>
      <w:r w:rsidR="0033739E">
        <w:rPr>
          <w:rFonts w:ascii="Times New Roman" w:hAnsi="Times New Roman" w:cs="Times New Roman"/>
          <w:sz w:val="24"/>
          <w:szCs w:val="24"/>
        </w:rPr>
        <w:t>potential effects of participants</w:t>
      </w:r>
      <w:ins w:id="63" w:author="Mark Huff" w:date="2025-10-23T17:16:00Z" w16du:dateUtc="2025-10-23T22:16:00Z">
        <w:r w:rsidR="00A7634C">
          <w:rPr>
            <w:rFonts w:ascii="Times New Roman" w:hAnsi="Times New Roman" w:cs="Times New Roman"/>
            <w:sz w:val="24"/>
            <w:szCs w:val="24"/>
          </w:rPr>
          <w:t xml:space="preserve"> consciously</w:t>
        </w:r>
      </w:ins>
      <w:r w:rsidR="0033739E">
        <w:rPr>
          <w:rFonts w:ascii="Times New Roman" w:hAnsi="Times New Roman" w:cs="Times New Roman"/>
          <w:sz w:val="24"/>
          <w:szCs w:val="24"/>
        </w:rPr>
        <w:t xml:space="preserve"> guessing the mediator, </w:t>
      </w:r>
      <w:r>
        <w:rPr>
          <w:rFonts w:ascii="Times New Roman" w:hAnsi="Times New Roman" w:cs="Times New Roman"/>
          <w:sz w:val="24"/>
          <w:szCs w:val="24"/>
        </w:rPr>
        <w:t xml:space="preserve">as any potential relatedness cues which participants might derive from correctly guessing the mediator would be poor cues for later </w:t>
      </w:r>
      <w:r w:rsidR="009573BE">
        <w:rPr>
          <w:rFonts w:ascii="Times New Roman" w:hAnsi="Times New Roman" w:cs="Times New Roman"/>
          <w:sz w:val="24"/>
          <w:szCs w:val="24"/>
        </w:rPr>
        <w:t>cued-</w:t>
      </w:r>
      <w:r>
        <w:rPr>
          <w:rFonts w:ascii="Times New Roman" w:hAnsi="Times New Roman" w:cs="Times New Roman"/>
          <w:sz w:val="24"/>
          <w:szCs w:val="24"/>
        </w:rPr>
        <w:t>recall (</w:t>
      </w:r>
      <w:del w:id="64" w:author="Mark Huff" w:date="2025-10-23T17:17:00Z" w16du:dateUtc="2025-10-23T22:17:00Z">
        <w:r w:rsidR="00F340C2" w:rsidDel="00A7634C">
          <w:rPr>
            <w:rFonts w:ascii="Times New Roman" w:hAnsi="Times New Roman" w:cs="Times New Roman"/>
            <w:sz w:val="24"/>
            <w:szCs w:val="24"/>
          </w:rPr>
          <w:delText>i.e., the illusion of competence;</w:delText>
        </w:r>
      </w:del>
      <w:ins w:id="65" w:author="Mark Huff" w:date="2025-10-23T17:17:00Z" w16du:dateUtc="2025-10-23T22:17:00Z">
        <w:r w:rsidR="00A7634C">
          <w:rPr>
            <w:rFonts w:ascii="Times New Roman" w:hAnsi="Times New Roman" w:cs="Times New Roman"/>
            <w:sz w:val="24"/>
            <w:szCs w:val="24"/>
          </w:rPr>
          <w:t>e.g.,</w:t>
        </w:r>
      </w:ins>
      <w:r w:rsidR="00F340C2">
        <w:rPr>
          <w:rFonts w:ascii="Times New Roman" w:hAnsi="Times New Roman" w:cs="Times New Roman"/>
          <w:sz w:val="24"/>
          <w:szCs w:val="24"/>
        </w:rPr>
        <w:t xml:space="preserve"> </w:t>
      </w:r>
      <w:del w:id="66" w:author="Mark Huff" w:date="2025-10-23T17:17:00Z" w16du:dateUtc="2025-10-23T22:17:00Z">
        <w:r w:rsidDel="00A7634C">
          <w:rPr>
            <w:rFonts w:ascii="Times New Roman" w:hAnsi="Times New Roman" w:cs="Times New Roman"/>
            <w:sz w:val="24"/>
            <w:szCs w:val="24"/>
          </w:rPr>
          <w:delText>s</w:delText>
        </w:r>
        <w:r w:rsidRPr="00690DAF" w:rsidDel="00A7634C">
          <w:rPr>
            <w:rFonts w:ascii="Times New Roman" w:hAnsi="Times New Roman" w:cs="Times New Roman"/>
            <w:sz w:val="24"/>
            <w:szCs w:val="24"/>
          </w:rPr>
          <w:delText xml:space="preserve">ee </w:delText>
        </w:r>
      </w:del>
      <w:r w:rsidRPr="00690DAF">
        <w:rPr>
          <w:rFonts w:ascii="Times New Roman" w:hAnsi="Times New Roman" w:cs="Times New Roman"/>
          <w:sz w:val="24"/>
          <w:szCs w:val="24"/>
        </w:rPr>
        <w:t xml:space="preserve">Koriat &amp; Bjork, 2005, </w:t>
      </w:r>
      <w:r w:rsidR="00115021" w:rsidRPr="00690DAF">
        <w:rPr>
          <w:rFonts w:ascii="Times New Roman" w:hAnsi="Times New Roman" w:cs="Times New Roman"/>
          <w:sz w:val="24"/>
          <w:szCs w:val="24"/>
        </w:rPr>
        <w:t>Maxwell &amp; Huff, 2021</w:t>
      </w:r>
      <w:r w:rsidRPr="00690DAF">
        <w:rPr>
          <w:rFonts w:ascii="Times New Roman" w:hAnsi="Times New Roman" w:cs="Times New Roman"/>
          <w:sz w:val="24"/>
          <w:szCs w:val="24"/>
        </w:rPr>
        <w:t>).</w:t>
      </w:r>
      <w:r>
        <w:rPr>
          <w:rFonts w:ascii="Times New Roman" w:hAnsi="Times New Roman" w:cs="Times New Roman"/>
          <w:sz w:val="24"/>
          <w:szCs w:val="24"/>
        </w:rPr>
        <w:t xml:space="preserve"> </w:t>
      </w:r>
      <w:r w:rsidR="00093144">
        <w:rPr>
          <w:rFonts w:ascii="Times New Roman" w:hAnsi="Times New Roman" w:cs="Times New Roman"/>
          <w:sz w:val="24"/>
          <w:szCs w:val="24"/>
        </w:rPr>
        <w:t>W</w:t>
      </w:r>
      <w:r w:rsidR="00115021">
        <w:rPr>
          <w:rFonts w:ascii="Times New Roman" w:hAnsi="Times New Roman" w:cs="Times New Roman"/>
          <w:sz w:val="24"/>
          <w:szCs w:val="24"/>
        </w:rPr>
        <w:t>e</w:t>
      </w:r>
      <w:r>
        <w:rPr>
          <w:rFonts w:ascii="Times New Roman" w:hAnsi="Times New Roman" w:cs="Times New Roman"/>
          <w:sz w:val="24"/>
          <w:szCs w:val="24"/>
        </w:rPr>
        <w:t xml:space="preserve"> </w:t>
      </w:r>
      <w:r w:rsidR="00093144">
        <w:rPr>
          <w:rFonts w:ascii="Times New Roman" w:hAnsi="Times New Roman" w:cs="Times New Roman"/>
          <w:sz w:val="24"/>
          <w:szCs w:val="24"/>
        </w:rPr>
        <w:t xml:space="preserve">then </w:t>
      </w:r>
      <w:r w:rsidR="00115021">
        <w:rPr>
          <w:rFonts w:ascii="Times New Roman" w:hAnsi="Times New Roman" w:cs="Times New Roman"/>
          <w:sz w:val="24"/>
          <w:szCs w:val="24"/>
        </w:rPr>
        <w:t xml:space="preserve">tested whether positive JOL reactivity would extend to </w:t>
      </w:r>
      <w:r w:rsidR="00093144">
        <w:rPr>
          <w:rFonts w:ascii="Times New Roman" w:hAnsi="Times New Roman" w:cs="Times New Roman"/>
          <w:sz w:val="24"/>
          <w:szCs w:val="24"/>
        </w:rPr>
        <w:t>double</w:t>
      </w:r>
      <w:r w:rsidR="009B25A1">
        <w:rPr>
          <w:rFonts w:ascii="Times New Roman" w:hAnsi="Times New Roman" w:cs="Times New Roman"/>
          <w:sz w:val="24"/>
          <w:szCs w:val="24"/>
        </w:rPr>
        <w:t>-</w:t>
      </w:r>
      <w:r w:rsidR="00EF529E">
        <w:rPr>
          <w:rFonts w:ascii="Times New Roman" w:hAnsi="Times New Roman" w:cs="Times New Roman"/>
          <w:sz w:val="24"/>
          <w:szCs w:val="24"/>
        </w:rPr>
        <w:t>mediated word pairs</w:t>
      </w:r>
      <w:r w:rsidR="00115021">
        <w:rPr>
          <w:rFonts w:ascii="Times New Roman" w:hAnsi="Times New Roman" w:cs="Times New Roman"/>
          <w:sz w:val="24"/>
          <w:szCs w:val="24"/>
        </w:rPr>
        <w:t xml:space="preserve"> </w:t>
      </w:r>
      <w:r w:rsidR="00093144">
        <w:rPr>
          <w:rFonts w:ascii="Times New Roman" w:hAnsi="Times New Roman" w:cs="Times New Roman"/>
          <w:sz w:val="24"/>
          <w:szCs w:val="24"/>
        </w:rPr>
        <w:t xml:space="preserve">(i.e., pairs </w:t>
      </w:r>
      <w:r w:rsidR="00093144">
        <w:rPr>
          <w:rFonts w:ascii="Times New Roman" w:hAnsi="Times New Roman" w:cs="Times New Roman"/>
          <w:sz w:val="24"/>
          <w:szCs w:val="24"/>
        </w:rPr>
        <w:lastRenderedPageBreak/>
        <w:t xml:space="preserve">mediated through two concepts; </w:t>
      </w:r>
      <w:r w:rsidR="00B85D39">
        <w:rPr>
          <w:rFonts w:ascii="Times New Roman" w:hAnsi="Times New Roman" w:cs="Times New Roman"/>
          <w:sz w:val="24"/>
          <w:szCs w:val="24"/>
        </w:rPr>
        <w:t xml:space="preserve">e.g., </w:t>
      </w:r>
      <w:r w:rsidR="00F5028D" w:rsidRPr="00F767E0">
        <w:rPr>
          <w:rFonts w:ascii="Times New Roman" w:hAnsi="Times New Roman" w:cs="Times New Roman"/>
          <w:i/>
          <w:iCs/>
          <w:sz w:val="24"/>
          <w:szCs w:val="24"/>
        </w:rPr>
        <w:t>lion</w:t>
      </w:r>
      <w:r w:rsidR="00F5028D">
        <w:rPr>
          <w:rFonts w:ascii="Times New Roman" w:hAnsi="Times New Roman" w:cs="Times New Roman"/>
          <w:sz w:val="24"/>
          <w:szCs w:val="24"/>
        </w:rPr>
        <w:t xml:space="preserve"> – </w:t>
      </w:r>
      <w:r w:rsidR="00F5028D" w:rsidRPr="00F767E0">
        <w:rPr>
          <w:rFonts w:ascii="Times New Roman" w:hAnsi="Times New Roman" w:cs="Times New Roman"/>
          <w:i/>
          <w:iCs/>
          <w:sz w:val="24"/>
          <w:szCs w:val="24"/>
        </w:rPr>
        <w:t>flag</w:t>
      </w:r>
      <w:r w:rsidR="00F5028D">
        <w:rPr>
          <w:rFonts w:ascii="Times New Roman" w:hAnsi="Times New Roman" w:cs="Times New Roman"/>
          <w:sz w:val="24"/>
          <w:szCs w:val="24"/>
        </w:rPr>
        <w:t xml:space="preserve">, which is mediated through </w:t>
      </w:r>
      <w:r w:rsidR="006A419B" w:rsidRPr="00F767E0">
        <w:rPr>
          <w:rFonts w:ascii="Times New Roman" w:hAnsi="Times New Roman" w:cs="Times New Roman"/>
          <w:i/>
          <w:iCs/>
          <w:sz w:val="24"/>
          <w:szCs w:val="24"/>
        </w:rPr>
        <w:t>lion</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tiger</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stripes</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flag</w:t>
      </w:r>
      <w:r w:rsidR="006A419B">
        <w:rPr>
          <w:rFonts w:ascii="Times New Roman" w:hAnsi="Times New Roman" w:cs="Times New Roman"/>
          <w:sz w:val="24"/>
          <w:szCs w:val="24"/>
        </w:rPr>
        <w:t xml:space="preserve">; </w:t>
      </w:r>
      <w:r w:rsidR="00093144">
        <w:rPr>
          <w:rFonts w:ascii="Times New Roman" w:hAnsi="Times New Roman" w:cs="Times New Roman"/>
          <w:sz w:val="24"/>
          <w:szCs w:val="24"/>
        </w:rPr>
        <w:t xml:space="preserve">see </w:t>
      </w:r>
      <w:r w:rsidR="00093144" w:rsidRPr="009F23D3">
        <w:rPr>
          <w:rFonts w:ascii="Times New Roman" w:hAnsi="Times New Roman" w:cs="Times New Roman"/>
          <w:sz w:val="24"/>
          <w:szCs w:val="24"/>
        </w:rPr>
        <w:t>Chwilla &amp; Kolk, 2002)</w:t>
      </w:r>
      <w:r w:rsidR="009E628D">
        <w:rPr>
          <w:rFonts w:ascii="Times New Roman" w:hAnsi="Times New Roman" w:cs="Times New Roman"/>
          <w:sz w:val="24"/>
          <w:szCs w:val="24"/>
        </w:rPr>
        <w:t xml:space="preserve">. Like </w:t>
      </w:r>
      <w:r w:rsidR="00691B6F">
        <w:rPr>
          <w:rFonts w:ascii="Times New Roman" w:hAnsi="Times New Roman" w:cs="Times New Roman"/>
          <w:sz w:val="24"/>
          <w:szCs w:val="24"/>
        </w:rPr>
        <w:t xml:space="preserve">the </w:t>
      </w:r>
      <w:r w:rsidR="009E628D">
        <w:rPr>
          <w:rFonts w:ascii="Times New Roman" w:hAnsi="Times New Roman" w:cs="Times New Roman"/>
          <w:sz w:val="24"/>
          <w:szCs w:val="24"/>
        </w:rPr>
        <w:t xml:space="preserve">single-mediated pairs </w:t>
      </w:r>
      <w:r w:rsidR="00691B6F">
        <w:rPr>
          <w:rFonts w:ascii="Times New Roman" w:hAnsi="Times New Roman" w:cs="Times New Roman"/>
          <w:sz w:val="24"/>
          <w:szCs w:val="24"/>
        </w:rPr>
        <w:t xml:space="preserve">used </w:t>
      </w:r>
      <w:r w:rsidR="009E628D">
        <w:rPr>
          <w:rFonts w:ascii="Times New Roman" w:hAnsi="Times New Roman" w:cs="Times New Roman"/>
          <w:sz w:val="24"/>
          <w:szCs w:val="24"/>
        </w:rPr>
        <w:t xml:space="preserve">in Experiments 1A/1B, double-mediated pairs were similarly </w:t>
      </w:r>
      <w:r w:rsidR="00115021" w:rsidRPr="009F23D3">
        <w:rPr>
          <w:rFonts w:ascii="Times New Roman" w:hAnsi="Times New Roman" w:cs="Times New Roman"/>
          <w:sz w:val="24"/>
          <w:szCs w:val="24"/>
        </w:rPr>
        <w:t>presented in the forward (Experiment 2A) and backward directions</w:t>
      </w:r>
      <w:r w:rsidR="00115021">
        <w:rPr>
          <w:rFonts w:ascii="Times New Roman" w:hAnsi="Times New Roman" w:cs="Times New Roman"/>
          <w:sz w:val="24"/>
          <w:szCs w:val="24"/>
        </w:rPr>
        <w:t xml:space="preserve"> (Experiment 2B).</w:t>
      </w:r>
      <w:r w:rsidR="00061E2A">
        <w:rPr>
          <w:rFonts w:ascii="Times New Roman" w:hAnsi="Times New Roman" w:cs="Times New Roman"/>
          <w:sz w:val="24"/>
          <w:szCs w:val="24"/>
        </w:rPr>
        <w:t xml:space="preserve"> </w:t>
      </w:r>
      <w:r w:rsidR="009E628D">
        <w:rPr>
          <w:rFonts w:ascii="Times New Roman" w:hAnsi="Times New Roman" w:cs="Times New Roman"/>
          <w:sz w:val="24"/>
          <w:szCs w:val="24"/>
        </w:rPr>
        <w:t>D</w:t>
      </w:r>
      <w:r w:rsidR="00BD1266">
        <w:rPr>
          <w:rFonts w:ascii="Times New Roman" w:hAnsi="Times New Roman" w:cs="Times New Roman"/>
          <w:sz w:val="24"/>
          <w:szCs w:val="24"/>
        </w:rPr>
        <w:t xml:space="preserve">ouble-mediated pairs provided a stronger test of </w:t>
      </w:r>
      <w:del w:id="67" w:author="Mark Huff" w:date="2025-10-23T17:17:00Z" w16du:dateUtc="2025-10-23T22:17:00Z">
        <w:r w:rsidR="00BD1266" w:rsidDel="00A7634C">
          <w:rPr>
            <w:rFonts w:ascii="Times New Roman" w:hAnsi="Times New Roman" w:cs="Times New Roman"/>
            <w:sz w:val="24"/>
            <w:szCs w:val="24"/>
          </w:rPr>
          <w:delText xml:space="preserve">the </w:delText>
        </w:r>
      </w:del>
      <w:ins w:id="68" w:author="Mark Huff" w:date="2025-10-23T17:17:00Z" w16du:dateUtc="2025-10-23T22:17:00Z">
        <w:r w:rsidR="00A7634C">
          <w:rPr>
            <w:rFonts w:ascii="Times New Roman" w:hAnsi="Times New Roman" w:cs="Times New Roman"/>
            <w:sz w:val="24"/>
            <w:szCs w:val="24"/>
          </w:rPr>
          <w:t xml:space="preserve">a </w:t>
        </w:r>
      </w:ins>
      <w:r w:rsidR="00BD1266">
        <w:rPr>
          <w:rFonts w:ascii="Times New Roman" w:hAnsi="Times New Roman" w:cs="Times New Roman"/>
          <w:sz w:val="24"/>
          <w:szCs w:val="24"/>
        </w:rPr>
        <w:t xml:space="preserve">relational </w:t>
      </w:r>
      <w:ins w:id="69" w:author="Mark Huff" w:date="2025-10-23T17:17:00Z" w16du:dateUtc="2025-10-23T22:17:00Z">
        <w:r w:rsidR="00A7634C">
          <w:rPr>
            <w:rFonts w:ascii="Times New Roman" w:hAnsi="Times New Roman" w:cs="Times New Roman"/>
            <w:sz w:val="24"/>
            <w:szCs w:val="24"/>
          </w:rPr>
          <w:t xml:space="preserve">encoding </w:t>
        </w:r>
      </w:ins>
      <w:r w:rsidR="00BD1266">
        <w:rPr>
          <w:rFonts w:ascii="Times New Roman" w:hAnsi="Times New Roman" w:cs="Times New Roman"/>
          <w:sz w:val="24"/>
          <w:szCs w:val="24"/>
        </w:rPr>
        <w:t>account</w:t>
      </w:r>
      <w:ins w:id="70" w:author="Mark Huff" w:date="2025-10-23T17:17:00Z" w16du:dateUtc="2025-10-23T22:17:00Z">
        <w:r w:rsidR="00A7634C">
          <w:rPr>
            <w:rFonts w:ascii="Times New Roman" w:hAnsi="Times New Roman" w:cs="Times New Roman"/>
            <w:sz w:val="24"/>
            <w:szCs w:val="24"/>
          </w:rPr>
          <w:t xml:space="preserve"> of JOL reactivity</w:t>
        </w:r>
      </w:ins>
      <w:r w:rsidR="00BD1266">
        <w:rPr>
          <w:rFonts w:ascii="Times New Roman" w:hAnsi="Times New Roman" w:cs="Times New Roman"/>
          <w:sz w:val="24"/>
          <w:szCs w:val="24"/>
        </w:rPr>
        <w:t xml:space="preserve">, as </w:t>
      </w:r>
      <w:r w:rsidR="009E628D">
        <w:rPr>
          <w:rFonts w:ascii="Times New Roman" w:hAnsi="Times New Roman" w:cs="Times New Roman"/>
          <w:sz w:val="24"/>
          <w:szCs w:val="24"/>
        </w:rPr>
        <w:t>the increased distance between cue and target made it less likely that participants would guess the mediators at encoding.</w:t>
      </w:r>
      <w:r w:rsidR="00BD1266">
        <w:rPr>
          <w:rFonts w:ascii="Times New Roman" w:hAnsi="Times New Roman" w:cs="Times New Roman"/>
          <w:sz w:val="24"/>
          <w:szCs w:val="24"/>
        </w:rPr>
        <w:t xml:space="preserve"> </w:t>
      </w:r>
      <w:r w:rsidR="0033739E">
        <w:rPr>
          <w:rFonts w:ascii="Times New Roman" w:hAnsi="Times New Roman" w:cs="Times New Roman"/>
          <w:sz w:val="24"/>
          <w:szCs w:val="24"/>
        </w:rPr>
        <w:t xml:space="preserve">Thus, by </w:t>
      </w:r>
      <w:r w:rsidR="00BD1266">
        <w:rPr>
          <w:rFonts w:ascii="Times New Roman" w:hAnsi="Times New Roman" w:cs="Times New Roman"/>
          <w:sz w:val="24"/>
          <w:szCs w:val="24"/>
        </w:rPr>
        <w:t xml:space="preserve">including multiple mediated pair types, </w:t>
      </w:r>
      <w:r w:rsidR="0033739E">
        <w:rPr>
          <w:rFonts w:ascii="Times New Roman" w:hAnsi="Times New Roman" w:cs="Times New Roman"/>
          <w:sz w:val="24"/>
          <w:szCs w:val="24"/>
        </w:rPr>
        <w:t xml:space="preserve">the present study provided </w:t>
      </w:r>
      <w:r w:rsidR="00BD1266">
        <w:rPr>
          <w:rFonts w:ascii="Times New Roman" w:hAnsi="Times New Roman" w:cs="Times New Roman"/>
          <w:sz w:val="24"/>
          <w:szCs w:val="24"/>
        </w:rPr>
        <w:t xml:space="preserve">a more complete test of whether </w:t>
      </w:r>
      <w:r w:rsidR="00B85D39" w:rsidRPr="00B85D39">
        <w:rPr>
          <w:rFonts w:ascii="Times New Roman" w:hAnsi="Times New Roman" w:cs="Times New Roman"/>
          <w:color w:val="0070C0"/>
          <w:sz w:val="24"/>
          <w:szCs w:val="24"/>
        </w:rPr>
        <w:t xml:space="preserve">perceived relatedness </w:t>
      </w:r>
      <w:r w:rsidR="0033739E">
        <w:rPr>
          <w:rFonts w:ascii="Times New Roman" w:hAnsi="Times New Roman" w:cs="Times New Roman"/>
          <w:sz w:val="24"/>
          <w:szCs w:val="24"/>
        </w:rPr>
        <w:t xml:space="preserve">cues are a requisite for JOLs to facilitate cued-recall of </w:t>
      </w:r>
      <w:r w:rsidR="00EF529E">
        <w:rPr>
          <w:rFonts w:ascii="Times New Roman" w:hAnsi="Times New Roman" w:cs="Times New Roman"/>
          <w:sz w:val="24"/>
          <w:szCs w:val="24"/>
        </w:rPr>
        <w:t>word pairs</w:t>
      </w:r>
      <w:r w:rsidR="0033739E">
        <w:rPr>
          <w:rFonts w:ascii="Times New Roman" w:hAnsi="Times New Roman" w:cs="Times New Roman"/>
          <w:sz w:val="24"/>
          <w:szCs w:val="24"/>
        </w:rPr>
        <w:t>.</w:t>
      </w:r>
    </w:p>
    <w:p w14:paraId="069B81D9" w14:textId="23D64E71" w:rsidR="0059530C" w:rsidRPr="0084770D" w:rsidRDefault="0059530C" w:rsidP="0059530C">
      <w:pPr>
        <w:spacing w:after="0" w:line="480" w:lineRule="auto"/>
        <w:jc w:val="center"/>
        <w:rPr>
          <w:rFonts w:ascii="Times New Roman" w:hAnsi="Times New Roman" w:cs="Times New Roman"/>
          <w:b/>
          <w:bCs/>
          <w:sz w:val="24"/>
          <w:szCs w:val="24"/>
        </w:rPr>
      </w:pPr>
      <w:r w:rsidRPr="0084770D">
        <w:rPr>
          <w:rFonts w:ascii="Times New Roman" w:hAnsi="Times New Roman" w:cs="Times New Roman"/>
          <w:b/>
          <w:bCs/>
          <w:sz w:val="24"/>
          <w:szCs w:val="24"/>
        </w:rPr>
        <w:t>Experiment 1</w:t>
      </w:r>
      <w:r w:rsidR="00773B72">
        <w:rPr>
          <w:rFonts w:ascii="Times New Roman" w:hAnsi="Times New Roman" w:cs="Times New Roman"/>
          <w:b/>
          <w:bCs/>
          <w:sz w:val="24"/>
          <w:szCs w:val="24"/>
        </w:rPr>
        <w:t>A</w:t>
      </w:r>
      <w:r w:rsidRPr="0084770D">
        <w:rPr>
          <w:rFonts w:ascii="Times New Roman" w:hAnsi="Times New Roman" w:cs="Times New Roman"/>
          <w:b/>
          <w:bCs/>
          <w:sz w:val="24"/>
          <w:szCs w:val="24"/>
        </w:rPr>
        <w:t xml:space="preserve">: </w:t>
      </w:r>
      <w:r w:rsidR="009D4918">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41742161" w14:textId="11ED2B5F" w:rsidR="003F79E7" w:rsidRDefault="003F79E7" w:rsidP="003F79E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1A </w:t>
      </w:r>
      <w:r w:rsidR="00957A98">
        <w:rPr>
          <w:rFonts w:ascii="Times New Roman" w:hAnsi="Times New Roman" w:cs="Times New Roman"/>
          <w:sz w:val="24"/>
          <w:szCs w:val="24"/>
        </w:rPr>
        <w:t xml:space="preserve">sought to replicate previous findings reported by Maxwell and Huff (2024) demonstrating that positive JOL reactivity patterns observed </w:t>
      </w:r>
      <w:r w:rsidR="00EF529E">
        <w:rPr>
          <w:rFonts w:ascii="Times New Roman" w:hAnsi="Times New Roman" w:cs="Times New Roman"/>
          <w:sz w:val="24"/>
          <w:szCs w:val="24"/>
        </w:rPr>
        <w:t xml:space="preserve">for </w:t>
      </w:r>
      <w:r w:rsidR="00957A98">
        <w:rPr>
          <w:rFonts w:ascii="Times New Roman" w:hAnsi="Times New Roman" w:cs="Times New Roman"/>
          <w:sz w:val="24"/>
          <w:szCs w:val="24"/>
        </w:rPr>
        <w:t xml:space="preserve">related </w:t>
      </w:r>
      <w:r w:rsidR="00EF529E">
        <w:rPr>
          <w:rFonts w:ascii="Times New Roman" w:hAnsi="Times New Roman" w:cs="Times New Roman"/>
          <w:sz w:val="24"/>
          <w:szCs w:val="24"/>
        </w:rPr>
        <w:t>pairs</w:t>
      </w:r>
      <w:r w:rsidR="00957A98">
        <w:rPr>
          <w:rFonts w:ascii="Times New Roman" w:hAnsi="Times New Roman" w:cs="Times New Roman"/>
          <w:sz w:val="24"/>
          <w:szCs w:val="24"/>
        </w:rPr>
        <w:t xml:space="preserve"> extend to semantically mediated </w:t>
      </w:r>
      <w:r w:rsidR="00EF529E">
        <w:rPr>
          <w:rFonts w:ascii="Times New Roman" w:hAnsi="Times New Roman" w:cs="Times New Roman"/>
          <w:sz w:val="24"/>
          <w:szCs w:val="24"/>
        </w:rPr>
        <w:t xml:space="preserve">pairs </w:t>
      </w:r>
      <w:r w:rsidR="00957A98">
        <w:rPr>
          <w:rFonts w:ascii="Times New Roman" w:hAnsi="Times New Roman" w:cs="Times New Roman"/>
          <w:sz w:val="24"/>
          <w:szCs w:val="24"/>
        </w:rPr>
        <w:t xml:space="preserve">in which the cue and target are indirectly related </w:t>
      </w:r>
      <w:r w:rsidR="00B471E5">
        <w:rPr>
          <w:rFonts w:ascii="Times New Roman" w:hAnsi="Times New Roman" w:cs="Times New Roman"/>
          <w:sz w:val="24"/>
          <w:szCs w:val="24"/>
        </w:rPr>
        <w:t>through</w:t>
      </w:r>
      <w:r w:rsidR="00957A98">
        <w:rPr>
          <w:rFonts w:ascii="Times New Roman" w:hAnsi="Times New Roman" w:cs="Times New Roman"/>
          <w:sz w:val="24"/>
          <w:szCs w:val="24"/>
        </w:rPr>
        <w:t xml:space="preserve"> a non-presented </w:t>
      </w:r>
      <w:r w:rsidR="00EF529E">
        <w:rPr>
          <w:rFonts w:ascii="Times New Roman" w:hAnsi="Times New Roman" w:cs="Times New Roman"/>
          <w:sz w:val="24"/>
          <w:szCs w:val="24"/>
        </w:rPr>
        <w:t xml:space="preserve">mediator </w:t>
      </w:r>
      <w:r w:rsidR="00957A98">
        <w:rPr>
          <w:rFonts w:ascii="Times New Roman" w:hAnsi="Times New Roman" w:cs="Times New Roman"/>
          <w:sz w:val="24"/>
          <w:szCs w:val="24"/>
        </w:rPr>
        <w:t xml:space="preserve">(e.g., </w:t>
      </w:r>
      <w:r w:rsidR="00205335" w:rsidRPr="00205335">
        <w:rPr>
          <w:rFonts w:ascii="Times New Roman" w:hAnsi="Times New Roman" w:cs="Times New Roman"/>
          <w:i/>
          <w:iCs/>
          <w:sz w:val="24"/>
          <w:szCs w:val="24"/>
        </w:rPr>
        <w:t>lion</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stripes</w:t>
      </w:r>
      <w:ins w:id="71" w:author="Mark Huff" w:date="2025-10-23T17:17:00Z" w16du:dateUtc="2025-10-23T22:17:00Z">
        <w:r w:rsidR="00A7634C">
          <w:rPr>
            <w:rFonts w:ascii="Times New Roman" w:hAnsi="Times New Roman" w:cs="Times New Roman"/>
            <w:sz w:val="24"/>
            <w:szCs w:val="24"/>
          </w:rPr>
          <w:t>;</w:t>
        </w:r>
      </w:ins>
      <w:r w:rsidR="00957A98" w:rsidRPr="00205335">
        <w:rPr>
          <w:rFonts w:ascii="Times New Roman" w:hAnsi="Times New Roman" w:cs="Times New Roman"/>
          <w:sz w:val="24"/>
          <w:szCs w:val="24"/>
        </w:rPr>
        <w:t xml:space="preserve"> </w:t>
      </w:r>
      <w:del w:id="72" w:author="Mark Huff" w:date="2025-10-23T17:17:00Z" w16du:dateUtc="2025-10-23T22:17:00Z">
        <w:r w:rsidR="00205335" w:rsidRPr="00205335" w:rsidDel="00A7634C">
          <w:rPr>
            <w:rFonts w:ascii="Times New Roman" w:hAnsi="Times New Roman" w:cs="Times New Roman"/>
            <w:sz w:val="24"/>
            <w:szCs w:val="24"/>
          </w:rPr>
          <w:delText>is</w:delText>
        </w:r>
        <w:r w:rsidR="00957A98" w:rsidRPr="00205335" w:rsidDel="00A7634C">
          <w:rPr>
            <w:rFonts w:ascii="Times New Roman" w:hAnsi="Times New Roman" w:cs="Times New Roman"/>
            <w:sz w:val="24"/>
            <w:szCs w:val="24"/>
          </w:rPr>
          <w:delText xml:space="preserve"> </w:delText>
        </w:r>
      </w:del>
      <w:r w:rsidR="00957A98" w:rsidRPr="00205335">
        <w:rPr>
          <w:rFonts w:ascii="Times New Roman" w:hAnsi="Times New Roman" w:cs="Times New Roman"/>
          <w:sz w:val="24"/>
          <w:szCs w:val="24"/>
        </w:rPr>
        <w:t>mediated</w:t>
      </w:r>
      <w:r w:rsidR="00957A98">
        <w:rPr>
          <w:rFonts w:ascii="Times New Roman" w:hAnsi="Times New Roman" w:cs="Times New Roman"/>
          <w:sz w:val="24"/>
          <w:szCs w:val="24"/>
        </w:rPr>
        <w:t xml:space="preserve"> through</w:t>
      </w:r>
      <w:r w:rsid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tiger</w:t>
      </w:r>
      <w:r w:rsidR="00957A98">
        <w:rPr>
          <w:rFonts w:ascii="Times New Roman" w:hAnsi="Times New Roman" w:cs="Times New Roman"/>
          <w:sz w:val="24"/>
          <w:szCs w:val="24"/>
        </w:rPr>
        <w:t xml:space="preserve">). Consistent with previous </w:t>
      </w:r>
      <w:r w:rsidR="007A45DA">
        <w:rPr>
          <w:rFonts w:ascii="Times New Roman" w:hAnsi="Times New Roman" w:cs="Times New Roman"/>
          <w:sz w:val="24"/>
          <w:szCs w:val="24"/>
        </w:rPr>
        <w:t>studies</w:t>
      </w:r>
      <w:r w:rsidR="00957A98">
        <w:rPr>
          <w:rFonts w:ascii="Times New Roman" w:hAnsi="Times New Roman" w:cs="Times New Roman"/>
          <w:sz w:val="24"/>
          <w:szCs w:val="24"/>
        </w:rPr>
        <w:t xml:space="preserve"> (e.g., Maxwell &amp; Huff, 2022; Rivers et al., 2023; Soderstrom et al., 2015), we expected that JOLs would improve memory </w:t>
      </w:r>
      <w:r w:rsidR="0053004E">
        <w:rPr>
          <w:rFonts w:ascii="Times New Roman" w:hAnsi="Times New Roman" w:cs="Times New Roman"/>
          <w:sz w:val="24"/>
          <w:szCs w:val="24"/>
        </w:rPr>
        <w:t xml:space="preserve">for </w:t>
      </w:r>
      <w:r w:rsidR="00957A98">
        <w:rPr>
          <w:rFonts w:ascii="Times New Roman" w:hAnsi="Times New Roman" w:cs="Times New Roman"/>
          <w:sz w:val="24"/>
          <w:szCs w:val="24"/>
        </w:rPr>
        <w:t>related cue-target pairs relative to participants completing a silent reading control task</w:t>
      </w:r>
      <w:r w:rsidR="0008366D">
        <w:rPr>
          <w:rFonts w:ascii="Times New Roman" w:hAnsi="Times New Roman" w:cs="Times New Roman"/>
          <w:sz w:val="24"/>
          <w:szCs w:val="24"/>
        </w:rPr>
        <w:t>. A</w:t>
      </w:r>
      <w:r w:rsidR="00957A98">
        <w:rPr>
          <w:rFonts w:ascii="Times New Roman" w:hAnsi="Times New Roman" w:cs="Times New Roman"/>
          <w:sz w:val="24"/>
          <w:szCs w:val="24"/>
        </w:rPr>
        <w:t>dditionally,</w:t>
      </w:r>
      <w:r w:rsidR="0008366D">
        <w:rPr>
          <w:rFonts w:ascii="Times New Roman" w:hAnsi="Times New Roman" w:cs="Times New Roman"/>
          <w:sz w:val="24"/>
          <w:szCs w:val="24"/>
        </w:rPr>
        <w:t xml:space="preserve"> we anticipated</w:t>
      </w:r>
      <w:r w:rsidR="00957A98">
        <w:rPr>
          <w:rFonts w:ascii="Times New Roman" w:hAnsi="Times New Roman" w:cs="Times New Roman"/>
          <w:sz w:val="24"/>
          <w:szCs w:val="24"/>
        </w:rPr>
        <w:t xml:space="preserve"> that JOLs would be non-reactive on cued-recall of unrelated pairs. </w:t>
      </w:r>
      <w:r w:rsidR="00CF2CF7">
        <w:rPr>
          <w:rFonts w:ascii="Times New Roman" w:hAnsi="Times New Roman" w:cs="Times New Roman"/>
          <w:sz w:val="24"/>
          <w:szCs w:val="24"/>
        </w:rPr>
        <w:t>However, b</w:t>
      </w:r>
      <w:r w:rsidR="00957A98">
        <w:rPr>
          <w:rFonts w:ascii="Times New Roman" w:hAnsi="Times New Roman" w:cs="Times New Roman"/>
          <w:sz w:val="24"/>
          <w:szCs w:val="24"/>
        </w:rPr>
        <w:t xml:space="preserve">ecause the cue-strengthening account </w:t>
      </w:r>
      <w:r w:rsidR="004E305D">
        <w:rPr>
          <w:rFonts w:ascii="Times New Roman" w:hAnsi="Times New Roman" w:cs="Times New Roman"/>
          <w:sz w:val="24"/>
          <w:szCs w:val="24"/>
        </w:rPr>
        <w:t xml:space="preserve">requires a match between strengthened cues and test format, cue-strengthening </w:t>
      </w:r>
      <w:r w:rsidR="00CF2CF7">
        <w:rPr>
          <w:rFonts w:ascii="Times New Roman" w:hAnsi="Times New Roman" w:cs="Times New Roman"/>
          <w:sz w:val="24"/>
          <w:szCs w:val="24"/>
        </w:rPr>
        <w:t xml:space="preserve">alone </w:t>
      </w:r>
      <w:r w:rsidR="004E305D">
        <w:rPr>
          <w:rFonts w:ascii="Times New Roman" w:hAnsi="Times New Roman" w:cs="Times New Roman"/>
          <w:sz w:val="24"/>
          <w:szCs w:val="24"/>
        </w:rPr>
        <w:t xml:space="preserve">would not be expected to improve memory for mediated pairs, </w:t>
      </w:r>
      <w:r w:rsidR="00B471E5">
        <w:rPr>
          <w:rFonts w:ascii="Times New Roman" w:hAnsi="Times New Roman" w:cs="Times New Roman"/>
          <w:sz w:val="24"/>
          <w:szCs w:val="24"/>
        </w:rPr>
        <w:t>as</w:t>
      </w:r>
      <w:r w:rsidR="004E305D">
        <w:rPr>
          <w:rFonts w:ascii="Times New Roman" w:hAnsi="Times New Roman" w:cs="Times New Roman"/>
          <w:sz w:val="24"/>
          <w:szCs w:val="24"/>
        </w:rPr>
        <w:t xml:space="preserve"> this pair type appears unrelated at encoding</w:t>
      </w:r>
      <w:r w:rsidR="00957A98">
        <w:rPr>
          <w:rFonts w:ascii="Times New Roman" w:hAnsi="Times New Roman" w:cs="Times New Roman"/>
          <w:sz w:val="24"/>
          <w:szCs w:val="24"/>
        </w:rPr>
        <w:t xml:space="preserve">. </w:t>
      </w:r>
      <w:r w:rsidR="00CF2CF7">
        <w:rPr>
          <w:rFonts w:ascii="Times New Roman" w:hAnsi="Times New Roman" w:cs="Times New Roman"/>
          <w:sz w:val="24"/>
          <w:szCs w:val="24"/>
        </w:rPr>
        <w:t>I</w:t>
      </w:r>
      <w:r w:rsidR="004E305D">
        <w:rPr>
          <w:rFonts w:ascii="Times New Roman" w:hAnsi="Times New Roman" w:cs="Times New Roman"/>
          <w:sz w:val="24"/>
          <w:szCs w:val="24"/>
        </w:rPr>
        <w:t>f reactivity also reflects a relational encoding process</w:t>
      </w:r>
      <w:r w:rsidR="00957A98">
        <w:rPr>
          <w:rFonts w:ascii="Times New Roman" w:hAnsi="Times New Roman" w:cs="Times New Roman"/>
          <w:sz w:val="24"/>
          <w:szCs w:val="24"/>
        </w:rPr>
        <w:t xml:space="preserve">, the presence of an indirect </w:t>
      </w:r>
      <w:r w:rsidR="00EF529E">
        <w:rPr>
          <w:rFonts w:ascii="Times New Roman" w:hAnsi="Times New Roman" w:cs="Times New Roman"/>
          <w:sz w:val="24"/>
          <w:szCs w:val="24"/>
        </w:rPr>
        <w:t xml:space="preserve">association, even when weak as in mediated pairs, should </w:t>
      </w:r>
      <w:r w:rsidR="00957A98">
        <w:rPr>
          <w:rFonts w:ascii="Times New Roman" w:hAnsi="Times New Roman" w:cs="Times New Roman"/>
          <w:sz w:val="24"/>
          <w:szCs w:val="24"/>
        </w:rPr>
        <w:t>produce</w:t>
      </w:r>
      <w:r w:rsidR="00EF529E">
        <w:rPr>
          <w:rFonts w:ascii="Times New Roman" w:hAnsi="Times New Roman" w:cs="Times New Roman"/>
          <w:sz w:val="24"/>
          <w:szCs w:val="24"/>
        </w:rPr>
        <w:t xml:space="preserve"> positive</w:t>
      </w:r>
      <w:r w:rsidR="00957A98">
        <w:rPr>
          <w:rFonts w:ascii="Times New Roman" w:hAnsi="Times New Roman" w:cs="Times New Roman"/>
          <w:sz w:val="24"/>
          <w:szCs w:val="24"/>
        </w:rPr>
        <w:t xml:space="preserve"> reactivity. Based on Maxwell and Huff’s (2024) findings, </w:t>
      </w:r>
      <w:r w:rsidR="004E305D">
        <w:rPr>
          <w:rFonts w:ascii="Times New Roman" w:hAnsi="Times New Roman" w:cs="Times New Roman"/>
          <w:sz w:val="24"/>
          <w:szCs w:val="24"/>
        </w:rPr>
        <w:t>we</w:t>
      </w:r>
      <w:r w:rsidR="00957A98">
        <w:rPr>
          <w:rFonts w:ascii="Times New Roman" w:hAnsi="Times New Roman" w:cs="Times New Roman"/>
          <w:sz w:val="24"/>
          <w:szCs w:val="24"/>
        </w:rPr>
        <w:t xml:space="preserve"> anticipated that JOLs would facilitate cued-recall of mediated pairs</w:t>
      </w:r>
      <w:r w:rsidR="004E305D">
        <w:rPr>
          <w:rFonts w:ascii="Times New Roman" w:hAnsi="Times New Roman" w:cs="Times New Roman"/>
          <w:sz w:val="24"/>
          <w:szCs w:val="24"/>
        </w:rPr>
        <w:t xml:space="preserve">, even </w:t>
      </w:r>
      <w:r w:rsidR="004E305D">
        <w:rPr>
          <w:rFonts w:ascii="Times New Roman" w:hAnsi="Times New Roman" w:cs="Times New Roman"/>
          <w:sz w:val="24"/>
          <w:szCs w:val="24"/>
        </w:rPr>
        <w:lastRenderedPageBreak/>
        <w:t xml:space="preserve">though this pair type lacks </w:t>
      </w:r>
      <w:r w:rsidR="00B85D39" w:rsidRPr="00B85D39">
        <w:rPr>
          <w:rFonts w:ascii="Times New Roman" w:hAnsi="Times New Roman" w:cs="Times New Roman"/>
          <w:color w:val="0070C0"/>
          <w:sz w:val="24"/>
          <w:szCs w:val="24"/>
        </w:rPr>
        <w:t>a perceived</w:t>
      </w:r>
      <w:r w:rsidR="004E305D" w:rsidRPr="00B85D39">
        <w:rPr>
          <w:rFonts w:ascii="Times New Roman" w:hAnsi="Times New Roman" w:cs="Times New Roman"/>
          <w:color w:val="0070C0"/>
          <w:sz w:val="24"/>
          <w:szCs w:val="24"/>
        </w:rPr>
        <w:t xml:space="preserve"> </w:t>
      </w:r>
      <w:r w:rsidR="00B85D39" w:rsidRPr="00B85D39">
        <w:rPr>
          <w:rFonts w:ascii="Times New Roman" w:hAnsi="Times New Roman" w:cs="Times New Roman"/>
          <w:color w:val="0070C0"/>
          <w:sz w:val="24"/>
          <w:szCs w:val="24"/>
        </w:rPr>
        <w:t>relation</w:t>
      </w:r>
      <w:r w:rsidR="00957A98">
        <w:rPr>
          <w:rFonts w:ascii="Times New Roman" w:hAnsi="Times New Roman" w:cs="Times New Roman"/>
          <w:sz w:val="24"/>
          <w:szCs w:val="24"/>
        </w:rPr>
        <w:t>. Thus, findings in Experiment 1A were expected to support a relational encoding account of JOL reactivity.</w:t>
      </w:r>
    </w:p>
    <w:p w14:paraId="544B8BCB" w14:textId="3FEEA671" w:rsidR="0059530C" w:rsidRPr="0059530C" w:rsidRDefault="0059530C" w:rsidP="0059530C">
      <w:pPr>
        <w:spacing w:after="0" w:line="480" w:lineRule="auto"/>
        <w:jc w:val="center"/>
        <w:rPr>
          <w:rFonts w:ascii="Times New Roman" w:hAnsi="Times New Roman" w:cs="Times New Roman"/>
          <w:b/>
          <w:bCs/>
          <w:sz w:val="24"/>
          <w:szCs w:val="24"/>
        </w:rPr>
      </w:pPr>
      <w:r w:rsidRPr="0059530C">
        <w:rPr>
          <w:rFonts w:ascii="Times New Roman" w:hAnsi="Times New Roman" w:cs="Times New Roman"/>
          <w:b/>
          <w:bCs/>
          <w:sz w:val="24"/>
          <w:szCs w:val="24"/>
        </w:rPr>
        <w:t>Method</w:t>
      </w:r>
    </w:p>
    <w:p w14:paraId="2903C4B8" w14:textId="44E46033" w:rsidR="0059530C" w:rsidRPr="0059530C" w:rsidRDefault="0059530C" w:rsidP="0059530C">
      <w:pPr>
        <w:spacing w:after="0" w:line="480" w:lineRule="auto"/>
        <w:rPr>
          <w:rFonts w:ascii="Times New Roman" w:hAnsi="Times New Roman" w:cs="Times New Roman"/>
          <w:b/>
          <w:bCs/>
          <w:sz w:val="24"/>
          <w:szCs w:val="24"/>
        </w:rPr>
      </w:pPr>
      <w:r w:rsidRPr="0059530C">
        <w:rPr>
          <w:rFonts w:ascii="Times New Roman" w:hAnsi="Times New Roman" w:cs="Times New Roman"/>
          <w:b/>
          <w:bCs/>
          <w:sz w:val="24"/>
          <w:szCs w:val="24"/>
        </w:rPr>
        <w:t>Participants</w:t>
      </w:r>
    </w:p>
    <w:p w14:paraId="504498BD" w14:textId="5A5079D5" w:rsidR="0059530C" w:rsidRDefault="0084770D"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44D5">
        <w:rPr>
          <w:rFonts w:ascii="Times New Roman" w:hAnsi="Times New Roman" w:cs="Times New Roman"/>
          <w:sz w:val="24"/>
          <w:szCs w:val="24"/>
        </w:rPr>
        <w:t>One-hundred-thirty-</w:t>
      </w:r>
      <w:r w:rsidR="000E7297">
        <w:rPr>
          <w:rFonts w:ascii="Times New Roman" w:hAnsi="Times New Roman" w:cs="Times New Roman"/>
          <w:sz w:val="24"/>
          <w:szCs w:val="24"/>
        </w:rPr>
        <w:t>f</w:t>
      </w:r>
      <w:r w:rsidR="00125362">
        <w:rPr>
          <w:rFonts w:ascii="Times New Roman" w:hAnsi="Times New Roman" w:cs="Times New Roman"/>
          <w:sz w:val="24"/>
          <w:szCs w:val="24"/>
        </w:rPr>
        <w:t>ive</w:t>
      </w:r>
      <w:r>
        <w:rPr>
          <w:rFonts w:ascii="Times New Roman" w:hAnsi="Times New Roman" w:cs="Times New Roman"/>
          <w:sz w:val="24"/>
          <w:szCs w:val="24"/>
        </w:rPr>
        <w:t xml:space="preserve"> undergraduate students</w:t>
      </w:r>
      <w:r w:rsidR="00026A65">
        <w:rPr>
          <w:rFonts w:ascii="Times New Roman" w:hAnsi="Times New Roman" w:cs="Times New Roman"/>
          <w:sz w:val="24"/>
          <w:szCs w:val="24"/>
        </w:rPr>
        <w:t xml:space="preserve"> </w:t>
      </w:r>
      <w:r>
        <w:rPr>
          <w:rFonts w:ascii="Times New Roman" w:hAnsi="Times New Roman" w:cs="Times New Roman"/>
          <w:sz w:val="24"/>
          <w:szCs w:val="24"/>
        </w:rPr>
        <w:t>completed Experiment 1</w:t>
      </w:r>
      <w:ins w:id="73" w:author="Nick Maxwell" w:date="2025-10-25T10:02:00Z" w16du:dateUtc="2025-10-25T15:02:00Z">
        <w:r w:rsidR="00565305">
          <w:rPr>
            <w:rFonts w:ascii="Times New Roman" w:hAnsi="Times New Roman" w:cs="Times New Roman"/>
            <w:sz w:val="24"/>
            <w:szCs w:val="24"/>
          </w:rPr>
          <w:t>A</w:t>
        </w:r>
      </w:ins>
      <w:r>
        <w:rPr>
          <w:rFonts w:ascii="Times New Roman" w:hAnsi="Times New Roman" w:cs="Times New Roman"/>
          <w:sz w:val="24"/>
          <w:szCs w:val="24"/>
        </w:rPr>
        <w:t xml:space="preserve"> online in exchange for partial course credit. </w:t>
      </w:r>
      <w:r w:rsidR="00F5426D">
        <w:rPr>
          <w:rFonts w:ascii="Times New Roman" w:hAnsi="Times New Roman" w:cs="Times New Roman"/>
          <w:sz w:val="24"/>
          <w:szCs w:val="24"/>
        </w:rPr>
        <w:t>Participants were</w:t>
      </w:r>
      <w:r w:rsidR="00026A65">
        <w:rPr>
          <w:rFonts w:ascii="Times New Roman" w:hAnsi="Times New Roman" w:cs="Times New Roman"/>
          <w:sz w:val="24"/>
          <w:szCs w:val="24"/>
        </w:rPr>
        <w:t xml:space="preserve"> simultaneously</w:t>
      </w:r>
      <w:r w:rsidR="00F5426D">
        <w:rPr>
          <w:rFonts w:ascii="Times New Roman" w:hAnsi="Times New Roman" w:cs="Times New Roman"/>
          <w:sz w:val="24"/>
          <w:szCs w:val="24"/>
        </w:rPr>
        <w:t xml:space="preserve"> recruited </w:t>
      </w:r>
      <w:r w:rsidR="001044D5">
        <w:rPr>
          <w:rFonts w:ascii="Times New Roman" w:hAnsi="Times New Roman" w:cs="Times New Roman"/>
          <w:sz w:val="24"/>
          <w:szCs w:val="24"/>
        </w:rPr>
        <w:t>from either</w:t>
      </w:r>
      <w:r w:rsidR="00026A65">
        <w:rPr>
          <w:rFonts w:ascii="Times New Roman" w:hAnsi="Times New Roman" w:cs="Times New Roman"/>
          <w:sz w:val="24"/>
          <w:szCs w:val="24"/>
        </w:rPr>
        <w:t xml:space="preserve"> the University of Southern Mississippi</w:t>
      </w:r>
      <w:r w:rsidR="001044D5">
        <w:rPr>
          <w:rFonts w:ascii="Times New Roman" w:hAnsi="Times New Roman" w:cs="Times New Roman"/>
          <w:sz w:val="24"/>
          <w:szCs w:val="24"/>
        </w:rPr>
        <w:t xml:space="preserve"> (</w:t>
      </w:r>
      <w:r w:rsidR="001044D5">
        <w:rPr>
          <w:rFonts w:ascii="Times New Roman" w:hAnsi="Times New Roman" w:cs="Times New Roman"/>
          <w:i/>
          <w:iCs/>
          <w:sz w:val="24"/>
          <w:szCs w:val="24"/>
        </w:rPr>
        <w:t>n</w:t>
      </w:r>
      <w:r w:rsidR="001044D5">
        <w:rPr>
          <w:rFonts w:ascii="Times New Roman" w:hAnsi="Times New Roman" w:cs="Times New Roman"/>
          <w:sz w:val="24"/>
          <w:szCs w:val="24"/>
        </w:rPr>
        <w:t xml:space="preserve"> = 63) or </w:t>
      </w:r>
      <w:r w:rsidR="00026A65">
        <w:rPr>
          <w:rFonts w:ascii="Times New Roman" w:hAnsi="Times New Roman" w:cs="Times New Roman"/>
          <w:sz w:val="24"/>
          <w:szCs w:val="24"/>
        </w:rPr>
        <w:t>Midwestern State University</w:t>
      </w:r>
      <w:r w:rsidR="001044D5">
        <w:rPr>
          <w:rFonts w:ascii="Times New Roman" w:hAnsi="Times New Roman" w:cs="Times New Roman"/>
          <w:sz w:val="24"/>
          <w:szCs w:val="24"/>
        </w:rPr>
        <w:t xml:space="preserve"> (</w:t>
      </w:r>
      <w:r w:rsidR="001044D5">
        <w:rPr>
          <w:rFonts w:ascii="Times New Roman" w:hAnsi="Times New Roman" w:cs="Times New Roman"/>
          <w:i/>
          <w:iCs/>
          <w:sz w:val="24"/>
          <w:szCs w:val="24"/>
        </w:rPr>
        <w:t>n</w:t>
      </w:r>
      <w:r w:rsidR="001044D5">
        <w:rPr>
          <w:rFonts w:ascii="Times New Roman" w:hAnsi="Times New Roman" w:cs="Times New Roman"/>
          <w:sz w:val="24"/>
          <w:szCs w:val="24"/>
        </w:rPr>
        <w:t xml:space="preserve"> = 72)</w:t>
      </w:r>
      <w:r w:rsidR="00026A65">
        <w:rPr>
          <w:rFonts w:ascii="Times New Roman" w:hAnsi="Times New Roman" w:cs="Times New Roman"/>
          <w:sz w:val="24"/>
          <w:szCs w:val="24"/>
        </w:rPr>
        <w:t>.</w:t>
      </w:r>
      <w:r w:rsidR="005D038B">
        <w:rPr>
          <w:rFonts w:ascii="Times New Roman" w:hAnsi="Times New Roman" w:cs="Times New Roman"/>
          <w:sz w:val="24"/>
          <w:szCs w:val="24"/>
        </w:rPr>
        <w:t xml:space="preserve"> Re</w:t>
      </w:r>
      <w:r w:rsidR="003072DF">
        <w:rPr>
          <w:rFonts w:ascii="Times New Roman" w:hAnsi="Times New Roman" w:cs="Times New Roman"/>
          <w:sz w:val="24"/>
          <w:szCs w:val="24"/>
        </w:rPr>
        <w:t xml:space="preserve">cruitment was based on an a priori power analyses conducted with </w:t>
      </w:r>
      <w:r w:rsidR="003072DF" w:rsidRPr="003072DF">
        <w:rPr>
          <w:rFonts w:ascii="Times New Roman" w:hAnsi="Times New Roman" w:cs="Times New Roman"/>
          <w:i/>
          <w:iCs/>
          <w:sz w:val="24"/>
          <w:szCs w:val="24"/>
        </w:rPr>
        <w:t>G*Power 3.1</w:t>
      </w:r>
      <w:r w:rsidR="003072DF">
        <w:rPr>
          <w:rFonts w:ascii="Times New Roman" w:hAnsi="Times New Roman" w:cs="Times New Roman"/>
          <w:sz w:val="24"/>
          <w:szCs w:val="24"/>
        </w:rPr>
        <w:t xml:space="preserve"> </w:t>
      </w:r>
      <w:r w:rsidR="003072DF" w:rsidRPr="00690DAF">
        <w:rPr>
          <w:rFonts w:ascii="Times New Roman" w:hAnsi="Times New Roman" w:cs="Times New Roman"/>
          <w:sz w:val="24"/>
          <w:szCs w:val="24"/>
        </w:rPr>
        <w:t>(Faul, Erdfelder, Buchner, &amp; Lang, 2009)</w:t>
      </w:r>
      <w:r w:rsidR="00026A65" w:rsidRPr="00690DAF">
        <w:rPr>
          <w:rFonts w:ascii="Times New Roman" w:hAnsi="Times New Roman" w:cs="Times New Roman"/>
          <w:sz w:val="24"/>
          <w:szCs w:val="24"/>
        </w:rPr>
        <w:t xml:space="preserve"> </w:t>
      </w:r>
      <w:r w:rsidR="003072DF" w:rsidRPr="00690DAF">
        <w:rPr>
          <w:rFonts w:ascii="Times New Roman" w:hAnsi="Times New Roman" w:cs="Times New Roman"/>
          <w:sz w:val="24"/>
          <w:szCs w:val="24"/>
        </w:rPr>
        <w:t>which</w:t>
      </w:r>
      <w:r w:rsidR="003072DF">
        <w:rPr>
          <w:rFonts w:ascii="Times New Roman" w:hAnsi="Times New Roman" w:cs="Times New Roman"/>
          <w:sz w:val="24"/>
          <w:szCs w:val="24"/>
        </w:rPr>
        <w:t xml:space="preserve"> suggested that </w:t>
      </w:r>
      <w:r w:rsidR="0024163F">
        <w:rPr>
          <w:rFonts w:ascii="Times New Roman" w:hAnsi="Times New Roman" w:cs="Times New Roman"/>
          <w:sz w:val="24"/>
          <w:szCs w:val="24"/>
        </w:rPr>
        <w:t>74</w:t>
      </w:r>
      <w:r w:rsidR="003072DF">
        <w:rPr>
          <w:rFonts w:ascii="Times New Roman" w:hAnsi="Times New Roman" w:cs="Times New Roman"/>
          <w:sz w:val="24"/>
          <w:szCs w:val="24"/>
        </w:rPr>
        <w:t xml:space="preserve"> </w:t>
      </w:r>
      <w:del w:id="74" w:author="Mark Huff" w:date="2025-10-23T17:18:00Z" w16du:dateUtc="2025-10-23T22:18:00Z">
        <w:r w:rsidR="003072DF" w:rsidDel="00A7634C">
          <w:rPr>
            <w:rFonts w:ascii="Times New Roman" w:hAnsi="Times New Roman" w:cs="Times New Roman"/>
            <w:sz w:val="24"/>
            <w:szCs w:val="24"/>
          </w:rPr>
          <w:delText>particpants</w:delText>
        </w:r>
      </w:del>
      <w:ins w:id="75" w:author="Mark Huff" w:date="2025-10-23T17:18:00Z" w16du:dateUtc="2025-10-23T22:18:00Z">
        <w:r w:rsidR="00A7634C">
          <w:rPr>
            <w:rFonts w:ascii="Times New Roman" w:hAnsi="Times New Roman" w:cs="Times New Roman"/>
            <w:sz w:val="24"/>
            <w:szCs w:val="24"/>
          </w:rPr>
          <w:t>participants</w:t>
        </w:r>
      </w:ins>
      <w:r w:rsidR="003072DF">
        <w:rPr>
          <w:rFonts w:ascii="Times New Roman" w:hAnsi="Times New Roman" w:cs="Times New Roman"/>
          <w:sz w:val="24"/>
          <w:szCs w:val="24"/>
        </w:rPr>
        <w:t xml:space="preserve"> would be required to detect small</w:t>
      </w:r>
      <w:r w:rsidR="0024163F">
        <w:rPr>
          <w:rFonts w:ascii="Times New Roman" w:hAnsi="Times New Roman" w:cs="Times New Roman"/>
          <w:sz w:val="24"/>
          <w:szCs w:val="24"/>
        </w:rPr>
        <w:t>-to-medium</w:t>
      </w:r>
      <w:r w:rsidR="003072DF">
        <w:rPr>
          <w:rFonts w:ascii="Times New Roman" w:hAnsi="Times New Roman" w:cs="Times New Roman"/>
          <w:sz w:val="24"/>
          <w:szCs w:val="24"/>
        </w:rPr>
        <w:t xml:space="preserve"> main effects/interactions</w:t>
      </w:r>
      <w:r w:rsidR="006A659B">
        <w:rPr>
          <w:rFonts w:ascii="Times New Roman" w:hAnsi="Times New Roman" w:cs="Times New Roman"/>
          <w:sz w:val="24"/>
          <w:szCs w:val="24"/>
        </w:rPr>
        <w:t xml:space="preserve"> or larger</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d</w:t>
      </w:r>
      <w:r w:rsidR="003072DF">
        <w:rPr>
          <w:rFonts w:ascii="Times New Roman" w:hAnsi="Times New Roman" w:cs="Times New Roman"/>
          <w:sz w:val="24"/>
          <w:szCs w:val="24"/>
        </w:rPr>
        <w:t xml:space="preserve"> = 0.</w:t>
      </w:r>
      <w:r w:rsidR="0024163F">
        <w:rPr>
          <w:rFonts w:ascii="Times New Roman" w:hAnsi="Times New Roman" w:cs="Times New Roman"/>
          <w:sz w:val="24"/>
          <w:szCs w:val="24"/>
        </w:rPr>
        <w:t>30</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α</w:t>
      </w:r>
      <w:r w:rsidR="003072DF">
        <w:rPr>
          <w:rFonts w:ascii="Times New Roman" w:hAnsi="Times New Roman" w:cs="Times New Roman"/>
          <w:sz w:val="24"/>
          <w:szCs w:val="24"/>
        </w:rPr>
        <w:t xml:space="preserve"> = .05, 1 – </w:t>
      </w:r>
      <w:r w:rsidR="003072DF" w:rsidRPr="003072DF">
        <w:rPr>
          <w:rFonts w:ascii="Times New Roman" w:hAnsi="Times New Roman" w:cs="Times New Roman"/>
          <w:i/>
          <w:iCs/>
          <w:sz w:val="24"/>
          <w:szCs w:val="24"/>
        </w:rPr>
        <w:t>β</w:t>
      </w:r>
      <w:r w:rsidR="003072DF">
        <w:rPr>
          <w:rFonts w:ascii="Times New Roman" w:hAnsi="Times New Roman" w:cs="Times New Roman"/>
          <w:sz w:val="24"/>
          <w:szCs w:val="24"/>
        </w:rPr>
        <w:t xml:space="preserve"> = .80). However, following Maxwell </w:t>
      </w:r>
      <w:r w:rsidR="00BF4B7A">
        <w:rPr>
          <w:rFonts w:ascii="Times New Roman" w:hAnsi="Times New Roman" w:cs="Times New Roman"/>
          <w:sz w:val="24"/>
          <w:szCs w:val="24"/>
        </w:rPr>
        <w:t>and</w:t>
      </w:r>
      <w:r w:rsidR="003072DF">
        <w:rPr>
          <w:rFonts w:ascii="Times New Roman" w:hAnsi="Times New Roman" w:cs="Times New Roman"/>
          <w:sz w:val="24"/>
          <w:szCs w:val="24"/>
        </w:rPr>
        <w:t xml:space="preserve"> Huff (2024), participant recruitment was increased to account for </w:t>
      </w:r>
      <w:r w:rsidR="003C310E">
        <w:rPr>
          <w:rFonts w:ascii="Times New Roman" w:hAnsi="Times New Roman" w:cs="Times New Roman"/>
          <w:sz w:val="24"/>
          <w:szCs w:val="24"/>
        </w:rPr>
        <w:t>additional</w:t>
      </w:r>
      <w:r w:rsidR="003072DF">
        <w:rPr>
          <w:rFonts w:ascii="Times New Roman" w:hAnsi="Times New Roman" w:cs="Times New Roman"/>
          <w:sz w:val="24"/>
          <w:szCs w:val="24"/>
        </w:rPr>
        <w:t xml:space="preserve"> variability due to our use of online testing. </w:t>
      </w:r>
      <w:r w:rsidR="00FB5544">
        <w:rPr>
          <w:rFonts w:ascii="Times New Roman" w:hAnsi="Times New Roman" w:cs="Times New Roman"/>
          <w:sz w:val="24"/>
          <w:szCs w:val="24"/>
        </w:rPr>
        <w:t>P</w:t>
      </w:r>
      <w:r w:rsidR="00026A65">
        <w:rPr>
          <w:rFonts w:ascii="Times New Roman" w:hAnsi="Times New Roman" w:cs="Times New Roman"/>
          <w:sz w:val="24"/>
          <w:szCs w:val="24"/>
        </w:rPr>
        <w:t xml:space="preserve">articipants were randomly assigned to either the JOL or no-JOL groups. We excluded </w:t>
      </w:r>
      <w:r w:rsidR="00125362">
        <w:rPr>
          <w:rFonts w:ascii="Times New Roman" w:hAnsi="Times New Roman" w:cs="Times New Roman"/>
          <w:sz w:val="24"/>
          <w:szCs w:val="24"/>
        </w:rPr>
        <w:t>10</w:t>
      </w:r>
      <w:r w:rsidR="005D038B">
        <w:rPr>
          <w:rFonts w:ascii="Times New Roman" w:hAnsi="Times New Roman" w:cs="Times New Roman"/>
          <w:sz w:val="24"/>
          <w:szCs w:val="24"/>
        </w:rPr>
        <w:t xml:space="preserve"> </w:t>
      </w:r>
      <w:r w:rsidR="00026A65">
        <w:rPr>
          <w:rFonts w:ascii="Times New Roman" w:hAnsi="Times New Roman" w:cs="Times New Roman"/>
          <w:sz w:val="24"/>
          <w:szCs w:val="24"/>
        </w:rPr>
        <w:t>participants from the final dataset due to low recall rates (i.e., &lt; 5%</w:t>
      </w:r>
      <w:r w:rsidR="004E305D">
        <w:rPr>
          <w:rFonts w:ascii="Times New Roman" w:hAnsi="Times New Roman" w:cs="Times New Roman"/>
          <w:sz w:val="24"/>
          <w:szCs w:val="24"/>
        </w:rPr>
        <w:t xml:space="preserve"> across all pair types</w:t>
      </w:r>
      <w:r w:rsidR="00FB5544">
        <w:rPr>
          <w:rFonts w:ascii="Times New Roman" w:hAnsi="Times New Roman" w:cs="Times New Roman"/>
          <w:sz w:val="24"/>
          <w:szCs w:val="24"/>
        </w:rPr>
        <w:t xml:space="preserve">), </w:t>
      </w:r>
      <w:r w:rsidR="00026A65">
        <w:rPr>
          <w:rFonts w:ascii="Times New Roman" w:hAnsi="Times New Roman" w:cs="Times New Roman"/>
          <w:sz w:val="24"/>
          <w:szCs w:val="24"/>
        </w:rPr>
        <w:t>which suggested that participants did not adhere to task instructions</w:t>
      </w:r>
      <w:r w:rsidR="00A67EE1">
        <w:rPr>
          <w:rFonts w:ascii="Times New Roman" w:hAnsi="Times New Roman" w:cs="Times New Roman"/>
          <w:sz w:val="24"/>
          <w:szCs w:val="24"/>
        </w:rPr>
        <w:t xml:space="preserve"> or having </w:t>
      </w:r>
      <w:r w:rsidR="00026A65">
        <w:rPr>
          <w:rFonts w:ascii="Times New Roman" w:hAnsi="Times New Roman" w:cs="Times New Roman"/>
          <w:sz w:val="24"/>
          <w:szCs w:val="24"/>
        </w:rPr>
        <w:t>recall rates &gt; 95%</w:t>
      </w:r>
      <w:r w:rsidR="004E305D">
        <w:rPr>
          <w:rFonts w:ascii="Times New Roman" w:hAnsi="Times New Roman" w:cs="Times New Roman"/>
          <w:sz w:val="24"/>
          <w:szCs w:val="24"/>
        </w:rPr>
        <w:t xml:space="preserve"> </w:t>
      </w:r>
      <w:r w:rsidR="003C310E">
        <w:rPr>
          <w:rFonts w:ascii="Times New Roman" w:hAnsi="Times New Roman" w:cs="Times New Roman"/>
          <w:sz w:val="24"/>
          <w:szCs w:val="24"/>
        </w:rPr>
        <w:t>across</w:t>
      </w:r>
      <w:r w:rsidR="004E305D">
        <w:rPr>
          <w:rFonts w:ascii="Times New Roman" w:hAnsi="Times New Roman" w:cs="Times New Roman"/>
          <w:sz w:val="24"/>
          <w:szCs w:val="24"/>
        </w:rPr>
        <w:t xml:space="preserve"> pair types</w:t>
      </w:r>
      <w:r w:rsidR="00026A65">
        <w:rPr>
          <w:rFonts w:ascii="Times New Roman" w:hAnsi="Times New Roman" w:cs="Times New Roman"/>
          <w:sz w:val="24"/>
          <w:szCs w:val="24"/>
        </w:rPr>
        <w:t xml:space="preserve"> (which implied cheating at test)</w:t>
      </w:r>
      <w:r w:rsidR="00A67EE1">
        <w:rPr>
          <w:rFonts w:ascii="Times New Roman" w:hAnsi="Times New Roman" w:cs="Times New Roman"/>
          <w:sz w:val="24"/>
          <w:szCs w:val="24"/>
        </w:rPr>
        <w:t xml:space="preserve">. </w:t>
      </w:r>
      <w:r w:rsidR="004E305D">
        <w:rPr>
          <w:rFonts w:ascii="Times New Roman" w:hAnsi="Times New Roman" w:cs="Times New Roman"/>
          <w:sz w:val="24"/>
          <w:szCs w:val="24"/>
        </w:rPr>
        <w:t>O</w:t>
      </w:r>
      <w:r w:rsidR="008C7458">
        <w:rPr>
          <w:rFonts w:ascii="Times New Roman" w:hAnsi="Times New Roman" w:cs="Times New Roman"/>
          <w:sz w:val="24"/>
          <w:szCs w:val="24"/>
        </w:rPr>
        <w:t xml:space="preserve">ur final sample contained responses from </w:t>
      </w:r>
      <w:r w:rsidR="005D038B">
        <w:rPr>
          <w:rFonts w:ascii="Times New Roman" w:hAnsi="Times New Roman" w:cs="Times New Roman"/>
          <w:sz w:val="24"/>
          <w:szCs w:val="24"/>
        </w:rPr>
        <w:t>125</w:t>
      </w:r>
      <w:r w:rsidR="008C7458">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JOL</w:t>
      </w:r>
      <w:r w:rsidR="001044D5">
        <w:rPr>
          <w:rFonts w:ascii="Times New Roman" w:hAnsi="Times New Roman" w:cs="Times New Roman"/>
          <w:sz w:val="24"/>
          <w:szCs w:val="24"/>
        </w:rPr>
        <w:t xml:space="preserve"> group</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 </w:t>
      </w:r>
      <w:r w:rsidR="005D038B">
        <w:rPr>
          <w:rFonts w:ascii="Times New Roman" w:hAnsi="Times New Roman" w:cs="Times New Roman"/>
          <w:sz w:val="24"/>
          <w:szCs w:val="24"/>
        </w:rPr>
        <w:t>62</w:t>
      </w:r>
      <w:r w:rsidR="008C7458">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no-JOL group = </w:t>
      </w:r>
      <w:r w:rsidR="005D038B">
        <w:rPr>
          <w:rFonts w:ascii="Times New Roman" w:hAnsi="Times New Roman" w:cs="Times New Roman"/>
          <w:sz w:val="24"/>
          <w:szCs w:val="24"/>
        </w:rPr>
        <w:t>63</w:t>
      </w:r>
      <w:r w:rsidR="008C7458">
        <w:rPr>
          <w:rFonts w:ascii="Times New Roman" w:hAnsi="Times New Roman" w:cs="Times New Roman"/>
          <w:sz w:val="24"/>
          <w:szCs w:val="24"/>
        </w:rPr>
        <w:t>)</w:t>
      </w:r>
      <w:r w:rsidR="005D038B">
        <w:rPr>
          <w:rFonts w:ascii="Times New Roman" w:hAnsi="Times New Roman" w:cs="Times New Roman"/>
          <w:sz w:val="24"/>
          <w:szCs w:val="24"/>
        </w:rPr>
        <w:t xml:space="preserve">, which was </w:t>
      </w:r>
      <w:r w:rsidR="001044D5">
        <w:rPr>
          <w:rFonts w:ascii="Times New Roman" w:hAnsi="Times New Roman" w:cs="Times New Roman"/>
          <w:sz w:val="24"/>
          <w:szCs w:val="24"/>
        </w:rPr>
        <w:t>consistent with</w:t>
      </w:r>
      <w:r w:rsidR="005D038B">
        <w:rPr>
          <w:rFonts w:ascii="Times New Roman" w:hAnsi="Times New Roman" w:cs="Times New Roman"/>
          <w:sz w:val="24"/>
          <w:szCs w:val="24"/>
        </w:rPr>
        <w:t xml:space="preserve"> Maxwell and Huff</w:t>
      </w:r>
      <w:r w:rsidR="0092165F">
        <w:rPr>
          <w:rFonts w:ascii="Times New Roman" w:hAnsi="Times New Roman" w:cs="Times New Roman"/>
          <w:sz w:val="24"/>
          <w:szCs w:val="24"/>
        </w:rPr>
        <w:t>’s (2024) Experiment 1 sample size</w:t>
      </w:r>
      <w:r w:rsidR="005D038B">
        <w:rPr>
          <w:rFonts w:ascii="Times New Roman" w:hAnsi="Times New Roman" w:cs="Times New Roman"/>
          <w:sz w:val="24"/>
          <w:szCs w:val="24"/>
        </w:rPr>
        <w:t xml:space="preserve">. All </w:t>
      </w:r>
      <w:r w:rsidR="008C7458">
        <w:rPr>
          <w:rFonts w:ascii="Times New Roman" w:hAnsi="Times New Roman" w:cs="Times New Roman"/>
          <w:sz w:val="24"/>
          <w:szCs w:val="24"/>
        </w:rPr>
        <w:t>participants were native English speakers with normal or corrected-to-normal vision.</w:t>
      </w:r>
    </w:p>
    <w:p w14:paraId="1B1112F8" w14:textId="0870BD00"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Materials</w:t>
      </w:r>
    </w:p>
    <w:p w14:paraId="741DCC06" w14:textId="56579429" w:rsidR="0084770D" w:rsidRPr="00A71A12"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Ninety cue-target word pairs were taken from Maxwell and Huff (2024). These included 30 forward </w:t>
      </w:r>
      <w:r w:rsidR="003B1712">
        <w:rPr>
          <w:rFonts w:ascii="Times New Roman" w:hAnsi="Times New Roman" w:cs="Times New Roman"/>
          <w:sz w:val="24"/>
          <w:szCs w:val="24"/>
        </w:rPr>
        <w:t>pairs</w:t>
      </w:r>
      <w:r>
        <w:rPr>
          <w:rFonts w:ascii="Times New Roman" w:hAnsi="Times New Roman" w:cs="Times New Roman"/>
          <w:sz w:val="24"/>
          <w:szCs w:val="24"/>
        </w:rPr>
        <w:t xml:space="preserve"> </w:t>
      </w:r>
      <w:r w:rsidR="00356ACE">
        <w:rPr>
          <w:rFonts w:ascii="Times New Roman" w:hAnsi="Times New Roman" w:cs="Times New Roman"/>
          <w:sz w:val="24"/>
          <w:szCs w:val="24"/>
        </w:rPr>
        <w:t xml:space="preserve">derived from </w:t>
      </w:r>
      <w:r w:rsidRPr="00111F96">
        <w:rPr>
          <w:rFonts w:ascii="Times New Roman" w:hAnsi="Times New Roman" w:cs="Times New Roman"/>
          <w:sz w:val="24"/>
          <w:szCs w:val="24"/>
        </w:rPr>
        <w:t>Nelso</w:t>
      </w:r>
      <w:r w:rsidR="00111F96">
        <w:rPr>
          <w:rFonts w:ascii="Times New Roman" w:hAnsi="Times New Roman" w:cs="Times New Roman"/>
          <w:sz w:val="24"/>
          <w:szCs w:val="24"/>
        </w:rPr>
        <w:t>n et al.’s</w:t>
      </w:r>
      <w:r w:rsidRPr="00111F96">
        <w:rPr>
          <w:rFonts w:ascii="Times New Roman" w:hAnsi="Times New Roman" w:cs="Times New Roman"/>
          <w:sz w:val="24"/>
          <w:szCs w:val="24"/>
        </w:rPr>
        <w:t xml:space="preserve"> (2004) free</w:t>
      </w:r>
      <w:r>
        <w:rPr>
          <w:rFonts w:ascii="Times New Roman" w:hAnsi="Times New Roman" w:cs="Times New Roman"/>
          <w:sz w:val="24"/>
          <w:szCs w:val="24"/>
        </w:rPr>
        <w:t xml:space="preserve"> association norms (e.g., </w:t>
      </w:r>
      <w:r w:rsidR="00A71A12" w:rsidRPr="00A71A12">
        <w:rPr>
          <w:rFonts w:ascii="Times New Roman" w:hAnsi="Times New Roman" w:cs="Times New Roman"/>
          <w:i/>
          <w:iCs/>
          <w:sz w:val="24"/>
          <w:szCs w:val="24"/>
        </w:rPr>
        <w:t>Litter</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Trash</w:t>
      </w:r>
      <w:r>
        <w:rPr>
          <w:rFonts w:ascii="Times New Roman" w:hAnsi="Times New Roman" w:cs="Times New Roman"/>
          <w:sz w:val="24"/>
          <w:szCs w:val="24"/>
        </w:rPr>
        <w:t>), 3</w:t>
      </w:r>
      <w:r w:rsidR="00FE0EF3">
        <w:rPr>
          <w:rFonts w:ascii="Times New Roman" w:hAnsi="Times New Roman" w:cs="Times New Roman"/>
          <w:sz w:val="24"/>
          <w:szCs w:val="24"/>
        </w:rPr>
        <w:t xml:space="preserve">0 unrelated pairs (e.g., </w:t>
      </w:r>
      <w:r w:rsidR="00A71A12" w:rsidRPr="00A71A12">
        <w:rPr>
          <w:rFonts w:ascii="Times New Roman" w:hAnsi="Times New Roman" w:cs="Times New Roman"/>
          <w:i/>
          <w:iCs/>
          <w:sz w:val="24"/>
          <w:szCs w:val="24"/>
        </w:rPr>
        <w:t>Maze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Phone</w:t>
      </w:r>
      <w:r w:rsidR="00FE0EF3">
        <w:rPr>
          <w:rFonts w:ascii="Times New Roman" w:hAnsi="Times New Roman" w:cs="Times New Roman"/>
          <w:sz w:val="24"/>
          <w:szCs w:val="24"/>
        </w:rPr>
        <w:t xml:space="preserve">), and 30 semantically mediated </w:t>
      </w:r>
      <w:r w:rsidR="00EE5630">
        <w:rPr>
          <w:rFonts w:ascii="Times New Roman" w:hAnsi="Times New Roman" w:cs="Times New Roman"/>
          <w:sz w:val="24"/>
          <w:szCs w:val="24"/>
        </w:rPr>
        <w:t>pairs</w:t>
      </w:r>
      <w:r w:rsidR="00FE0EF3">
        <w:rPr>
          <w:rFonts w:ascii="Times New Roman" w:hAnsi="Times New Roman" w:cs="Times New Roman"/>
          <w:sz w:val="24"/>
          <w:szCs w:val="24"/>
        </w:rPr>
        <w:t xml:space="preserve"> (e.g., </w:t>
      </w:r>
      <w:r w:rsidR="00A71A12" w:rsidRPr="00A71A12">
        <w:rPr>
          <w:rFonts w:ascii="Times New Roman" w:hAnsi="Times New Roman" w:cs="Times New Roman"/>
          <w:i/>
          <w:iCs/>
          <w:sz w:val="24"/>
          <w:szCs w:val="24"/>
        </w:rPr>
        <w:t>Horse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Wheel</w:t>
      </w:r>
      <w:r w:rsidR="00FE0EF3">
        <w:rPr>
          <w:rFonts w:ascii="Times New Roman" w:hAnsi="Times New Roman" w:cs="Times New Roman"/>
          <w:sz w:val="24"/>
          <w:szCs w:val="24"/>
        </w:rPr>
        <w:t>)</w:t>
      </w:r>
      <w:r w:rsidR="000B5065">
        <w:rPr>
          <w:rFonts w:ascii="Times New Roman" w:hAnsi="Times New Roman" w:cs="Times New Roman"/>
          <w:sz w:val="24"/>
          <w:szCs w:val="24"/>
        </w:rPr>
        <w:t>,</w:t>
      </w:r>
      <w:r w:rsidR="00FE0EF3">
        <w:rPr>
          <w:rFonts w:ascii="Times New Roman" w:hAnsi="Times New Roman" w:cs="Times New Roman"/>
          <w:sz w:val="24"/>
          <w:szCs w:val="24"/>
        </w:rPr>
        <w:t xml:space="preserve"> which were</w:t>
      </w:r>
      <w:r w:rsidR="007A10AA">
        <w:rPr>
          <w:rFonts w:ascii="Times New Roman" w:hAnsi="Times New Roman" w:cs="Times New Roman"/>
          <w:sz w:val="24"/>
          <w:szCs w:val="24"/>
        </w:rPr>
        <w:t xml:space="preserve"> originally</w:t>
      </w:r>
      <w:r w:rsidR="00FE0EF3">
        <w:rPr>
          <w:rFonts w:ascii="Times New Roman" w:hAnsi="Times New Roman" w:cs="Times New Roman"/>
          <w:sz w:val="24"/>
          <w:szCs w:val="24"/>
        </w:rPr>
        <w:t xml:space="preserve"> </w:t>
      </w:r>
      <w:r w:rsidR="00A71A12">
        <w:rPr>
          <w:rFonts w:ascii="Times New Roman" w:hAnsi="Times New Roman" w:cs="Times New Roman"/>
          <w:sz w:val="24"/>
          <w:szCs w:val="24"/>
        </w:rPr>
        <w:t>taken from</w:t>
      </w:r>
      <w:r w:rsidR="00FE0EF3">
        <w:rPr>
          <w:rFonts w:ascii="Times New Roman" w:hAnsi="Times New Roman" w:cs="Times New Roman"/>
          <w:sz w:val="24"/>
          <w:szCs w:val="24"/>
        </w:rPr>
        <w:t xml:space="preserve"> </w:t>
      </w:r>
      <w:r w:rsidR="00FE0EF3" w:rsidRPr="00183DF0">
        <w:rPr>
          <w:rFonts w:ascii="Times New Roman" w:hAnsi="Times New Roman" w:cs="Times New Roman"/>
          <w:sz w:val="24"/>
          <w:szCs w:val="24"/>
        </w:rPr>
        <w:t>Balota and Lorch (1986) and Jones (2010).</w:t>
      </w:r>
      <w:r w:rsidR="00611C39">
        <w:rPr>
          <w:rFonts w:ascii="Times New Roman" w:hAnsi="Times New Roman" w:cs="Times New Roman"/>
          <w:sz w:val="24"/>
          <w:szCs w:val="24"/>
        </w:rPr>
        <w:t xml:space="preserve"> </w:t>
      </w:r>
      <w:r w:rsidR="00210A4E">
        <w:rPr>
          <w:rFonts w:ascii="Times New Roman" w:hAnsi="Times New Roman" w:cs="Times New Roman"/>
          <w:sz w:val="24"/>
          <w:szCs w:val="24"/>
        </w:rPr>
        <w:t xml:space="preserve">Pairs were </w:t>
      </w:r>
      <w:r w:rsidR="00210A4E">
        <w:rPr>
          <w:rFonts w:ascii="Times New Roman" w:hAnsi="Times New Roman" w:cs="Times New Roman"/>
          <w:sz w:val="24"/>
          <w:szCs w:val="24"/>
        </w:rPr>
        <w:lastRenderedPageBreak/>
        <w:t xml:space="preserve">randomly </w:t>
      </w:r>
      <w:r w:rsidR="000B5065">
        <w:rPr>
          <w:rFonts w:ascii="Times New Roman" w:hAnsi="Times New Roman" w:cs="Times New Roman"/>
          <w:sz w:val="24"/>
          <w:szCs w:val="24"/>
        </w:rPr>
        <w:t>assigned to one of</w:t>
      </w:r>
      <w:r w:rsidR="00210A4E">
        <w:rPr>
          <w:rFonts w:ascii="Times New Roman" w:hAnsi="Times New Roman" w:cs="Times New Roman"/>
          <w:sz w:val="24"/>
          <w:szCs w:val="24"/>
        </w:rPr>
        <w:t xml:space="preserve"> two lists, with the constraint that each list contained 15 of each pair type (i.e., forward, unrelated, and mediated). </w:t>
      </w:r>
      <w:r w:rsidR="00FA4A96">
        <w:rPr>
          <w:rFonts w:ascii="Times New Roman" w:hAnsi="Times New Roman" w:cs="Times New Roman"/>
          <w:sz w:val="24"/>
          <w:szCs w:val="24"/>
        </w:rPr>
        <w:t>E</w:t>
      </w:r>
      <w:r w:rsidR="00210A4E">
        <w:rPr>
          <w:rFonts w:ascii="Times New Roman" w:hAnsi="Times New Roman" w:cs="Times New Roman"/>
          <w:sz w:val="24"/>
          <w:szCs w:val="24"/>
        </w:rPr>
        <w:t>ach study list contained 45 cue-target pairs. Lists were matched on SUB</w:t>
      </w:r>
      <w:r w:rsidR="00FA4A96">
        <w:rPr>
          <w:rFonts w:ascii="Times New Roman" w:hAnsi="Times New Roman" w:cs="Times New Roman"/>
          <w:sz w:val="24"/>
          <w:szCs w:val="24"/>
        </w:rPr>
        <w:t>TL</w:t>
      </w:r>
      <w:r w:rsidR="00210A4E">
        <w:rPr>
          <w:rFonts w:ascii="Times New Roman" w:hAnsi="Times New Roman" w:cs="Times New Roman"/>
          <w:sz w:val="24"/>
          <w:szCs w:val="24"/>
        </w:rPr>
        <w:t>EX frequency (</w:t>
      </w:r>
      <w:r w:rsidR="00210A4E" w:rsidRPr="00111F96">
        <w:rPr>
          <w:rFonts w:ascii="Times New Roman" w:hAnsi="Times New Roman" w:cs="Times New Roman"/>
          <w:sz w:val="24"/>
          <w:szCs w:val="24"/>
        </w:rPr>
        <w:t>Brysbaert &amp; New, 2009),</w:t>
      </w:r>
      <w:r w:rsidR="00210A4E">
        <w:rPr>
          <w:rFonts w:ascii="Times New Roman" w:hAnsi="Times New Roman" w:cs="Times New Roman"/>
          <w:sz w:val="24"/>
          <w:szCs w:val="24"/>
        </w:rPr>
        <w:t xml:space="preserve"> concreteness, and length</w:t>
      </w:r>
      <w:r w:rsidR="00FA4A96">
        <w:rPr>
          <w:rFonts w:ascii="Times New Roman" w:hAnsi="Times New Roman" w:cs="Times New Roman"/>
          <w:sz w:val="24"/>
          <w:szCs w:val="24"/>
        </w:rPr>
        <w:t>,</w:t>
      </w:r>
      <w:r w:rsidR="00210A4E">
        <w:rPr>
          <w:rFonts w:ascii="Times New Roman" w:hAnsi="Times New Roman" w:cs="Times New Roman"/>
          <w:sz w:val="24"/>
          <w:szCs w:val="24"/>
        </w:rPr>
        <w:t xml:space="preserve"> and forward </w:t>
      </w:r>
      <w:r w:rsidR="00744B1E">
        <w:rPr>
          <w:rFonts w:ascii="Times New Roman" w:hAnsi="Times New Roman" w:cs="Times New Roman"/>
          <w:sz w:val="24"/>
          <w:szCs w:val="24"/>
        </w:rPr>
        <w:t xml:space="preserve">pairs </w:t>
      </w:r>
      <w:r w:rsidR="00210A4E">
        <w:rPr>
          <w:rFonts w:ascii="Times New Roman" w:hAnsi="Times New Roman" w:cs="Times New Roman"/>
          <w:sz w:val="24"/>
          <w:szCs w:val="24"/>
        </w:rPr>
        <w:t>in each list were matched on forward associat</w:t>
      </w:r>
      <w:r w:rsidR="00B045E7">
        <w:rPr>
          <w:rFonts w:ascii="Times New Roman" w:hAnsi="Times New Roman" w:cs="Times New Roman"/>
          <w:sz w:val="24"/>
          <w:szCs w:val="24"/>
        </w:rPr>
        <w:t>ive</w:t>
      </w:r>
      <w:r w:rsidR="00210A4E">
        <w:rPr>
          <w:rFonts w:ascii="Times New Roman" w:hAnsi="Times New Roman" w:cs="Times New Roman"/>
          <w:sz w:val="24"/>
          <w:szCs w:val="24"/>
        </w:rPr>
        <w:t xml:space="preserve"> strength (FAS; see </w:t>
      </w:r>
      <w:r w:rsidR="00210A4E" w:rsidRPr="0000278F">
        <w:rPr>
          <w:rFonts w:ascii="Times New Roman" w:hAnsi="Times New Roman" w:cs="Times New Roman"/>
          <w:sz w:val="24"/>
          <w:szCs w:val="24"/>
        </w:rPr>
        <w:t>Tables A1</w:t>
      </w:r>
      <w:r w:rsidR="008524BB">
        <w:rPr>
          <w:rFonts w:ascii="Times New Roman" w:hAnsi="Times New Roman" w:cs="Times New Roman"/>
          <w:sz w:val="24"/>
          <w:szCs w:val="24"/>
        </w:rPr>
        <w:t xml:space="preserve">, </w:t>
      </w:r>
      <w:r w:rsidR="00210A4E" w:rsidRPr="0000278F">
        <w:rPr>
          <w:rFonts w:ascii="Times New Roman" w:hAnsi="Times New Roman" w:cs="Times New Roman"/>
          <w:sz w:val="24"/>
          <w:szCs w:val="24"/>
        </w:rPr>
        <w:t>A2</w:t>
      </w:r>
      <w:r w:rsidR="008524BB" w:rsidRPr="008524BB">
        <w:rPr>
          <w:rFonts w:ascii="Times New Roman" w:hAnsi="Times New Roman" w:cs="Times New Roman"/>
          <w:color w:val="0070C0"/>
          <w:sz w:val="24"/>
          <w:szCs w:val="24"/>
        </w:rPr>
        <w:t>, and A3</w:t>
      </w:r>
      <w:r w:rsidR="00210A4E" w:rsidRPr="008524BB">
        <w:rPr>
          <w:rFonts w:ascii="Times New Roman" w:hAnsi="Times New Roman" w:cs="Times New Roman"/>
          <w:color w:val="0070C0"/>
          <w:sz w:val="24"/>
          <w:szCs w:val="24"/>
        </w:rPr>
        <w:t xml:space="preserve"> </w:t>
      </w:r>
      <w:r w:rsidR="00210A4E">
        <w:rPr>
          <w:rFonts w:ascii="Times New Roman" w:hAnsi="Times New Roman" w:cs="Times New Roman"/>
          <w:sz w:val="24"/>
          <w:szCs w:val="24"/>
        </w:rPr>
        <w:t xml:space="preserve">in </w:t>
      </w:r>
      <w:r w:rsidR="008126FF">
        <w:rPr>
          <w:rFonts w:ascii="Times New Roman" w:hAnsi="Times New Roman" w:cs="Times New Roman"/>
          <w:sz w:val="24"/>
          <w:szCs w:val="24"/>
        </w:rPr>
        <w:t xml:space="preserve">the </w:t>
      </w:r>
      <w:r w:rsidR="00210A4E">
        <w:rPr>
          <w:rFonts w:ascii="Times New Roman" w:hAnsi="Times New Roman" w:cs="Times New Roman"/>
          <w:sz w:val="24"/>
          <w:szCs w:val="24"/>
        </w:rPr>
        <w:t>Appendix for stimuli properties). Additionally, each study list began and ended with five</w:t>
      </w:r>
      <w:del w:id="76" w:author="Mark Huff" w:date="2025-10-23T17:19:00Z" w16du:dateUtc="2025-10-23T22:19:00Z">
        <w:r w:rsidR="00971553" w:rsidDel="00A7634C">
          <w:rPr>
            <w:rFonts w:ascii="Times New Roman" w:hAnsi="Times New Roman" w:cs="Times New Roman"/>
            <w:sz w:val="24"/>
            <w:szCs w:val="24"/>
          </w:rPr>
          <w:delText xml:space="preserve"> </w:delText>
        </w:r>
      </w:del>
      <w:r w:rsidR="00210A4E">
        <w:rPr>
          <w:rFonts w:ascii="Times New Roman" w:hAnsi="Times New Roman" w:cs="Times New Roman"/>
          <w:sz w:val="24"/>
          <w:szCs w:val="24"/>
        </w:rPr>
        <w:t xml:space="preserve"> non-tested buffer pairs, which accounted for primacy and recency effects. Thus, each list contained 55 cue-target pairs, though only 45 pairs were tested. Finally, we generated two cued-recall tests (one per study list) by taking each cue item from the tested pairs and replacing its target with a question mark (e.g., </w:t>
      </w:r>
      <w:r w:rsidR="00111F96" w:rsidRPr="00111F96">
        <w:rPr>
          <w:rFonts w:ascii="Times New Roman" w:hAnsi="Times New Roman" w:cs="Times New Roman"/>
          <w:i/>
          <w:iCs/>
          <w:sz w:val="24"/>
          <w:szCs w:val="24"/>
        </w:rPr>
        <w:t>Litter</w:t>
      </w:r>
      <w:r w:rsidR="00210A4E">
        <w:rPr>
          <w:rFonts w:ascii="Times New Roman" w:hAnsi="Times New Roman" w:cs="Times New Roman"/>
          <w:sz w:val="24"/>
          <w:szCs w:val="24"/>
        </w:rPr>
        <w:t xml:space="preserve"> </w:t>
      </w:r>
      <w:r w:rsidR="00111F96">
        <w:rPr>
          <w:rFonts w:ascii="Times New Roman" w:hAnsi="Times New Roman" w:cs="Times New Roman"/>
          <w:sz w:val="24"/>
          <w:szCs w:val="24"/>
        </w:rPr>
        <w:t>–</w:t>
      </w:r>
      <w:r w:rsidR="00210A4E">
        <w:rPr>
          <w:rFonts w:ascii="Times New Roman" w:hAnsi="Times New Roman" w:cs="Times New Roman"/>
          <w:sz w:val="24"/>
          <w:szCs w:val="24"/>
        </w:rPr>
        <w:t xml:space="preserve"> ?). </w:t>
      </w:r>
      <w:r w:rsidR="00AC71D9">
        <w:rPr>
          <w:rFonts w:ascii="Times New Roman" w:hAnsi="Times New Roman" w:cs="Times New Roman"/>
          <w:sz w:val="24"/>
          <w:szCs w:val="24"/>
        </w:rPr>
        <w:t xml:space="preserve">For completeness, a .csv file containing </w:t>
      </w:r>
      <w:r w:rsidR="00972D77">
        <w:rPr>
          <w:rFonts w:ascii="Times New Roman" w:hAnsi="Times New Roman" w:cs="Times New Roman"/>
          <w:sz w:val="24"/>
          <w:szCs w:val="24"/>
        </w:rPr>
        <w:t>each study list</w:t>
      </w:r>
      <w:r w:rsidR="00AC71D9">
        <w:rPr>
          <w:rFonts w:ascii="Times New Roman" w:hAnsi="Times New Roman" w:cs="Times New Roman"/>
          <w:sz w:val="24"/>
          <w:szCs w:val="24"/>
        </w:rPr>
        <w:t xml:space="preserve"> </w:t>
      </w:r>
      <w:del w:id="77" w:author="Mark Huff" w:date="2025-10-23T17:20:00Z" w16du:dateUtc="2025-10-23T22:20:00Z">
        <w:r w:rsidR="00AC71D9" w:rsidDel="00A7634C">
          <w:rPr>
            <w:rFonts w:ascii="Times New Roman" w:hAnsi="Times New Roman" w:cs="Times New Roman"/>
            <w:sz w:val="24"/>
            <w:szCs w:val="24"/>
          </w:rPr>
          <w:delText xml:space="preserve">has been made </w:delText>
        </w:r>
      </w:del>
      <w:ins w:id="78" w:author="Mark Huff" w:date="2025-10-23T17:20:00Z" w16du:dateUtc="2025-10-23T22:20:00Z">
        <w:r w:rsidR="00A7634C">
          <w:rPr>
            <w:rFonts w:ascii="Times New Roman" w:hAnsi="Times New Roman" w:cs="Times New Roman"/>
            <w:sz w:val="24"/>
            <w:szCs w:val="24"/>
          </w:rPr>
          <w:t xml:space="preserve">is </w:t>
        </w:r>
      </w:ins>
      <w:r w:rsidR="00AC71D9">
        <w:rPr>
          <w:rFonts w:ascii="Times New Roman" w:hAnsi="Times New Roman" w:cs="Times New Roman"/>
          <w:sz w:val="24"/>
          <w:szCs w:val="24"/>
        </w:rPr>
        <w:t xml:space="preserve">available via OSF: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30F0FF45" w14:textId="308FB584"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Procedure</w:t>
      </w:r>
    </w:p>
    <w:p w14:paraId="22101C23" w14:textId="3D629579" w:rsidR="00AC4147"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5003">
        <w:rPr>
          <w:rFonts w:ascii="Times New Roman" w:hAnsi="Times New Roman" w:cs="Times New Roman"/>
          <w:sz w:val="24"/>
          <w:szCs w:val="24"/>
        </w:rPr>
        <w:t xml:space="preserve">Experiment 1A directly followed the design </w:t>
      </w:r>
      <w:r w:rsidR="00A90212">
        <w:rPr>
          <w:rFonts w:ascii="Times New Roman" w:hAnsi="Times New Roman" w:cs="Times New Roman"/>
          <w:sz w:val="24"/>
          <w:szCs w:val="24"/>
        </w:rPr>
        <w:t>used in</w:t>
      </w:r>
      <w:r w:rsidR="007A5003">
        <w:rPr>
          <w:rFonts w:ascii="Times New Roman" w:hAnsi="Times New Roman" w:cs="Times New Roman"/>
          <w:sz w:val="24"/>
          <w:szCs w:val="24"/>
        </w:rPr>
        <w:t xml:space="preserve"> Maxwell and Huff</w:t>
      </w:r>
      <w:r w:rsidR="00A90212">
        <w:rPr>
          <w:rFonts w:ascii="Times New Roman" w:hAnsi="Times New Roman" w:cs="Times New Roman"/>
          <w:sz w:val="24"/>
          <w:szCs w:val="24"/>
        </w:rPr>
        <w:t>’s</w:t>
      </w:r>
      <w:r w:rsidR="007A5003">
        <w:rPr>
          <w:rFonts w:ascii="Times New Roman" w:hAnsi="Times New Roman" w:cs="Times New Roman"/>
          <w:sz w:val="24"/>
          <w:szCs w:val="24"/>
        </w:rPr>
        <w:t xml:space="preserve"> (2024</w:t>
      </w:r>
      <w:r w:rsidR="00A90212">
        <w:rPr>
          <w:rFonts w:ascii="Times New Roman" w:hAnsi="Times New Roman" w:cs="Times New Roman"/>
          <w:sz w:val="24"/>
          <w:szCs w:val="24"/>
        </w:rPr>
        <w:t xml:space="preserve">) </w:t>
      </w:r>
      <w:r w:rsidR="007A5003">
        <w:rPr>
          <w:rFonts w:ascii="Times New Roman" w:hAnsi="Times New Roman" w:cs="Times New Roman"/>
          <w:sz w:val="24"/>
          <w:szCs w:val="24"/>
        </w:rPr>
        <w:t xml:space="preserve">Experiment 1. </w:t>
      </w:r>
      <w:r w:rsidR="00136C83">
        <w:rPr>
          <w:rFonts w:ascii="Times New Roman" w:hAnsi="Times New Roman" w:cs="Times New Roman"/>
          <w:sz w:val="24"/>
          <w:szCs w:val="24"/>
        </w:rPr>
        <w:t>All p</w:t>
      </w:r>
      <w:r w:rsidR="007A5003">
        <w:rPr>
          <w:rFonts w:ascii="Times New Roman" w:hAnsi="Times New Roman" w:cs="Times New Roman"/>
          <w:sz w:val="24"/>
          <w:szCs w:val="24"/>
        </w:rPr>
        <w:t xml:space="preserve">articipants completed the experiment online using </w:t>
      </w:r>
      <w:r w:rsidR="007A5003" w:rsidRPr="00C6376A">
        <w:rPr>
          <w:rFonts w:ascii="Times New Roman" w:hAnsi="Times New Roman" w:cs="Times New Roman"/>
          <w:i/>
          <w:iCs/>
          <w:sz w:val="24"/>
          <w:szCs w:val="24"/>
        </w:rPr>
        <w:t>Collector</w:t>
      </w:r>
      <w:r w:rsidR="007A5003">
        <w:rPr>
          <w:rFonts w:ascii="Times New Roman" w:hAnsi="Times New Roman" w:cs="Times New Roman"/>
          <w:sz w:val="24"/>
          <w:szCs w:val="24"/>
        </w:rPr>
        <w:t xml:space="preserve">, an open-source platform for conducting browser-based </w:t>
      </w:r>
      <w:del w:id="79" w:author="Mark Huff" w:date="2025-10-23T17:20:00Z" w16du:dateUtc="2025-10-23T22:20:00Z">
        <w:r w:rsidR="007A5003" w:rsidDel="00A7634C">
          <w:rPr>
            <w:rFonts w:ascii="Times New Roman" w:hAnsi="Times New Roman" w:cs="Times New Roman"/>
            <w:sz w:val="24"/>
            <w:szCs w:val="24"/>
          </w:rPr>
          <w:delText xml:space="preserve">psychology </w:delText>
        </w:r>
      </w:del>
      <w:ins w:id="80" w:author="Mark Huff" w:date="2025-10-23T17:20:00Z" w16du:dateUtc="2025-10-23T22:20:00Z">
        <w:r w:rsidR="00A7634C">
          <w:rPr>
            <w:rFonts w:ascii="Times New Roman" w:hAnsi="Times New Roman" w:cs="Times New Roman"/>
            <w:sz w:val="24"/>
            <w:szCs w:val="24"/>
          </w:rPr>
          <w:t xml:space="preserve">Psychology </w:t>
        </w:r>
      </w:ins>
      <w:r w:rsidR="007A5003">
        <w:rPr>
          <w:rFonts w:ascii="Times New Roman" w:hAnsi="Times New Roman" w:cs="Times New Roman"/>
          <w:sz w:val="24"/>
          <w:szCs w:val="24"/>
        </w:rPr>
        <w:t>experiments (</w:t>
      </w:r>
      <w:r w:rsidR="007A5003" w:rsidRPr="00111F96">
        <w:rPr>
          <w:rFonts w:ascii="Times New Roman" w:hAnsi="Times New Roman" w:cs="Times New Roman"/>
          <w:sz w:val="24"/>
          <w:szCs w:val="24"/>
        </w:rPr>
        <w:t>Garcia &amp; Kornell, 2015).</w:t>
      </w:r>
      <w:r w:rsidR="007A5003">
        <w:rPr>
          <w:rFonts w:ascii="Times New Roman" w:hAnsi="Times New Roman" w:cs="Times New Roman"/>
          <w:sz w:val="24"/>
          <w:szCs w:val="24"/>
        </w:rPr>
        <w:t xml:space="preserve"> After providing informed consent, participants in both encoding groups were informed that they would be presented with a series of word pairs and that their memory for each pair’s target word would be tested </w:t>
      </w:r>
      <w:r w:rsidR="001044D5">
        <w:rPr>
          <w:rFonts w:ascii="Times New Roman" w:hAnsi="Times New Roman" w:cs="Times New Roman"/>
          <w:sz w:val="24"/>
          <w:szCs w:val="24"/>
        </w:rPr>
        <w:t>later</w:t>
      </w:r>
      <w:r w:rsidR="007A5003">
        <w:rPr>
          <w:rFonts w:ascii="Times New Roman" w:hAnsi="Times New Roman" w:cs="Times New Roman"/>
          <w:sz w:val="24"/>
          <w:szCs w:val="24"/>
        </w:rPr>
        <w:t xml:space="preserve">. Participants were additionally informed that pairs would be </w:t>
      </w:r>
      <w:del w:id="81" w:author="Mark Huff" w:date="2025-10-23T17:22:00Z" w16du:dateUtc="2025-10-23T22:22:00Z">
        <w:r w:rsidR="007A5003" w:rsidDel="00A7634C">
          <w:rPr>
            <w:rFonts w:ascii="Times New Roman" w:hAnsi="Times New Roman" w:cs="Times New Roman"/>
            <w:sz w:val="24"/>
            <w:szCs w:val="24"/>
          </w:rPr>
          <w:delText xml:space="preserve">constructed </w:delText>
        </w:r>
      </w:del>
      <w:ins w:id="82" w:author="Mark Huff" w:date="2025-10-23T17:22:00Z" w16du:dateUtc="2025-10-23T22:22:00Z">
        <w:r w:rsidR="00A7634C">
          <w:rPr>
            <w:rFonts w:ascii="Times New Roman" w:hAnsi="Times New Roman" w:cs="Times New Roman"/>
            <w:sz w:val="24"/>
            <w:szCs w:val="24"/>
          </w:rPr>
          <w:t xml:space="preserve">presented </w:t>
        </w:r>
      </w:ins>
      <w:r w:rsidR="00572C68">
        <w:rPr>
          <w:rFonts w:ascii="Times New Roman" w:hAnsi="Times New Roman" w:cs="Times New Roman"/>
          <w:sz w:val="24"/>
          <w:szCs w:val="24"/>
        </w:rPr>
        <w:t>with</w:t>
      </w:r>
      <w:r w:rsidR="007A5003">
        <w:rPr>
          <w:rFonts w:ascii="Times New Roman" w:hAnsi="Times New Roman" w:cs="Times New Roman"/>
          <w:sz w:val="24"/>
          <w:szCs w:val="24"/>
        </w:rPr>
        <w:t xml:space="preserve"> the cue on the left side and the target on the right. Next, participants who had been randomly assigned to the JOL encoding group received additional instructions to provide JOLs while completing the study task. </w:t>
      </w:r>
      <w:r w:rsidR="00AA670A">
        <w:rPr>
          <w:rFonts w:ascii="Times New Roman" w:hAnsi="Times New Roman" w:cs="Times New Roman"/>
          <w:sz w:val="24"/>
          <w:szCs w:val="24"/>
        </w:rPr>
        <w:t xml:space="preserve">JOLs were framed as the probability of successfully recalling the target item at test if prompted by the cue. JOL participants were instructed to provide </w:t>
      </w:r>
      <w:r w:rsidR="001044D5">
        <w:rPr>
          <w:rFonts w:ascii="Times New Roman" w:hAnsi="Times New Roman" w:cs="Times New Roman"/>
          <w:sz w:val="24"/>
          <w:szCs w:val="24"/>
        </w:rPr>
        <w:t>judgements</w:t>
      </w:r>
      <w:r w:rsidR="00AA670A">
        <w:rPr>
          <w:rFonts w:ascii="Times New Roman" w:hAnsi="Times New Roman" w:cs="Times New Roman"/>
          <w:sz w:val="24"/>
          <w:szCs w:val="24"/>
        </w:rPr>
        <w:t xml:space="preserve"> using a 0-100 scale, such that higher values denoted a greater probability of correctly retrieving the target at test. JOL participants were encouraged to be as accurate as possible when providing </w:t>
      </w:r>
      <w:r w:rsidR="00572C68">
        <w:rPr>
          <w:rFonts w:ascii="Times New Roman" w:hAnsi="Times New Roman" w:cs="Times New Roman"/>
          <w:sz w:val="24"/>
          <w:szCs w:val="24"/>
        </w:rPr>
        <w:t xml:space="preserve">their </w:t>
      </w:r>
      <w:r w:rsidR="00AA670A">
        <w:rPr>
          <w:rFonts w:ascii="Times New Roman" w:hAnsi="Times New Roman" w:cs="Times New Roman"/>
          <w:sz w:val="24"/>
          <w:szCs w:val="24"/>
        </w:rPr>
        <w:t xml:space="preserve">JOLs </w:t>
      </w:r>
      <w:r w:rsidR="00AA670A">
        <w:rPr>
          <w:rFonts w:ascii="Times New Roman" w:hAnsi="Times New Roman" w:cs="Times New Roman"/>
          <w:sz w:val="24"/>
          <w:szCs w:val="24"/>
        </w:rPr>
        <w:lastRenderedPageBreak/>
        <w:t>and were discouraged from anchoring on scale extremes (i.e., only providing JOLs or 0 or 100 for most trials). JOL participants provided their ratings concurrently with study, such that JOLs were provided while the cue-target pair was displayed on the computer screen. Separately, participants in the no-JOL control group were instruc</w:t>
      </w:r>
      <w:r w:rsidR="00AC4147">
        <w:rPr>
          <w:rFonts w:ascii="Times New Roman" w:hAnsi="Times New Roman" w:cs="Times New Roman"/>
          <w:sz w:val="24"/>
          <w:szCs w:val="24"/>
        </w:rPr>
        <w:t>ted to read each pair silently and</w:t>
      </w:r>
      <w:r w:rsidR="00BA1549">
        <w:rPr>
          <w:rFonts w:ascii="Times New Roman" w:hAnsi="Times New Roman" w:cs="Times New Roman"/>
          <w:sz w:val="24"/>
          <w:szCs w:val="24"/>
        </w:rPr>
        <w:t xml:space="preserve"> were</w:t>
      </w:r>
      <w:r w:rsidR="00AC4147">
        <w:rPr>
          <w:rFonts w:ascii="Times New Roman" w:hAnsi="Times New Roman" w:cs="Times New Roman"/>
          <w:sz w:val="24"/>
          <w:szCs w:val="24"/>
        </w:rPr>
        <w:t xml:space="preserve"> notified of the upcoming memory test. After receiving </w:t>
      </w:r>
      <w:r w:rsidR="00BA1549">
        <w:rPr>
          <w:rFonts w:ascii="Times New Roman" w:hAnsi="Times New Roman" w:cs="Times New Roman"/>
          <w:sz w:val="24"/>
          <w:szCs w:val="24"/>
        </w:rPr>
        <w:t xml:space="preserve">the </w:t>
      </w:r>
      <w:r w:rsidR="00AC4147">
        <w:rPr>
          <w:rFonts w:ascii="Times New Roman" w:hAnsi="Times New Roman" w:cs="Times New Roman"/>
          <w:sz w:val="24"/>
          <w:szCs w:val="24"/>
        </w:rPr>
        <w:t xml:space="preserve">encoding instructions, both groups began the first study list. List items were randomized for all participants with the exception that all lists began and ended with the same buffer items. </w:t>
      </w:r>
      <w:r w:rsidR="00D058C3" w:rsidRPr="00D058C3">
        <w:rPr>
          <w:rFonts w:ascii="Times New Roman" w:hAnsi="Times New Roman" w:cs="Times New Roman"/>
          <w:color w:val="0070C0"/>
          <w:sz w:val="24"/>
          <w:szCs w:val="24"/>
        </w:rPr>
        <w:t>Following the design of Maxwell and Huff (2024),</w:t>
      </w:r>
      <w:r w:rsidR="00D058C3">
        <w:rPr>
          <w:rFonts w:ascii="Times New Roman" w:hAnsi="Times New Roman" w:cs="Times New Roman"/>
          <w:sz w:val="24"/>
          <w:szCs w:val="24"/>
        </w:rPr>
        <w:t xml:space="preserve"> e</w:t>
      </w:r>
      <w:r w:rsidR="00AC4147">
        <w:rPr>
          <w:rFonts w:ascii="Times New Roman" w:hAnsi="Times New Roman" w:cs="Times New Roman"/>
          <w:sz w:val="24"/>
          <w:szCs w:val="24"/>
        </w:rPr>
        <w:t xml:space="preserve">ncoding </w:t>
      </w:r>
      <w:r w:rsidR="008048C9" w:rsidRPr="008048C9">
        <w:rPr>
          <w:rFonts w:ascii="Times New Roman" w:hAnsi="Times New Roman" w:cs="Times New Roman"/>
          <w:color w:val="0070C0"/>
          <w:sz w:val="24"/>
          <w:szCs w:val="24"/>
        </w:rPr>
        <w:t xml:space="preserve">for both groups </w:t>
      </w:r>
      <w:r w:rsidR="00AC4147">
        <w:rPr>
          <w:rFonts w:ascii="Times New Roman" w:hAnsi="Times New Roman" w:cs="Times New Roman"/>
          <w:sz w:val="24"/>
          <w:szCs w:val="24"/>
        </w:rPr>
        <w:t xml:space="preserve">was self-paced, and participants pressed the ENTER key to advance to the next trial </w:t>
      </w:r>
      <w:r w:rsidR="00390939">
        <w:rPr>
          <w:rFonts w:ascii="Times New Roman" w:hAnsi="Times New Roman" w:cs="Times New Roman"/>
          <w:sz w:val="24"/>
          <w:szCs w:val="24"/>
        </w:rPr>
        <w:t>after providing their JOL</w:t>
      </w:r>
      <w:r w:rsidR="00AC4147">
        <w:rPr>
          <w:rFonts w:ascii="Times New Roman" w:hAnsi="Times New Roman" w:cs="Times New Roman"/>
          <w:sz w:val="24"/>
          <w:szCs w:val="24"/>
        </w:rPr>
        <w:t>.</w:t>
      </w:r>
    </w:p>
    <w:p w14:paraId="2C2D7684" w14:textId="512B5C9C" w:rsidR="00AC4147" w:rsidRDefault="00AC4147"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471E5">
        <w:rPr>
          <w:rFonts w:ascii="Times New Roman" w:hAnsi="Times New Roman" w:cs="Times New Roman"/>
          <w:sz w:val="24"/>
          <w:szCs w:val="24"/>
        </w:rPr>
        <w:t>After completing</w:t>
      </w:r>
      <w:r>
        <w:rPr>
          <w:rFonts w:ascii="Times New Roman" w:hAnsi="Times New Roman" w:cs="Times New Roman"/>
          <w:sz w:val="24"/>
          <w:szCs w:val="24"/>
        </w:rPr>
        <w:t xml:space="preserve"> the first</w:t>
      </w:r>
      <w:r w:rsidR="00B471E5">
        <w:rPr>
          <w:rFonts w:ascii="Times New Roman" w:hAnsi="Times New Roman" w:cs="Times New Roman"/>
          <w:sz w:val="24"/>
          <w:szCs w:val="24"/>
        </w:rPr>
        <w:t xml:space="preserve"> study</w:t>
      </w:r>
      <w:r>
        <w:rPr>
          <w:rFonts w:ascii="Times New Roman" w:hAnsi="Times New Roman" w:cs="Times New Roman"/>
          <w:sz w:val="24"/>
          <w:szCs w:val="24"/>
        </w:rPr>
        <w:t xml:space="preserve"> list, participants began a distractor task in which they alphabetized the 50 US states. This task was timed for </w:t>
      </w:r>
      <w:r w:rsidR="001044D5">
        <w:rPr>
          <w:rFonts w:ascii="Times New Roman" w:hAnsi="Times New Roman" w:cs="Times New Roman"/>
          <w:sz w:val="24"/>
          <w:szCs w:val="24"/>
        </w:rPr>
        <w:t xml:space="preserve">2 min </w:t>
      </w:r>
      <w:r w:rsidR="00BA1549">
        <w:rPr>
          <w:rFonts w:ascii="Times New Roman" w:hAnsi="Times New Roman" w:cs="Times New Roman"/>
          <w:sz w:val="24"/>
          <w:szCs w:val="24"/>
        </w:rPr>
        <w:t>and</w:t>
      </w:r>
      <w:r w:rsidR="001044D5">
        <w:rPr>
          <w:rFonts w:ascii="Times New Roman" w:hAnsi="Times New Roman" w:cs="Times New Roman"/>
          <w:sz w:val="24"/>
          <w:szCs w:val="24"/>
        </w:rPr>
        <w:t xml:space="preserve"> was immediately followed by</w:t>
      </w:r>
      <w:r>
        <w:rPr>
          <w:rFonts w:ascii="Times New Roman" w:hAnsi="Times New Roman" w:cs="Times New Roman"/>
          <w:sz w:val="24"/>
          <w:szCs w:val="24"/>
        </w:rPr>
        <w:t xml:space="preserve"> the cued-recall test. This test presented</w:t>
      </w:r>
      <w:r w:rsidR="003E0385">
        <w:rPr>
          <w:rFonts w:ascii="Times New Roman" w:hAnsi="Times New Roman" w:cs="Times New Roman"/>
          <w:sz w:val="24"/>
          <w:szCs w:val="24"/>
        </w:rPr>
        <w:t xml:space="preserve"> them</w:t>
      </w:r>
      <w:r>
        <w:rPr>
          <w:rFonts w:ascii="Times New Roman" w:hAnsi="Times New Roman" w:cs="Times New Roman"/>
          <w:sz w:val="24"/>
          <w:szCs w:val="24"/>
        </w:rPr>
        <w:t xml:space="preserve"> with the first word from each of the previously studied lists which was paired with a question-mark placeholder in l</w:t>
      </w:r>
      <w:ins w:id="83" w:author="Mark Huff" w:date="2025-10-23T17:23:00Z" w16du:dateUtc="2025-10-23T22:23:00Z">
        <w:r w:rsidR="00A7634C">
          <w:rPr>
            <w:rFonts w:ascii="Times New Roman" w:hAnsi="Times New Roman" w:cs="Times New Roman"/>
            <w:sz w:val="24"/>
            <w:szCs w:val="24"/>
          </w:rPr>
          <w:t>i</w:t>
        </w:r>
      </w:ins>
      <w:r>
        <w:rPr>
          <w:rFonts w:ascii="Times New Roman" w:hAnsi="Times New Roman" w:cs="Times New Roman"/>
          <w:sz w:val="24"/>
          <w:szCs w:val="24"/>
        </w:rPr>
        <w:t>eu of the target. Participants were asked to type the missing target from memory. However, if participants could not retrieve the target, they were told that they could advance to the next pair by pressing the ENTER key. This test was self-paced. After completing the cued-recall test, participants immediately began the second block, which was structured the same as the first. As such, all participants completed two study/test cycles. Block order was counterbalanced across participants, and after completing the second block, participants were debriefed. Participants in both groups took approximately 30 minutes to complete the experiment.</w:t>
      </w:r>
    </w:p>
    <w:p w14:paraId="4A9D4261" w14:textId="3ADC4A01" w:rsidR="00FC409E" w:rsidRPr="0084770D"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Experiment 1B:</w:t>
      </w:r>
      <w:r>
        <w:rPr>
          <w:rFonts w:ascii="Times New Roman" w:hAnsi="Times New Roman" w:cs="Times New Roman"/>
          <w:sz w:val="24"/>
          <w:szCs w:val="24"/>
        </w:rPr>
        <w:t xml:space="preserve"> </w:t>
      </w:r>
      <w:r>
        <w:rPr>
          <w:rFonts w:ascii="Times New Roman" w:hAnsi="Times New Roman" w:cs="Times New Roman"/>
          <w:b/>
          <w:bCs/>
          <w:sz w:val="24"/>
          <w:szCs w:val="24"/>
        </w:rPr>
        <w:t xml:space="preserve">Backward </w:t>
      </w:r>
      <w:r w:rsidRPr="0084770D">
        <w:rPr>
          <w:rFonts w:ascii="Times New Roman" w:hAnsi="Times New Roman" w:cs="Times New Roman"/>
          <w:b/>
          <w:bCs/>
          <w:sz w:val="24"/>
          <w:szCs w:val="24"/>
        </w:rPr>
        <w:t>Mediated</w:t>
      </w:r>
      <w:r w:rsidR="009D4918">
        <w:rPr>
          <w:rFonts w:ascii="Times New Roman" w:hAnsi="Times New Roman" w:cs="Times New Roman"/>
          <w:b/>
          <w:bCs/>
          <w:sz w:val="24"/>
          <w:szCs w:val="24"/>
        </w:rPr>
        <w:t xml:space="preserve"> </w:t>
      </w:r>
      <w:r w:rsidR="00EE5630">
        <w:rPr>
          <w:rFonts w:ascii="Times New Roman" w:hAnsi="Times New Roman" w:cs="Times New Roman"/>
          <w:b/>
          <w:bCs/>
          <w:sz w:val="24"/>
          <w:szCs w:val="24"/>
        </w:rPr>
        <w:t>Pairs</w:t>
      </w:r>
    </w:p>
    <w:p w14:paraId="08AAB6C1" w14:textId="0FE7812D" w:rsidR="00C064F8" w:rsidRDefault="004D44BD" w:rsidP="00A80FA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600B3">
        <w:rPr>
          <w:rFonts w:ascii="Times New Roman" w:hAnsi="Times New Roman" w:cs="Times New Roman"/>
          <w:sz w:val="24"/>
          <w:szCs w:val="24"/>
        </w:rPr>
        <w:t xml:space="preserve">Next, </w:t>
      </w:r>
      <w:r>
        <w:rPr>
          <w:rFonts w:ascii="Times New Roman" w:hAnsi="Times New Roman" w:cs="Times New Roman"/>
          <w:sz w:val="24"/>
          <w:szCs w:val="24"/>
        </w:rPr>
        <w:t xml:space="preserve">Experiment 1B tested whether positive JOL reactivity observed on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in Experiment 1A would extend to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presented in the backward direction. Like </w:t>
      </w:r>
      <w:r w:rsidR="00FA4A96">
        <w:rPr>
          <w:rFonts w:ascii="Times New Roman" w:hAnsi="Times New Roman" w:cs="Times New Roman"/>
          <w:sz w:val="24"/>
          <w:szCs w:val="24"/>
        </w:rPr>
        <w:lastRenderedPageBreak/>
        <w:t xml:space="preserve">forward </w:t>
      </w:r>
      <w:r>
        <w:rPr>
          <w:rFonts w:ascii="Times New Roman" w:hAnsi="Times New Roman" w:cs="Times New Roman"/>
          <w:sz w:val="24"/>
          <w:szCs w:val="24"/>
        </w:rPr>
        <w:t xml:space="preserve">mediated </w:t>
      </w:r>
      <w:r w:rsidR="00EE5630">
        <w:rPr>
          <w:rFonts w:ascii="Times New Roman" w:hAnsi="Times New Roman" w:cs="Times New Roman"/>
          <w:sz w:val="24"/>
          <w:szCs w:val="24"/>
        </w:rPr>
        <w:t>pairs</w:t>
      </w:r>
      <w:r>
        <w:rPr>
          <w:rFonts w:ascii="Times New Roman" w:hAnsi="Times New Roman" w:cs="Times New Roman"/>
          <w:sz w:val="24"/>
          <w:szCs w:val="24"/>
        </w:rPr>
        <w:t xml:space="preserve">, backward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w:t>
      </w:r>
      <w:r w:rsidR="009B02DF">
        <w:rPr>
          <w:rFonts w:ascii="Times New Roman" w:hAnsi="Times New Roman" w:cs="Times New Roman"/>
          <w:sz w:val="24"/>
          <w:szCs w:val="24"/>
        </w:rPr>
        <w:t>also</w:t>
      </w:r>
      <w:r>
        <w:rPr>
          <w:rFonts w:ascii="Times New Roman" w:hAnsi="Times New Roman" w:cs="Times New Roman"/>
          <w:sz w:val="24"/>
          <w:szCs w:val="24"/>
        </w:rPr>
        <w:t xml:space="preserve"> contain an indirect link between </w:t>
      </w:r>
      <w:r w:rsidR="003D2434">
        <w:rPr>
          <w:rFonts w:ascii="Times New Roman" w:hAnsi="Times New Roman" w:cs="Times New Roman"/>
          <w:sz w:val="24"/>
          <w:szCs w:val="24"/>
        </w:rPr>
        <w:t xml:space="preserve">the </w:t>
      </w:r>
      <w:r>
        <w:rPr>
          <w:rFonts w:ascii="Times New Roman" w:hAnsi="Times New Roman" w:cs="Times New Roman"/>
          <w:sz w:val="24"/>
          <w:szCs w:val="24"/>
        </w:rPr>
        <w:t xml:space="preserve">cue and target. However, by reversing the order </w:t>
      </w:r>
      <w:r w:rsidR="003D2434">
        <w:rPr>
          <w:rFonts w:ascii="Times New Roman" w:hAnsi="Times New Roman" w:cs="Times New Roman"/>
          <w:sz w:val="24"/>
          <w:szCs w:val="24"/>
        </w:rPr>
        <w:t>of items within pairs</w:t>
      </w:r>
      <w:r>
        <w:rPr>
          <w:rFonts w:ascii="Times New Roman" w:hAnsi="Times New Roman" w:cs="Times New Roman"/>
          <w:sz w:val="24"/>
          <w:szCs w:val="24"/>
        </w:rPr>
        <w:t>, any potential relatedness cues which participants might perceive due to correctly guessing a pair’s mediator would be poor indicators of later cued-recall performance</w:t>
      </w:r>
      <w:r w:rsidR="003D2434">
        <w:rPr>
          <w:rFonts w:ascii="Times New Roman" w:hAnsi="Times New Roman" w:cs="Times New Roman"/>
          <w:sz w:val="24"/>
          <w:szCs w:val="24"/>
        </w:rPr>
        <w:t xml:space="preserve">, </w:t>
      </w:r>
      <w:r w:rsidR="00AD3C25">
        <w:rPr>
          <w:rFonts w:ascii="Times New Roman" w:hAnsi="Times New Roman" w:cs="Times New Roman"/>
          <w:sz w:val="24"/>
          <w:szCs w:val="24"/>
        </w:rPr>
        <w:t>as</w:t>
      </w:r>
      <w:r w:rsidR="003D2434">
        <w:rPr>
          <w:rFonts w:ascii="Times New Roman" w:hAnsi="Times New Roman" w:cs="Times New Roman"/>
          <w:sz w:val="24"/>
          <w:szCs w:val="24"/>
        </w:rPr>
        <w:t xml:space="preserve"> targets in </w:t>
      </w:r>
      <w:r w:rsidR="00C064F8">
        <w:rPr>
          <w:rFonts w:ascii="Times New Roman" w:hAnsi="Times New Roman" w:cs="Times New Roman"/>
          <w:sz w:val="24"/>
          <w:szCs w:val="24"/>
        </w:rPr>
        <w:t>backward pairs are low probability responses to cue items based on free-association norms</w:t>
      </w:r>
      <w:r w:rsidR="003D2434">
        <w:rPr>
          <w:rFonts w:ascii="Times New Roman" w:hAnsi="Times New Roman" w:cs="Times New Roman"/>
          <w:sz w:val="24"/>
          <w:szCs w:val="24"/>
        </w:rPr>
        <w:t xml:space="preserve"> (i.e., even though pairs are </w:t>
      </w:r>
      <w:r w:rsidR="00FB2B1C">
        <w:rPr>
          <w:rFonts w:ascii="Times New Roman" w:hAnsi="Times New Roman" w:cs="Times New Roman"/>
          <w:sz w:val="24"/>
          <w:szCs w:val="24"/>
        </w:rPr>
        <w:t>mediated</w:t>
      </w:r>
      <w:r w:rsidR="003D2434">
        <w:rPr>
          <w:rFonts w:ascii="Times New Roman" w:hAnsi="Times New Roman" w:cs="Times New Roman"/>
          <w:sz w:val="24"/>
          <w:szCs w:val="24"/>
        </w:rPr>
        <w:t xml:space="preserve"> through Backward Associative Strength (BAS), they are not related through FAS)</w:t>
      </w:r>
      <w:r w:rsidR="00C064F8">
        <w:rPr>
          <w:rFonts w:ascii="Times New Roman" w:hAnsi="Times New Roman" w:cs="Times New Roman"/>
          <w:sz w:val="24"/>
          <w:szCs w:val="24"/>
        </w:rPr>
        <w:t>. As a result</w:t>
      </w:r>
      <w:r>
        <w:rPr>
          <w:rFonts w:ascii="Times New Roman" w:hAnsi="Times New Roman" w:cs="Times New Roman"/>
          <w:sz w:val="24"/>
          <w:szCs w:val="24"/>
        </w:rPr>
        <w:t xml:space="preserve">, backward mediated </w:t>
      </w:r>
      <w:r w:rsidR="001044D5">
        <w:rPr>
          <w:rFonts w:ascii="Times New Roman" w:hAnsi="Times New Roman" w:cs="Times New Roman"/>
          <w:sz w:val="24"/>
          <w:szCs w:val="24"/>
        </w:rPr>
        <w:t>pairs</w:t>
      </w:r>
      <w:r>
        <w:rPr>
          <w:rFonts w:ascii="Times New Roman" w:hAnsi="Times New Roman" w:cs="Times New Roman"/>
          <w:sz w:val="24"/>
          <w:szCs w:val="24"/>
        </w:rPr>
        <w:t xml:space="preserve"> provide a stronger test of </w:t>
      </w:r>
      <w:r w:rsidR="002F16E7">
        <w:rPr>
          <w:rFonts w:ascii="Times New Roman" w:hAnsi="Times New Roman" w:cs="Times New Roman"/>
          <w:sz w:val="24"/>
          <w:szCs w:val="24"/>
        </w:rPr>
        <w:t>relational encoding relative to forward mediated pairs</w:t>
      </w:r>
      <w:r w:rsidR="003D2434">
        <w:rPr>
          <w:rFonts w:ascii="Times New Roman" w:hAnsi="Times New Roman" w:cs="Times New Roman"/>
          <w:sz w:val="24"/>
          <w:szCs w:val="24"/>
        </w:rPr>
        <w:t xml:space="preserve">, </w:t>
      </w:r>
      <w:r w:rsidR="002F16E7">
        <w:rPr>
          <w:rFonts w:ascii="Times New Roman" w:hAnsi="Times New Roman" w:cs="Times New Roman"/>
          <w:sz w:val="24"/>
          <w:szCs w:val="24"/>
        </w:rPr>
        <w:t>since relational encoding would be</w:t>
      </w:r>
      <w:r w:rsidR="003D2434">
        <w:rPr>
          <w:rFonts w:ascii="Times New Roman" w:hAnsi="Times New Roman" w:cs="Times New Roman"/>
          <w:sz w:val="24"/>
          <w:szCs w:val="24"/>
        </w:rPr>
        <w:t xml:space="preserve"> expected to </w:t>
      </w:r>
      <w:r w:rsidR="002F16E7">
        <w:rPr>
          <w:rFonts w:ascii="Times New Roman" w:hAnsi="Times New Roman" w:cs="Times New Roman"/>
          <w:sz w:val="24"/>
          <w:szCs w:val="24"/>
        </w:rPr>
        <w:t xml:space="preserve">produce reactivity whenever </w:t>
      </w:r>
      <w:r w:rsidR="00D06890">
        <w:rPr>
          <w:rFonts w:ascii="Times New Roman" w:hAnsi="Times New Roman" w:cs="Times New Roman"/>
          <w:sz w:val="24"/>
          <w:szCs w:val="24"/>
        </w:rPr>
        <w:t>words</w:t>
      </w:r>
      <w:r w:rsidR="002F16E7">
        <w:rPr>
          <w:rFonts w:ascii="Times New Roman" w:hAnsi="Times New Roman" w:cs="Times New Roman"/>
          <w:sz w:val="24"/>
          <w:szCs w:val="24"/>
        </w:rPr>
        <w:t xml:space="preserve"> are</w:t>
      </w:r>
      <w:r w:rsidR="00D06890">
        <w:rPr>
          <w:rFonts w:ascii="Times New Roman" w:hAnsi="Times New Roman" w:cs="Times New Roman"/>
          <w:sz w:val="24"/>
          <w:szCs w:val="24"/>
        </w:rPr>
        <w:t xml:space="preserve"> directly or indirectly</w:t>
      </w:r>
      <w:r w:rsidR="002F16E7">
        <w:rPr>
          <w:rFonts w:ascii="Times New Roman" w:hAnsi="Times New Roman" w:cs="Times New Roman"/>
          <w:sz w:val="24"/>
          <w:szCs w:val="24"/>
        </w:rPr>
        <w:t xml:space="preserve"> related</w:t>
      </w:r>
      <w:r w:rsidR="003D2434">
        <w:rPr>
          <w:rFonts w:ascii="Times New Roman" w:hAnsi="Times New Roman" w:cs="Times New Roman"/>
          <w:sz w:val="24"/>
          <w:szCs w:val="24"/>
        </w:rPr>
        <w:t>, regardless of the direction of the association.</w:t>
      </w:r>
      <w:r>
        <w:rPr>
          <w:rFonts w:ascii="Times New Roman" w:hAnsi="Times New Roman" w:cs="Times New Roman"/>
          <w:sz w:val="24"/>
          <w:szCs w:val="24"/>
        </w:rPr>
        <w:t xml:space="preserve"> </w:t>
      </w:r>
    </w:p>
    <w:p w14:paraId="045C0FB6" w14:textId="3C59620A" w:rsidR="00FC409E" w:rsidRDefault="004D44BD" w:rsidP="00C064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previous </w:t>
      </w:r>
      <w:r w:rsidR="00D37DC7">
        <w:rPr>
          <w:rFonts w:ascii="Times New Roman" w:hAnsi="Times New Roman" w:cs="Times New Roman"/>
          <w:sz w:val="24"/>
          <w:szCs w:val="24"/>
        </w:rPr>
        <w:t>research</w:t>
      </w:r>
      <w:r>
        <w:rPr>
          <w:rFonts w:ascii="Times New Roman" w:hAnsi="Times New Roman" w:cs="Times New Roman"/>
          <w:sz w:val="24"/>
          <w:szCs w:val="24"/>
        </w:rPr>
        <w:t xml:space="preserve">, we again </w:t>
      </w:r>
      <w:r w:rsidR="00BA1549">
        <w:rPr>
          <w:rFonts w:ascii="Times New Roman" w:hAnsi="Times New Roman" w:cs="Times New Roman"/>
          <w:sz w:val="24"/>
          <w:szCs w:val="24"/>
        </w:rPr>
        <w:t xml:space="preserve">anticipated </w:t>
      </w:r>
      <w:r>
        <w:rPr>
          <w:rFonts w:ascii="Times New Roman" w:hAnsi="Times New Roman" w:cs="Times New Roman"/>
          <w:sz w:val="24"/>
          <w:szCs w:val="24"/>
        </w:rPr>
        <w:t xml:space="preserve">that positive reactivity would extend to forward </w:t>
      </w:r>
      <w:r w:rsidR="001044D5">
        <w:rPr>
          <w:rFonts w:ascii="Times New Roman" w:hAnsi="Times New Roman" w:cs="Times New Roman"/>
          <w:sz w:val="24"/>
          <w:szCs w:val="24"/>
        </w:rPr>
        <w:t>pairs</w:t>
      </w:r>
      <w:r>
        <w:rPr>
          <w:rFonts w:ascii="Times New Roman" w:hAnsi="Times New Roman" w:cs="Times New Roman"/>
          <w:sz w:val="24"/>
          <w:szCs w:val="24"/>
        </w:rPr>
        <w:t xml:space="preserve"> and that no reactivity would be observed on unrelated cue-target pairs. Additionally,</w:t>
      </w:r>
      <w:r w:rsidR="00CF47ED">
        <w:rPr>
          <w:rFonts w:ascii="Times New Roman" w:hAnsi="Times New Roman" w:cs="Times New Roman"/>
          <w:sz w:val="24"/>
          <w:szCs w:val="24"/>
        </w:rPr>
        <w:t xml:space="preserve"> our predictions for backward mediated </w:t>
      </w:r>
      <w:r w:rsidR="001044D5">
        <w:rPr>
          <w:rFonts w:ascii="Times New Roman" w:hAnsi="Times New Roman" w:cs="Times New Roman"/>
          <w:sz w:val="24"/>
          <w:szCs w:val="24"/>
        </w:rPr>
        <w:t>pairs</w:t>
      </w:r>
      <w:r w:rsidR="00CF47ED">
        <w:rPr>
          <w:rFonts w:ascii="Times New Roman" w:hAnsi="Times New Roman" w:cs="Times New Roman"/>
          <w:sz w:val="24"/>
          <w:szCs w:val="24"/>
        </w:rPr>
        <w:t xml:space="preserve"> were the same as our predictions for mediated </w:t>
      </w:r>
      <w:r w:rsidR="001044D5">
        <w:rPr>
          <w:rFonts w:ascii="Times New Roman" w:hAnsi="Times New Roman" w:cs="Times New Roman"/>
          <w:sz w:val="24"/>
          <w:szCs w:val="24"/>
        </w:rPr>
        <w:t>pairs</w:t>
      </w:r>
      <w:r w:rsidR="00CF47ED">
        <w:rPr>
          <w:rFonts w:ascii="Times New Roman" w:hAnsi="Times New Roman" w:cs="Times New Roman"/>
          <w:sz w:val="24"/>
          <w:szCs w:val="24"/>
        </w:rPr>
        <w:t xml:space="preserve"> in Experiment 1A. Specifically,</w:t>
      </w:r>
      <w:r>
        <w:rPr>
          <w:rFonts w:ascii="Times New Roman" w:hAnsi="Times New Roman" w:cs="Times New Roman"/>
          <w:sz w:val="24"/>
          <w:szCs w:val="24"/>
        </w:rPr>
        <w:t xml:space="preserve"> we </w:t>
      </w:r>
      <w:r w:rsidR="00B045E7">
        <w:rPr>
          <w:rFonts w:ascii="Times New Roman" w:hAnsi="Times New Roman" w:cs="Times New Roman"/>
          <w:sz w:val="24"/>
          <w:szCs w:val="24"/>
        </w:rPr>
        <w:t xml:space="preserve">expected </w:t>
      </w:r>
      <w:r>
        <w:rPr>
          <w:rFonts w:ascii="Times New Roman" w:hAnsi="Times New Roman" w:cs="Times New Roman"/>
          <w:sz w:val="24"/>
          <w:szCs w:val="24"/>
        </w:rPr>
        <w:t xml:space="preserve">that requiring participants to provide JOLs at encoding would improve memory for </w:t>
      </w:r>
      <w:r w:rsidR="00CF47ED">
        <w:rPr>
          <w:rFonts w:ascii="Times New Roman" w:hAnsi="Times New Roman" w:cs="Times New Roman"/>
          <w:sz w:val="24"/>
          <w:szCs w:val="24"/>
        </w:rPr>
        <w:t xml:space="preserve">this pair type via relational encoding of the indirect link between cue and target. </w:t>
      </w:r>
      <w:r>
        <w:rPr>
          <w:rFonts w:ascii="Times New Roman" w:hAnsi="Times New Roman" w:cs="Times New Roman"/>
          <w:sz w:val="24"/>
          <w:szCs w:val="24"/>
        </w:rPr>
        <w:t xml:space="preserve">As such, </w:t>
      </w:r>
      <w:r w:rsidR="00FD7012">
        <w:rPr>
          <w:rFonts w:ascii="Times New Roman" w:hAnsi="Times New Roman" w:cs="Times New Roman"/>
          <w:sz w:val="24"/>
          <w:szCs w:val="24"/>
        </w:rPr>
        <w:t>any reactivity patterns observed in</w:t>
      </w:r>
      <w:r>
        <w:rPr>
          <w:rFonts w:ascii="Times New Roman" w:hAnsi="Times New Roman" w:cs="Times New Roman"/>
          <w:sz w:val="24"/>
          <w:szCs w:val="24"/>
        </w:rPr>
        <w:t xml:space="preserve"> Experiment 1B were expected to be in line with a relational encoding account of JOL reactivity.</w:t>
      </w:r>
    </w:p>
    <w:p w14:paraId="0542731A" w14:textId="0265099E" w:rsidR="00FC409E"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Method</w:t>
      </w:r>
    </w:p>
    <w:p w14:paraId="0FE8B9AC" w14:textId="03B581A4"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43D39228" w14:textId="0E1BDA3F" w:rsidR="00A80FA4" w:rsidRDefault="00A80FA4"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84" w:name="_Hlk182403188"/>
      <w:r>
        <w:rPr>
          <w:rFonts w:ascii="Times New Roman" w:hAnsi="Times New Roman" w:cs="Times New Roman"/>
          <w:sz w:val="24"/>
          <w:szCs w:val="24"/>
        </w:rPr>
        <w:t xml:space="preserve">An additional </w:t>
      </w:r>
      <w:r w:rsidR="004C4BB5">
        <w:rPr>
          <w:rFonts w:ascii="Times New Roman" w:hAnsi="Times New Roman" w:cs="Times New Roman"/>
          <w:sz w:val="24"/>
          <w:szCs w:val="24"/>
        </w:rPr>
        <w:t>118</w:t>
      </w:r>
      <w:r>
        <w:rPr>
          <w:rFonts w:ascii="Times New Roman" w:hAnsi="Times New Roman" w:cs="Times New Roman"/>
          <w:sz w:val="24"/>
          <w:szCs w:val="24"/>
        </w:rPr>
        <w:t xml:space="preserve"> undergraduate students were recruited from the University of Southern Mississippi and completed Experiment 1B </w:t>
      </w:r>
      <w:r w:rsidR="00FF56C1">
        <w:rPr>
          <w:rFonts w:ascii="Times New Roman" w:hAnsi="Times New Roman" w:cs="Times New Roman"/>
          <w:sz w:val="24"/>
          <w:szCs w:val="24"/>
        </w:rPr>
        <w:t xml:space="preserve">online </w:t>
      </w:r>
      <w:r>
        <w:rPr>
          <w:rFonts w:ascii="Times New Roman" w:hAnsi="Times New Roman" w:cs="Times New Roman"/>
          <w:sz w:val="24"/>
          <w:szCs w:val="24"/>
        </w:rPr>
        <w:t xml:space="preserve">in exchange for partial course credit. Like Experiment 1A, participants in Experiment 1B were randomly assigned to either the JOL or no-JOL encoding groups. </w:t>
      </w:r>
      <w:r w:rsidR="0024163F">
        <w:rPr>
          <w:rFonts w:ascii="Times New Roman" w:hAnsi="Times New Roman" w:cs="Times New Roman"/>
          <w:sz w:val="24"/>
          <w:szCs w:val="24"/>
        </w:rPr>
        <w:t xml:space="preserve">Data screening </w:t>
      </w:r>
      <w:r w:rsidR="00FD7012">
        <w:rPr>
          <w:rFonts w:ascii="Times New Roman" w:hAnsi="Times New Roman" w:cs="Times New Roman"/>
          <w:sz w:val="24"/>
          <w:szCs w:val="24"/>
        </w:rPr>
        <w:t>followed</w:t>
      </w:r>
      <w:r w:rsidR="0024163F">
        <w:rPr>
          <w:rFonts w:ascii="Times New Roman" w:hAnsi="Times New Roman" w:cs="Times New Roman"/>
          <w:sz w:val="24"/>
          <w:szCs w:val="24"/>
        </w:rPr>
        <w:t xml:space="preserve"> the same criteria outlined in Experiment 1A, and </w:t>
      </w:r>
      <w:r w:rsidR="000D230D">
        <w:rPr>
          <w:rFonts w:ascii="Times New Roman" w:hAnsi="Times New Roman" w:cs="Times New Roman"/>
          <w:sz w:val="24"/>
          <w:szCs w:val="24"/>
        </w:rPr>
        <w:t>three</w:t>
      </w:r>
      <w:r w:rsidR="00FD7012">
        <w:rPr>
          <w:rFonts w:ascii="Times New Roman" w:hAnsi="Times New Roman" w:cs="Times New Roman"/>
          <w:sz w:val="24"/>
          <w:szCs w:val="24"/>
        </w:rPr>
        <w:t xml:space="preserve"> </w:t>
      </w:r>
      <w:r w:rsidR="0024163F">
        <w:rPr>
          <w:rFonts w:ascii="Times New Roman" w:hAnsi="Times New Roman" w:cs="Times New Roman"/>
          <w:sz w:val="24"/>
          <w:szCs w:val="24"/>
        </w:rPr>
        <w:t xml:space="preserve">participants were excluded from the final dataset. Our final sample contained responses </w:t>
      </w:r>
      <w:r w:rsidR="0024163F">
        <w:rPr>
          <w:rFonts w:ascii="Times New Roman" w:hAnsi="Times New Roman" w:cs="Times New Roman"/>
          <w:sz w:val="24"/>
          <w:szCs w:val="24"/>
        </w:rPr>
        <w:lastRenderedPageBreak/>
        <w:t xml:space="preserve">from </w:t>
      </w:r>
      <w:r w:rsidR="004C4BB5">
        <w:rPr>
          <w:rFonts w:ascii="Times New Roman" w:hAnsi="Times New Roman" w:cs="Times New Roman"/>
          <w:sz w:val="24"/>
          <w:szCs w:val="24"/>
        </w:rPr>
        <w:t>115</w:t>
      </w:r>
      <w:r w:rsidR="0024163F">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JOL = </w:t>
      </w:r>
      <w:r w:rsidR="004C4BB5">
        <w:rPr>
          <w:rFonts w:ascii="Times New Roman" w:hAnsi="Times New Roman" w:cs="Times New Roman"/>
          <w:sz w:val="24"/>
          <w:szCs w:val="24"/>
        </w:rPr>
        <w:t>56</w:t>
      </w:r>
      <w:r w:rsidR="0024163F">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no-JOL = </w:t>
      </w:r>
      <w:r w:rsidR="004C4BB5">
        <w:rPr>
          <w:rFonts w:ascii="Times New Roman" w:hAnsi="Times New Roman" w:cs="Times New Roman"/>
          <w:sz w:val="24"/>
          <w:szCs w:val="24"/>
        </w:rPr>
        <w:t>59</w:t>
      </w:r>
      <w:r w:rsidR="0024163F">
        <w:rPr>
          <w:rFonts w:ascii="Times New Roman" w:hAnsi="Times New Roman" w:cs="Times New Roman"/>
          <w:sz w:val="24"/>
          <w:szCs w:val="24"/>
        </w:rPr>
        <w:t>)</w:t>
      </w:r>
      <w:r w:rsidR="00FD7012">
        <w:rPr>
          <w:rFonts w:ascii="Times New Roman" w:hAnsi="Times New Roman" w:cs="Times New Roman"/>
          <w:sz w:val="24"/>
          <w:szCs w:val="24"/>
        </w:rPr>
        <w:t xml:space="preserve">. This sample size was </w:t>
      </w:r>
      <w:r w:rsidR="006A659B">
        <w:rPr>
          <w:rFonts w:ascii="Times New Roman" w:hAnsi="Times New Roman" w:cs="Times New Roman"/>
          <w:sz w:val="24"/>
          <w:szCs w:val="24"/>
        </w:rPr>
        <w:t>based on</w:t>
      </w:r>
      <w:r w:rsidR="00FD7012">
        <w:rPr>
          <w:rFonts w:ascii="Times New Roman" w:hAnsi="Times New Roman" w:cs="Times New Roman"/>
          <w:sz w:val="24"/>
          <w:szCs w:val="24"/>
        </w:rPr>
        <w:t xml:space="preserve"> Experiment 1A, </w:t>
      </w:r>
      <w:r w:rsidR="0024163F">
        <w:rPr>
          <w:rFonts w:ascii="Times New Roman" w:hAnsi="Times New Roman" w:cs="Times New Roman"/>
          <w:sz w:val="24"/>
          <w:szCs w:val="24"/>
        </w:rPr>
        <w:t xml:space="preserve">and a </w:t>
      </w:r>
      <w:r w:rsidR="00EA1A69">
        <w:rPr>
          <w:rFonts w:ascii="Times New Roman" w:hAnsi="Times New Roman" w:cs="Times New Roman"/>
          <w:sz w:val="24"/>
          <w:szCs w:val="24"/>
        </w:rPr>
        <w:t>sensitivity analysis</w:t>
      </w:r>
      <w:r w:rsidR="0024163F">
        <w:rPr>
          <w:rFonts w:ascii="Times New Roman" w:hAnsi="Times New Roman" w:cs="Times New Roman"/>
          <w:sz w:val="24"/>
          <w:szCs w:val="24"/>
        </w:rPr>
        <w:t xml:space="preserve"> conducted with </w:t>
      </w:r>
      <w:r w:rsidR="0024163F" w:rsidRPr="0024163F">
        <w:rPr>
          <w:rFonts w:ascii="Times New Roman" w:hAnsi="Times New Roman" w:cs="Times New Roman"/>
          <w:i/>
          <w:iCs/>
          <w:sz w:val="24"/>
          <w:szCs w:val="24"/>
        </w:rPr>
        <w:t>G*Power 3.1</w:t>
      </w:r>
      <w:r w:rsidR="0024163F">
        <w:rPr>
          <w:rFonts w:ascii="Times New Roman" w:hAnsi="Times New Roman" w:cs="Times New Roman"/>
          <w:sz w:val="24"/>
          <w:szCs w:val="24"/>
        </w:rPr>
        <w:t xml:space="preserve"> suggested that our final sample was sufficient to detect </w:t>
      </w:r>
      <w:r w:rsidR="00931821">
        <w:rPr>
          <w:rFonts w:ascii="Times New Roman" w:hAnsi="Times New Roman" w:cs="Times New Roman"/>
          <w:sz w:val="24"/>
          <w:szCs w:val="24"/>
        </w:rPr>
        <w:t>small</w:t>
      </w:r>
      <w:r w:rsidR="0024163F">
        <w:rPr>
          <w:rFonts w:ascii="Times New Roman" w:hAnsi="Times New Roman" w:cs="Times New Roman"/>
          <w:sz w:val="24"/>
          <w:szCs w:val="24"/>
        </w:rPr>
        <w:t xml:space="preserve"> main effects/interactions</w:t>
      </w:r>
      <w:r w:rsidR="006A659B">
        <w:rPr>
          <w:rFonts w:ascii="Times New Roman" w:hAnsi="Times New Roman" w:cs="Times New Roman"/>
          <w:sz w:val="24"/>
          <w:szCs w:val="24"/>
        </w:rPr>
        <w:t xml:space="preserve"> or larger</w:t>
      </w:r>
      <w:r w:rsidR="0024163F">
        <w:rPr>
          <w:rFonts w:ascii="Times New Roman" w:hAnsi="Times New Roman" w:cs="Times New Roman"/>
          <w:sz w:val="24"/>
          <w:szCs w:val="24"/>
        </w:rPr>
        <w:t xml:space="preserve"> (</w:t>
      </w:r>
      <w:r w:rsidR="00931821" w:rsidRPr="00931821">
        <w:rPr>
          <w:rFonts w:ascii="Times New Roman" w:hAnsi="Times New Roman" w:cs="Times New Roman"/>
          <w:i/>
          <w:iCs/>
          <w:sz w:val="24"/>
          <w:szCs w:val="24"/>
        </w:rPr>
        <w:t>d</w:t>
      </w:r>
      <w:r w:rsidR="00931821">
        <w:rPr>
          <w:rFonts w:ascii="Times New Roman" w:hAnsi="Times New Roman" w:cs="Times New Roman"/>
          <w:sz w:val="24"/>
          <w:szCs w:val="24"/>
        </w:rPr>
        <w:t xml:space="preserve"> = 0.24, </w:t>
      </w:r>
      <w:r w:rsidR="0024163F" w:rsidRPr="0024163F">
        <w:rPr>
          <w:rFonts w:ascii="Times New Roman" w:hAnsi="Times New Roman" w:cs="Times New Roman"/>
          <w:i/>
          <w:iCs/>
          <w:sz w:val="24"/>
          <w:szCs w:val="24"/>
        </w:rPr>
        <w:t>α</w:t>
      </w:r>
      <w:r w:rsidR="0024163F">
        <w:rPr>
          <w:rFonts w:ascii="Times New Roman" w:hAnsi="Times New Roman" w:cs="Times New Roman"/>
          <w:sz w:val="24"/>
          <w:szCs w:val="24"/>
        </w:rPr>
        <w:t xml:space="preserve"> = .05, 1 – </w:t>
      </w:r>
      <w:r w:rsidR="0024163F" w:rsidRPr="0024163F">
        <w:rPr>
          <w:rFonts w:ascii="Times New Roman" w:hAnsi="Times New Roman" w:cs="Times New Roman"/>
          <w:i/>
          <w:iCs/>
          <w:sz w:val="24"/>
          <w:szCs w:val="24"/>
        </w:rPr>
        <w:t>β</w:t>
      </w:r>
      <w:r w:rsidR="0024163F">
        <w:rPr>
          <w:rFonts w:ascii="Times New Roman" w:hAnsi="Times New Roman" w:cs="Times New Roman"/>
          <w:sz w:val="24"/>
          <w:szCs w:val="24"/>
        </w:rPr>
        <w:t xml:space="preserve"> = .80).</w:t>
      </w:r>
      <w:bookmarkEnd w:id="84"/>
    </w:p>
    <w:p w14:paraId="286A4431" w14:textId="7861324C"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Procedure</w:t>
      </w:r>
    </w:p>
    <w:p w14:paraId="243CE949" w14:textId="4BF3FCF9" w:rsidR="00FC409E" w:rsidRPr="00FC409E" w:rsidRDefault="00D71AD1"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t>Participants in Experiment 1B studied the same</w:t>
      </w:r>
      <w:r w:rsidR="0002437B">
        <w:rPr>
          <w:rFonts w:ascii="Times New Roman" w:hAnsi="Times New Roman" w:cs="Times New Roman"/>
          <w:sz w:val="24"/>
          <w:szCs w:val="24"/>
        </w:rPr>
        <w:t xml:space="preserve"> </w:t>
      </w:r>
      <w:r w:rsidR="0029403D">
        <w:rPr>
          <w:rFonts w:ascii="Times New Roman" w:hAnsi="Times New Roman" w:cs="Times New Roman"/>
          <w:sz w:val="24"/>
          <w:szCs w:val="24"/>
        </w:rPr>
        <w:t>lists of cue-target word pairs</w:t>
      </w:r>
      <w:r>
        <w:rPr>
          <w:rFonts w:ascii="Times New Roman" w:hAnsi="Times New Roman" w:cs="Times New Roman"/>
          <w:sz w:val="24"/>
          <w:szCs w:val="24"/>
        </w:rPr>
        <w:t xml:space="preserve"> presented in Experiment 1A with the following exception. </w:t>
      </w:r>
      <w:r w:rsidR="00401B13">
        <w:rPr>
          <w:rFonts w:ascii="Times New Roman" w:hAnsi="Times New Roman" w:cs="Times New Roman"/>
          <w:sz w:val="24"/>
          <w:szCs w:val="24"/>
        </w:rPr>
        <w:t xml:space="preserve">The order of all mediated </w:t>
      </w:r>
      <w:r w:rsidR="00EE5630">
        <w:rPr>
          <w:rFonts w:ascii="Times New Roman" w:hAnsi="Times New Roman" w:cs="Times New Roman"/>
          <w:sz w:val="24"/>
          <w:szCs w:val="24"/>
        </w:rPr>
        <w:t>pairs</w:t>
      </w:r>
      <w:r w:rsidR="00401B13">
        <w:rPr>
          <w:rFonts w:ascii="Times New Roman" w:hAnsi="Times New Roman" w:cs="Times New Roman"/>
          <w:sz w:val="24"/>
          <w:szCs w:val="24"/>
        </w:rPr>
        <w:t xml:space="preserve"> (e.g., </w:t>
      </w:r>
      <w:r w:rsidR="00401B13" w:rsidRPr="0029403D">
        <w:rPr>
          <w:rFonts w:ascii="Times New Roman" w:hAnsi="Times New Roman" w:cs="Times New Roman"/>
          <w:i/>
          <w:iCs/>
          <w:sz w:val="24"/>
          <w:szCs w:val="24"/>
        </w:rPr>
        <w:t>lion</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stripe</w:t>
      </w:r>
      <w:r w:rsidR="00CE4F02">
        <w:rPr>
          <w:rFonts w:ascii="Times New Roman" w:hAnsi="Times New Roman" w:cs="Times New Roman"/>
          <w:i/>
          <w:iCs/>
          <w:sz w:val="24"/>
          <w:szCs w:val="24"/>
        </w:rPr>
        <w:t>s</w:t>
      </w:r>
      <w:r w:rsidR="00401B13">
        <w:rPr>
          <w:rFonts w:ascii="Times New Roman" w:hAnsi="Times New Roman" w:cs="Times New Roman"/>
          <w:sz w:val="24"/>
          <w:szCs w:val="24"/>
        </w:rPr>
        <w:t xml:space="preserve">) was </w:t>
      </w:r>
      <w:r w:rsidR="000F5740">
        <w:rPr>
          <w:rFonts w:ascii="Times New Roman" w:hAnsi="Times New Roman" w:cs="Times New Roman"/>
          <w:sz w:val="24"/>
          <w:szCs w:val="24"/>
        </w:rPr>
        <w:t>reversed</w:t>
      </w:r>
      <w:r w:rsidR="00401B13">
        <w:rPr>
          <w:rFonts w:ascii="Times New Roman" w:hAnsi="Times New Roman" w:cs="Times New Roman"/>
          <w:sz w:val="24"/>
          <w:szCs w:val="24"/>
        </w:rPr>
        <w:t xml:space="preserve">, such that </w:t>
      </w:r>
      <w:r w:rsidR="000F5740">
        <w:rPr>
          <w:rFonts w:ascii="Times New Roman" w:hAnsi="Times New Roman" w:cs="Times New Roman"/>
          <w:sz w:val="24"/>
          <w:szCs w:val="24"/>
        </w:rPr>
        <w:t>the</w:t>
      </w:r>
      <w:r w:rsidR="00401B13">
        <w:rPr>
          <w:rFonts w:ascii="Times New Roman" w:hAnsi="Times New Roman" w:cs="Times New Roman"/>
          <w:sz w:val="24"/>
          <w:szCs w:val="24"/>
        </w:rPr>
        <w:t>s</w:t>
      </w:r>
      <w:r w:rsidR="000F5740">
        <w:rPr>
          <w:rFonts w:ascii="Times New Roman" w:hAnsi="Times New Roman" w:cs="Times New Roman"/>
          <w:sz w:val="24"/>
          <w:szCs w:val="24"/>
        </w:rPr>
        <w:t xml:space="preserve">e </w:t>
      </w:r>
      <w:r w:rsidR="001044D5">
        <w:rPr>
          <w:rFonts w:ascii="Times New Roman" w:hAnsi="Times New Roman" w:cs="Times New Roman"/>
          <w:sz w:val="24"/>
          <w:szCs w:val="24"/>
        </w:rPr>
        <w:t>word pairs</w:t>
      </w:r>
      <w:r w:rsidR="00401B13">
        <w:rPr>
          <w:rFonts w:ascii="Times New Roman" w:hAnsi="Times New Roman" w:cs="Times New Roman"/>
          <w:sz w:val="24"/>
          <w:szCs w:val="24"/>
        </w:rPr>
        <w:t xml:space="preserve"> were mediated in the backward direction (e.g., </w:t>
      </w:r>
      <w:r w:rsidR="00401B13" w:rsidRPr="0029403D">
        <w:rPr>
          <w:rFonts w:ascii="Times New Roman" w:hAnsi="Times New Roman" w:cs="Times New Roman"/>
          <w:i/>
          <w:iCs/>
          <w:sz w:val="24"/>
          <w:szCs w:val="24"/>
        </w:rPr>
        <w:t>stripe</w:t>
      </w:r>
      <w:r w:rsidR="00CE4F02">
        <w:rPr>
          <w:rFonts w:ascii="Times New Roman" w:hAnsi="Times New Roman" w:cs="Times New Roman"/>
          <w:i/>
          <w:iCs/>
          <w:sz w:val="24"/>
          <w:szCs w:val="24"/>
        </w:rPr>
        <w:t>s</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lion</w:t>
      </w:r>
      <w:r w:rsidR="00401B13">
        <w:rPr>
          <w:rFonts w:ascii="Times New Roman" w:hAnsi="Times New Roman" w:cs="Times New Roman"/>
          <w:sz w:val="24"/>
          <w:szCs w:val="24"/>
        </w:rPr>
        <w:t xml:space="preserve">). All other aspects of the stimuli used in Experiment 1B were identical to the previous experiment, including the use of forward and unrelated pairs. Experiment 1B followed the same general procedure </w:t>
      </w:r>
      <w:r w:rsidR="0029403D">
        <w:rPr>
          <w:rFonts w:ascii="Times New Roman" w:hAnsi="Times New Roman" w:cs="Times New Roman"/>
          <w:sz w:val="24"/>
          <w:szCs w:val="24"/>
        </w:rPr>
        <w:t>outlined in</w:t>
      </w:r>
      <w:r w:rsidR="00401B13">
        <w:rPr>
          <w:rFonts w:ascii="Times New Roman" w:hAnsi="Times New Roman" w:cs="Times New Roman"/>
          <w:sz w:val="24"/>
          <w:szCs w:val="24"/>
        </w:rPr>
        <w:t xml:space="preserve"> Experiment 1A, and participants took approximately 30 minutes to complete this experiment.</w:t>
      </w:r>
    </w:p>
    <w:p w14:paraId="6E1407DC" w14:textId="6D7684D3" w:rsidR="00AC4147" w:rsidRPr="00AC4147" w:rsidRDefault="00AC4147" w:rsidP="00AC4147">
      <w:pPr>
        <w:spacing w:after="0" w:line="480" w:lineRule="auto"/>
        <w:jc w:val="center"/>
        <w:rPr>
          <w:rFonts w:ascii="Times New Roman" w:hAnsi="Times New Roman" w:cs="Times New Roman"/>
          <w:b/>
          <w:bCs/>
          <w:sz w:val="24"/>
          <w:szCs w:val="24"/>
        </w:rPr>
      </w:pPr>
      <w:r w:rsidRPr="00AC4147">
        <w:rPr>
          <w:rFonts w:ascii="Times New Roman" w:hAnsi="Times New Roman" w:cs="Times New Roman"/>
          <w:b/>
          <w:bCs/>
          <w:sz w:val="24"/>
          <w:szCs w:val="24"/>
        </w:rPr>
        <w:t>Results</w:t>
      </w:r>
      <w:r w:rsidR="00FC409E">
        <w:rPr>
          <w:rFonts w:ascii="Times New Roman" w:hAnsi="Times New Roman" w:cs="Times New Roman"/>
          <w:b/>
          <w:bCs/>
          <w:sz w:val="24"/>
          <w:szCs w:val="24"/>
        </w:rPr>
        <w:t>: Experiments 1A and 1B</w:t>
      </w:r>
    </w:p>
    <w:p w14:paraId="143D9EF4" w14:textId="4990B186" w:rsidR="00AC4147" w:rsidRDefault="00973D9C" w:rsidP="00973D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670A84">
        <w:rPr>
          <w:rFonts w:ascii="Times New Roman" w:hAnsi="Times New Roman" w:cs="Times New Roman"/>
          <w:sz w:val="24"/>
          <w:szCs w:val="24"/>
        </w:rPr>
        <w:t>Figure 1</w:t>
      </w:r>
      <w:r>
        <w:rPr>
          <w:rFonts w:ascii="Times New Roman" w:hAnsi="Times New Roman" w:cs="Times New Roman"/>
          <w:sz w:val="24"/>
          <w:szCs w:val="24"/>
        </w:rPr>
        <w:t xml:space="preserve"> displays mean cued recall rates for JOL and no-JOL participants in Experiments 1A (top panel) and 1B (bottom panel). </w:t>
      </w:r>
      <w:r w:rsidR="009C7DBA">
        <w:rPr>
          <w:rFonts w:ascii="Times New Roman" w:hAnsi="Times New Roman" w:cs="Times New Roman"/>
          <w:sz w:val="24"/>
          <w:szCs w:val="24"/>
        </w:rPr>
        <w:t xml:space="preserve">Prior to conducting our analyses, </w:t>
      </w:r>
      <w:r w:rsidR="00497A70">
        <w:rPr>
          <w:rFonts w:ascii="Times New Roman" w:hAnsi="Times New Roman" w:cs="Times New Roman"/>
          <w:sz w:val="24"/>
          <w:szCs w:val="24"/>
        </w:rPr>
        <w:t>cued-</w:t>
      </w:r>
      <w:r w:rsidR="009C7DBA">
        <w:rPr>
          <w:rFonts w:ascii="Times New Roman" w:hAnsi="Times New Roman" w:cs="Times New Roman"/>
          <w:sz w:val="24"/>
          <w:szCs w:val="24"/>
        </w:rPr>
        <w:t xml:space="preserve">recall responses were scored in </w:t>
      </w:r>
      <w:r w:rsidR="009C7DBA">
        <w:rPr>
          <w:rFonts w:ascii="Times New Roman" w:hAnsi="Times New Roman" w:cs="Times New Roman"/>
          <w:i/>
          <w:iCs/>
          <w:sz w:val="24"/>
          <w:szCs w:val="24"/>
        </w:rPr>
        <w:t>R</w:t>
      </w:r>
      <w:r w:rsidR="009C7DBA">
        <w:rPr>
          <w:rFonts w:ascii="Times New Roman" w:hAnsi="Times New Roman" w:cs="Times New Roman"/>
          <w:sz w:val="24"/>
          <w:szCs w:val="24"/>
        </w:rPr>
        <w:t xml:space="preserve"> using the </w:t>
      </w:r>
      <w:r w:rsidR="009C7DBA" w:rsidRPr="009C7DBA">
        <w:rPr>
          <w:rFonts w:ascii="Times New Roman" w:hAnsi="Times New Roman" w:cs="Times New Roman"/>
          <w:i/>
          <w:iCs/>
          <w:sz w:val="24"/>
          <w:szCs w:val="24"/>
        </w:rPr>
        <w:t>lrd</w:t>
      </w:r>
      <w:r w:rsidR="009C7DBA">
        <w:rPr>
          <w:rFonts w:ascii="Times New Roman" w:hAnsi="Times New Roman" w:cs="Times New Roman"/>
          <w:sz w:val="24"/>
          <w:szCs w:val="24"/>
        </w:rPr>
        <w:t xml:space="preserve"> package (</w:t>
      </w:r>
      <w:r w:rsidR="009C7DBA" w:rsidRPr="00B407C0">
        <w:rPr>
          <w:rFonts w:ascii="Times New Roman" w:hAnsi="Times New Roman" w:cs="Times New Roman"/>
          <w:sz w:val="24"/>
          <w:szCs w:val="24"/>
        </w:rPr>
        <w:t>Maxwell, Huff, &amp; Buchanan, 2022),</w:t>
      </w:r>
      <w:r w:rsidR="009C7DBA">
        <w:rPr>
          <w:rFonts w:ascii="Times New Roman" w:hAnsi="Times New Roman" w:cs="Times New Roman"/>
          <w:sz w:val="24"/>
          <w:szCs w:val="24"/>
        </w:rPr>
        <w:t xml:space="preserve"> which automate</w:t>
      </w:r>
      <w:r w:rsidR="000F5740">
        <w:rPr>
          <w:rFonts w:ascii="Times New Roman" w:hAnsi="Times New Roman" w:cs="Times New Roman"/>
          <w:sz w:val="24"/>
          <w:szCs w:val="24"/>
        </w:rPr>
        <w:t>s</w:t>
      </w:r>
      <w:r w:rsidR="009C7DBA">
        <w:rPr>
          <w:rFonts w:ascii="Times New Roman" w:hAnsi="Times New Roman" w:cs="Times New Roman"/>
          <w:sz w:val="24"/>
          <w:szCs w:val="24"/>
        </w:rPr>
        <w:t xml:space="preserve"> scoring of cued-recall responses while </w:t>
      </w:r>
      <w:r w:rsidR="00CD06AB">
        <w:rPr>
          <w:rFonts w:ascii="Times New Roman" w:hAnsi="Times New Roman" w:cs="Times New Roman"/>
          <w:sz w:val="24"/>
          <w:szCs w:val="24"/>
        </w:rPr>
        <w:t xml:space="preserve">also </w:t>
      </w:r>
      <w:r w:rsidR="009C7DBA">
        <w:rPr>
          <w:rFonts w:ascii="Times New Roman" w:hAnsi="Times New Roman" w:cs="Times New Roman"/>
          <w:sz w:val="24"/>
          <w:szCs w:val="24"/>
        </w:rPr>
        <w:t xml:space="preserve">correcting for potential spelling/grammatical errors. For the following analyses, we set significance at the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 xml:space="preserve"> &lt; .05 level. For concision,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-values are only reported for statistically non-significant comparisons. Additionally, all comparisons include a supplemental Bayesian estimate of strength of evidence supporting the null hypothesis (</w:t>
      </w:r>
      <w:r w:rsidR="00390939" w:rsidRPr="00390939">
        <w:rPr>
          <w:rFonts w:ascii="Times New Roman" w:hAnsi="Times New Roman" w:cs="Times New Roman"/>
          <w:color w:val="0070C0"/>
          <w:sz w:val="24"/>
          <w:szCs w:val="24"/>
        </w:rPr>
        <w:t>Bayesian Information Criterion</w:t>
      </w:r>
      <w:r w:rsidR="00390939">
        <w:rPr>
          <w:rFonts w:ascii="Times New Roman" w:hAnsi="Times New Roman" w:cs="Times New Roman"/>
          <w:sz w:val="24"/>
          <w:szCs w:val="24"/>
        </w:rPr>
        <w:t xml:space="preserve">; </w:t>
      </w:r>
      <w:r w:rsidR="009C7DBA" w:rsidRPr="009C7DBA">
        <w:rPr>
          <w:rFonts w:ascii="Times New Roman" w:hAnsi="Times New Roman" w:cs="Times New Roman"/>
          <w:i/>
          <w:iCs/>
          <w:sz w:val="24"/>
          <w:szCs w:val="24"/>
        </w:rPr>
        <w:t>p</w:t>
      </w:r>
      <w:r w:rsidR="009C7DBA" w:rsidRPr="009C7DBA">
        <w:rPr>
          <w:rFonts w:ascii="Times New Roman" w:hAnsi="Times New Roman" w:cs="Times New Roman"/>
          <w:sz w:val="24"/>
          <w:szCs w:val="24"/>
          <w:vertAlign w:val="subscript"/>
        </w:rPr>
        <w:t>BIC</w:t>
      </w:r>
      <w:r w:rsidR="009C7DBA">
        <w:rPr>
          <w:rFonts w:ascii="Times New Roman" w:hAnsi="Times New Roman" w:cs="Times New Roman"/>
          <w:sz w:val="24"/>
          <w:szCs w:val="24"/>
        </w:rPr>
        <w:t xml:space="preserve">; </w:t>
      </w:r>
      <w:r w:rsidR="009C7DBA" w:rsidRPr="00B407C0">
        <w:rPr>
          <w:rFonts w:ascii="Times New Roman" w:hAnsi="Times New Roman" w:cs="Times New Roman"/>
          <w:sz w:val="24"/>
          <w:szCs w:val="24"/>
        </w:rPr>
        <w:t>see Masson, 2011</w:t>
      </w:r>
      <w:r w:rsidR="009C7DBA">
        <w:rPr>
          <w:rFonts w:ascii="Times New Roman" w:hAnsi="Times New Roman" w:cs="Times New Roman"/>
          <w:sz w:val="24"/>
          <w:szCs w:val="24"/>
        </w:rPr>
        <w:t xml:space="preserve">; </w:t>
      </w:r>
      <w:r w:rsidR="009C7DBA" w:rsidRPr="006D2110">
        <w:rPr>
          <w:rFonts w:ascii="Times New Roman" w:hAnsi="Times New Roman" w:cs="Times New Roman"/>
          <w:sz w:val="24"/>
          <w:szCs w:val="24"/>
        </w:rPr>
        <w:t>Wagenmakers, 2007)</w:t>
      </w:r>
      <w:r w:rsidR="008048C9">
        <w:rPr>
          <w:rFonts w:ascii="Times New Roman" w:hAnsi="Times New Roman" w:cs="Times New Roman"/>
          <w:sz w:val="24"/>
          <w:szCs w:val="24"/>
        </w:rPr>
        <w:t xml:space="preserve">. </w:t>
      </w:r>
      <w:r w:rsidR="008048C9" w:rsidRPr="008048C9">
        <w:rPr>
          <w:rFonts w:ascii="Times New Roman" w:hAnsi="Times New Roman" w:cs="Times New Roman"/>
          <w:color w:val="0070C0"/>
          <w:sz w:val="24"/>
          <w:szCs w:val="24"/>
        </w:rPr>
        <w:t xml:space="preserve">This analysis compares </w:t>
      </w:r>
      <w:del w:id="85" w:author="Mark Huff" w:date="2025-10-23T17:25:00Z" w16du:dateUtc="2025-10-23T22:25:00Z">
        <w:r w:rsidR="008048C9" w:rsidRPr="008048C9" w:rsidDel="00A7634C">
          <w:rPr>
            <w:rFonts w:ascii="Times New Roman" w:hAnsi="Times New Roman" w:cs="Times New Roman"/>
            <w:color w:val="0070C0"/>
            <w:sz w:val="24"/>
            <w:szCs w:val="24"/>
          </w:rPr>
          <w:delText xml:space="preserve">between </w:delText>
        </w:r>
      </w:del>
      <w:r w:rsidR="008048C9" w:rsidRPr="008048C9">
        <w:rPr>
          <w:rFonts w:ascii="Times New Roman" w:hAnsi="Times New Roman" w:cs="Times New Roman"/>
          <w:color w:val="0070C0"/>
          <w:sz w:val="24"/>
          <w:szCs w:val="24"/>
        </w:rPr>
        <w:t xml:space="preserve">models which assume a null effect and a significant effect and generates a probability </w:t>
      </w:r>
      <w:r w:rsidR="009C7DBA" w:rsidRPr="008048C9">
        <w:rPr>
          <w:rFonts w:ascii="Times New Roman" w:hAnsi="Times New Roman" w:cs="Times New Roman"/>
          <w:color w:val="0070C0"/>
          <w:sz w:val="24"/>
          <w:szCs w:val="24"/>
        </w:rPr>
        <w:t>estimate of the null hypotheses being retained.</w:t>
      </w:r>
      <w:ins w:id="86" w:author="Nick Maxwell" w:date="2025-10-24T15:28:00Z" w16du:dateUtc="2025-10-24T20:28:00Z">
        <w:r w:rsidR="0079719F">
          <w:rPr>
            <w:rStyle w:val="FootnoteReference"/>
            <w:rFonts w:ascii="Times New Roman" w:hAnsi="Times New Roman" w:cs="Times New Roman"/>
            <w:color w:val="0070C0"/>
            <w:sz w:val="24"/>
            <w:szCs w:val="24"/>
          </w:rPr>
          <w:footnoteReference w:id="1"/>
        </w:r>
      </w:ins>
      <w:r w:rsidR="008048C9" w:rsidRPr="008048C9">
        <w:rPr>
          <w:rFonts w:ascii="Times New Roman" w:hAnsi="Times New Roman" w:cs="Times New Roman"/>
          <w:color w:val="0070C0"/>
          <w:sz w:val="24"/>
          <w:szCs w:val="24"/>
        </w:rPr>
        <w:t xml:space="preserve"> </w:t>
      </w:r>
      <w:r w:rsidR="009C7DBA">
        <w:rPr>
          <w:rFonts w:ascii="Times New Roman" w:hAnsi="Times New Roman" w:cs="Times New Roman"/>
          <w:sz w:val="24"/>
          <w:szCs w:val="24"/>
        </w:rPr>
        <w:t xml:space="preserve">Finally, for all significant comparisons analyses </w:t>
      </w:r>
      <w:r w:rsidR="009C7DBA">
        <w:rPr>
          <w:rFonts w:ascii="Times New Roman" w:hAnsi="Times New Roman" w:cs="Times New Roman"/>
          <w:sz w:val="24"/>
          <w:szCs w:val="24"/>
        </w:rPr>
        <w:lastRenderedPageBreak/>
        <w:t xml:space="preserve">of variance (ANOVAs) and </w:t>
      </w:r>
      <w:r w:rsidR="009C7DBA" w:rsidRPr="009C7DBA">
        <w:rPr>
          <w:rFonts w:ascii="Times New Roman" w:hAnsi="Times New Roman" w:cs="Times New Roman"/>
          <w:i/>
          <w:iCs/>
          <w:sz w:val="24"/>
          <w:szCs w:val="24"/>
        </w:rPr>
        <w:t>t</w:t>
      </w:r>
      <w:r w:rsidR="009C7DBA">
        <w:rPr>
          <w:rFonts w:ascii="Times New Roman" w:hAnsi="Times New Roman" w:cs="Times New Roman"/>
          <w:sz w:val="24"/>
          <w:szCs w:val="24"/>
        </w:rPr>
        <w:t>-tests, we report partial eta squared (</w:t>
      </w:r>
      <w:r w:rsidR="009C7DBA" w:rsidRPr="00883ACD">
        <w:rPr>
          <w:rFonts w:ascii="Times New Roman" w:hAnsi="Times New Roman" w:cs="Times New Roman"/>
          <w:i/>
          <w:iCs/>
          <w:sz w:val="24"/>
          <w:szCs w:val="24"/>
        </w:rPr>
        <w:t>η</w:t>
      </w:r>
      <w:r w:rsidR="009C7DBA" w:rsidRPr="00883ACD">
        <w:rPr>
          <w:rFonts w:ascii="Times New Roman" w:hAnsi="Times New Roman" w:cs="Times New Roman"/>
          <w:i/>
          <w:iCs/>
          <w:sz w:val="24"/>
          <w:szCs w:val="24"/>
          <w:vertAlign w:val="subscript"/>
        </w:rPr>
        <w:t>p</w:t>
      </w:r>
      <w:r w:rsidR="009C7DBA" w:rsidRPr="00883ACD">
        <w:rPr>
          <w:rFonts w:ascii="Times New Roman" w:hAnsi="Times New Roman" w:cs="Times New Roman"/>
          <w:sz w:val="24"/>
          <w:szCs w:val="24"/>
          <w:vertAlign w:val="superscript"/>
        </w:rPr>
        <w:t>2</w:t>
      </w:r>
      <w:r w:rsidR="009C7DBA">
        <w:rPr>
          <w:rFonts w:ascii="Times New Roman" w:hAnsi="Times New Roman" w:cs="Times New Roman"/>
          <w:sz w:val="24"/>
          <w:szCs w:val="24"/>
        </w:rPr>
        <w:t xml:space="preserve">) and Cohen’s </w:t>
      </w:r>
      <w:r w:rsidR="009C7DBA" w:rsidRPr="009C7DBA">
        <w:rPr>
          <w:rFonts w:ascii="Times New Roman" w:hAnsi="Times New Roman" w:cs="Times New Roman"/>
          <w:i/>
          <w:iCs/>
          <w:sz w:val="24"/>
          <w:szCs w:val="24"/>
        </w:rPr>
        <w:t>d</w:t>
      </w:r>
      <w:r w:rsidR="009C7DBA">
        <w:rPr>
          <w:rFonts w:ascii="Times New Roman" w:hAnsi="Times New Roman" w:cs="Times New Roman"/>
          <w:sz w:val="24"/>
          <w:szCs w:val="24"/>
        </w:rPr>
        <w:t xml:space="preserve"> effect size indices, respectively.</w:t>
      </w:r>
      <w:r w:rsidR="00B86A9B">
        <w:rPr>
          <w:rFonts w:ascii="Times New Roman" w:hAnsi="Times New Roman" w:cs="Times New Roman"/>
          <w:sz w:val="24"/>
          <w:szCs w:val="24"/>
        </w:rPr>
        <w:t xml:space="preserve"> </w:t>
      </w:r>
      <w:r w:rsidR="00B86A9B" w:rsidRPr="00D5038B">
        <w:rPr>
          <w:rFonts w:ascii="Times New Roman" w:hAnsi="Times New Roman" w:cs="Times New Roman"/>
          <w:color w:val="0070C0"/>
          <w:sz w:val="24"/>
          <w:szCs w:val="24"/>
        </w:rPr>
        <w:t xml:space="preserve">For completeness, </w:t>
      </w:r>
      <w:r w:rsidR="00DD6B42">
        <w:rPr>
          <w:rFonts w:ascii="Times New Roman" w:hAnsi="Times New Roman" w:cs="Times New Roman"/>
          <w:sz w:val="24"/>
          <w:szCs w:val="24"/>
        </w:rPr>
        <w:t>all cued-recall comparisons are reported in the Appendix (Table A</w:t>
      </w:r>
      <w:r w:rsidR="007422D8">
        <w:rPr>
          <w:rFonts w:ascii="Times New Roman" w:hAnsi="Times New Roman" w:cs="Times New Roman"/>
          <w:sz w:val="24"/>
          <w:szCs w:val="24"/>
        </w:rPr>
        <w:t>4</w:t>
      </w:r>
      <w:r w:rsidR="00DD6B42">
        <w:rPr>
          <w:rFonts w:ascii="Times New Roman" w:hAnsi="Times New Roman" w:cs="Times New Roman"/>
          <w:sz w:val="24"/>
          <w:szCs w:val="24"/>
        </w:rPr>
        <w:t>)</w:t>
      </w:r>
      <w:r w:rsidR="007422D8">
        <w:rPr>
          <w:rFonts w:ascii="Times New Roman" w:hAnsi="Times New Roman" w:cs="Times New Roman"/>
          <w:sz w:val="24"/>
          <w:szCs w:val="24"/>
        </w:rPr>
        <w:t>.</w:t>
      </w:r>
      <w:r w:rsidR="00DD6B42">
        <w:rPr>
          <w:rFonts w:ascii="Times New Roman" w:hAnsi="Times New Roman" w:cs="Times New Roman"/>
          <w:sz w:val="24"/>
          <w:szCs w:val="24"/>
        </w:rPr>
        <w:t xml:space="preserve"> </w:t>
      </w:r>
      <w:r w:rsidR="007D0749">
        <w:rPr>
          <w:rFonts w:ascii="Times New Roman" w:hAnsi="Times New Roman" w:cs="Times New Roman"/>
          <w:color w:val="0070C0"/>
          <w:sz w:val="24"/>
          <w:szCs w:val="24"/>
        </w:rPr>
        <w:t>Finally</w:t>
      </w:r>
      <w:r w:rsidR="00DD6B42">
        <w:rPr>
          <w:rFonts w:ascii="Times New Roman" w:hAnsi="Times New Roman" w:cs="Times New Roman"/>
          <w:color w:val="0070C0"/>
          <w:sz w:val="24"/>
          <w:szCs w:val="24"/>
        </w:rPr>
        <w:t xml:space="preserve">, </w:t>
      </w:r>
      <w:r w:rsidR="007D0749">
        <w:rPr>
          <w:rFonts w:ascii="Times New Roman" w:hAnsi="Times New Roman" w:cs="Times New Roman"/>
          <w:color w:val="0070C0"/>
          <w:sz w:val="24"/>
          <w:szCs w:val="24"/>
        </w:rPr>
        <w:t xml:space="preserve">analyses of </w:t>
      </w:r>
      <w:r w:rsidR="00DD6B42">
        <w:rPr>
          <w:rFonts w:ascii="Times New Roman" w:hAnsi="Times New Roman" w:cs="Times New Roman"/>
          <w:color w:val="0070C0"/>
          <w:sz w:val="24"/>
          <w:szCs w:val="24"/>
        </w:rPr>
        <w:t>e</w:t>
      </w:r>
      <w:r w:rsidR="008048C9">
        <w:rPr>
          <w:rFonts w:ascii="Times New Roman" w:hAnsi="Times New Roman" w:cs="Times New Roman"/>
          <w:color w:val="0070C0"/>
          <w:sz w:val="24"/>
          <w:szCs w:val="24"/>
        </w:rPr>
        <w:t xml:space="preserve">ncoding durations for </w:t>
      </w:r>
      <w:r w:rsidR="003F6A1B">
        <w:rPr>
          <w:rFonts w:ascii="Times New Roman" w:hAnsi="Times New Roman" w:cs="Times New Roman"/>
          <w:color w:val="0070C0"/>
          <w:sz w:val="24"/>
          <w:szCs w:val="24"/>
        </w:rPr>
        <w:t xml:space="preserve">encoding </w:t>
      </w:r>
      <w:r w:rsidR="008048C9">
        <w:rPr>
          <w:rFonts w:ascii="Times New Roman" w:hAnsi="Times New Roman" w:cs="Times New Roman"/>
          <w:color w:val="0070C0"/>
          <w:sz w:val="24"/>
          <w:szCs w:val="24"/>
        </w:rPr>
        <w:t xml:space="preserve">groups as a function of pair type are reported in the </w:t>
      </w:r>
      <w:r w:rsidR="007D0749">
        <w:rPr>
          <w:rFonts w:ascii="Times New Roman" w:hAnsi="Times New Roman" w:cs="Times New Roman"/>
          <w:color w:val="0070C0"/>
          <w:sz w:val="24"/>
          <w:szCs w:val="24"/>
        </w:rPr>
        <w:t>Supplemental Materials (</w:t>
      </w:r>
      <w:r w:rsidR="0099081B" w:rsidRPr="0099081B">
        <w:rPr>
          <w:rFonts w:ascii="Times New Roman" w:hAnsi="Times New Roman" w:cs="Times New Roman"/>
          <w:color w:val="0070C0"/>
          <w:sz w:val="24"/>
          <w:szCs w:val="24"/>
        </w:rPr>
        <w:t>https://osf.io/x5j2b</w:t>
      </w:r>
      <w:r w:rsidR="007D0749">
        <w:rPr>
          <w:rFonts w:ascii="Times New Roman" w:hAnsi="Times New Roman" w:cs="Times New Roman"/>
          <w:color w:val="0070C0"/>
          <w:sz w:val="24"/>
          <w:szCs w:val="24"/>
        </w:rPr>
        <w:t>).</w:t>
      </w:r>
    </w:p>
    <w:p w14:paraId="16B14B8E" w14:textId="6B270C55" w:rsidR="009C7DBA" w:rsidRPr="009C7DBA" w:rsidRDefault="009C7DBA" w:rsidP="00973D9C">
      <w:pPr>
        <w:spacing w:after="0" w:line="480" w:lineRule="auto"/>
        <w:rPr>
          <w:rFonts w:ascii="Times New Roman" w:hAnsi="Times New Roman" w:cs="Times New Roman"/>
          <w:b/>
          <w:bCs/>
          <w:sz w:val="24"/>
          <w:szCs w:val="24"/>
        </w:rPr>
      </w:pPr>
      <w:r w:rsidRPr="009C7DBA">
        <w:rPr>
          <w:rFonts w:ascii="Times New Roman" w:hAnsi="Times New Roman" w:cs="Times New Roman"/>
          <w:b/>
          <w:bCs/>
          <w:sz w:val="24"/>
          <w:szCs w:val="24"/>
        </w:rPr>
        <w:t>Experiment 1A</w:t>
      </w:r>
    </w:p>
    <w:p w14:paraId="0B35A871" w14:textId="045EB750" w:rsidR="003A1903" w:rsidRDefault="009C7DBA"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7C4E">
        <w:rPr>
          <w:rFonts w:ascii="Times New Roman" w:hAnsi="Times New Roman" w:cs="Times New Roman"/>
          <w:sz w:val="24"/>
          <w:szCs w:val="24"/>
        </w:rPr>
        <w:t xml:space="preserve">To test for JOL reactivity </w:t>
      </w:r>
      <w:r w:rsidR="0028470A">
        <w:rPr>
          <w:rFonts w:ascii="Times New Roman" w:hAnsi="Times New Roman" w:cs="Times New Roman"/>
          <w:sz w:val="24"/>
          <w:szCs w:val="24"/>
        </w:rPr>
        <w:t xml:space="preserve">patterns </w:t>
      </w:r>
      <w:r w:rsidR="001F7C4E">
        <w:rPr>
          <w:rFonts w:ascii="Times New Roman" w:hAnsi="Times New Roman" w:cs="Times New Roman"/>
          <w:sz w:val="24"/>
          <w:szCs w:val="24"/>
        </w:rPr>
        <w:t xml:space="preserve">on cued-recall, the data </w:t>
      </w:r>
      <w:r w:rsidR="001044D5">
        <w:rPr>
          <w:rFonts w:ascii="Times New Roman" w:hAnsi="Times New Roman" w:cs="Times New Roman"/>
          <w:sz w:val="24"/>
          <w:szCs w:val="24"/>
        </w:rPr>
        <w:t xml:space="preserve">were </w:t>
      </w:r>
      <w:r w:rsidR="001F7C4E">
        <w:rPr>
          <w:rFonts w:ascii="Times New Roman" w:hAnsi="Times New Roman" w:cs="Times New Roman"/>
          <w:sz w:val="24"/>
          <w:szCs w:val="24"/>
        </w:rPr>
        <w:t>analyzed via a 2 (Encoding Group: JOL vs. No-JOL)</w:t>
      </w:r>
      <w:r w:rsidR="001044D5">
        <w:rPr>
          <w:rFonts w:ascii="Times New Roman" w:hAnsi="Times New Roman" w:cs="Times New Roman"/>
          <w:sz w:val="24"/>
          <w:szCs w:val="24"/>
        </w:rPr>
        <w:t xml:space="preserve"> ×</w:t>
      </w:r>
      <w:r w:rsidR="001F7C4E">
        <w:rPr>
          <w:rFonts w:ascii="Times New Roman" w:hAnsi="Times New Roman" w:cs="Times New Roman"/>
          <w:sz w:val="24"/>
          <w:szCs w:val="24"/>
        </w:rPr>
        <w:t xml:space="preserve"> 3 (Pair Type: Forward vs. Mediated vs. Unrelated) mixed </w:t>
      </w:r>
      <w:del w:id="112" w:author="Mark Huff" w:date="2025-10-23T17:26:00Z" w16du:dateUtc="2025-10-23T22:26:00Z">
        <w:r w:rsidR="001F7C4E" w:rsidDel="00510DAC">
          <w:rPr>
            <w:rFonts w:ascii="Times New Roman" w:hAnsi="Times New Roman" w:cs="Times New Roman"/>
            <w:sz w:val="24"/>
            <w:szCs w:val="24"/>
          </w:rPr>
          <w:delText xml:space="preserve">measures </w:delText>
        </w:r>
      </w:del>
      <w:r w:rsidR="001F7C4E">
        <w:rPr>
          <w:rFonts w:ascii="Times New Roman" w:hAnsi="Times New Roman" w:cs="Times New Roman"/>
          <w:sz w:val="24"/>
          <w:szCs w:val="24"/>
        </w:rPr>
        <w:t xml:space="preserve">ANOVA. </w:t>
      </w:r>
      <w:r w:rsidR="00632464">
        <w:rPr>
          <w:rFonts w:ascii="Times New Roman" w:hAnsi="Times New Roman" w:cs="Times New Roman"/>
          <w:sz w:val="24"/>
          <w:szCs w:val="24"/>
        </w:rPr>
        <w:t>Overall, a significant effect of Encoding Group emerged</w:t>
      </w:r>
      <w:r w:rsidR="0029403D">
        <w:rPr>
          <w:rFonts w:ascii="Times New Roman" w:hAnsi="Times New Roman" w:cs="Times New Roman"/>
          <w:sz w:val="24"/>
          <w:szCs w:val="24"/>
        </w:rPr>
        <w:t>. C</w:t>
      </w:r>
      <w:r w:rsidR="00632464">
        <w:rPr>
          <w:rFonts w:ascii="Times New Roman" w:hAnsi="Times New Roman" w:cs="Times New Roman"/>
          <w:sz w:val="24"/>
          <w:szCs w:val="24"/>
        </w:rPr>
        <w:t xml:space="preserve">ollapsed across Pair Types, </w:t>
      </w:r>
      <w:ins w:id="113" w:author="Mark Huff" w:date="2025-10-23T17:26:00Z" w16du:dateUtc="2025-10-23T22:26:00Z">
        <w:r w:rsidR="00510DAC">
          <w:rPr>
            <w:rFonts w:ascii="Times New Roman" w:hAnsi="Times New Roman" w:cs="Times New Roman"/>
            <w:sz w:val="24"/>
            <w:szCs w:val="24"/>
          </w:rPr>
          <w:t xml:space="preserve">the </w:t>
        </w:r>
      </w:ins>
      <w:r w:rsidR="00632464">
        <w:rPr>
          <w:rFonts w:ascii="Times New Roman" w:hAnsi="Times New Roman" w:cs="Times New Roman"/>
          <w:sz w:val="24"/>
          <w:szCs w:val="24"/>
        </w:rPr>
        <w:t>mean</w:t>
      </w:r>
      <w:ins w:id="114" w:author="Mark Huff" w:date="2025-10-23T17:26:00Z" w16du:dateUtc="2025-10-23T22:26:00Z">
        <w:r w:rsidR="00510DAC">
          <w:rPr>
            <w:rFonts w:ascii="Times New Roman" w:hAnsi="Times New Roman" w:cs="Times New Roman"/>
            <w:sz w:val="24"/>
            <w:szCs w:val="24"/>
          </w:rPr>
          <w:t xml:space="preserve"> percentage of</w:t>
        </w:r>
      </w:ins>
      <w:r w:rsidR="00632464">
        <w:rPr>
          <w:rFonts w:ascii="Times New Roman" w:hAnsi="Times New Roman" w:cs="Times New Roman"/>
          <w:sz w:val="24"/>
          <w:szCs w:val="24"/>
        </w:rPr>
        <w:t xml:space="preserve"> correct cued-recall </w:t>
      </w:r>
      <w:r w:rsidR="00E11AC9">
        <w:rPr>
          <w:rFonts w:ascii="Times New Roman" w:hAnsi="Times New Roman" w:cs="Times New Roman"/>
          <w:sz w:val="24"/>
          <w:szCs w:val="24"/>
        </w:rPr>
        <w:t xml:space="preserve">for participants </w:t>
      </w:r>
      <w:r w:rsidR="00632464">
        <w:rPr>
          <w:rFonts w:ascii="Times New Roman" w:hAnsi="Times New Roman" w:cs="Times New Roman"/>
          <w:sz w:val="24"/>
          <w:szCs w:val="24"/>
        </w:rPr>
        <w:t>in the JOL group exceeded the no-JOL group (</w:t>
      </w:r>
      <w:r w:rsidR="00E11AC9">
        <w:rPr>
          <w:rFonts w:ascii="Times New Roman" w:hAnsi="Times New Roman" w:cs="Times New Roman"/>
          <w:sz w:val="24"/>
          <w:szCs w:val="24"/>
        </w:rPr>
        <w:t>46.33</w:t>
      </w:r>
      <w:r w:rsidR="00632464">
        <w:rPr>
          <w:rFonts w:ascii="Times New Roman" w:hAnsi="Times New Roman" w:cs="Times New Roman"/>
          <w:sz w:val="24"/>
          <w:szCs w:val="24"/>
        </w:rPr>
        <w:t xml:space="preserve"> vs. </w:t>
      </w:r>
      <w:r w:rsidR="00E11AC9">
        <w:rPr>
          <w:rFonts w:ascii="Times New Roman" w:hAnsi="Times New Roman" w:cs="Times New Roman"/>
          <w:sz w:val="24"/>
          <w:szCs w:val="24"/>
        </w:rPr>
        <w:t>36.77</w:t>
      </w:r>
      <w:r w:rsidR="00632464">
        <w:rPr>
          <w:rFonts w:ascii="Times New Roman" w:hAnsi="Times New Roman" w:cs="Times New Roman"/>
          <w:sz w:val="24"/>
          <w:szCs w:val="24"/>
        </w:rPr>
        <w:t xml:space="preserve">, respectively; </w:t>
      </w:r>
      <w:bookmarkStart w:id="115" w:name="_Hlk179464524"/>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(1, </w:t>
      </w:r>
      <w:r w:rsidR="00FA23DB">
        <w:rPr>
          <w:rFonts w:ascii="Times New Roman" w:hAnsi="Times New Roman" w:cs="Times New Roman"/>
          <w:sz w:val="24"/>
          <w:szCs w:val="24"/>
        </w:rPr>
        <w:t>123</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8.05</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1106.59</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06</w:t>
      </w:r>
      <w:bookmarkEnd w:id="115"/>
      <w:r w:rsidR="000233F9" w:rsidRPr="000233F9">
        <w:rPr>
          <w:rFonts w:ascii="Times New Roman" w:hAnsi="Times New Roman" w:cs="Times New Roman"/>
          <w:color w:val="0070C0"/>
          <w:sz w:val="24"/>
          <w:szCs w:val="24"/>
        </w:rPr>
        <w:t xml:space="preserve">, </w:t>
      </w:r>
      <w:r w:rsidR="000233F9" w:rsidRPr="00E72018">
        <w:rPr>
          <w:rFonts w:ascii="Times New Roman" w:hAnsi="Times New Roman" w:cs="Times New Roman"/>
          <w:i/>
          <w:iCs/>
          <w:color w:val="0070C0"/>
          <w:sz w:val="24"/>
          <w:szCs w:val="24"/>
        </w:rPr>
        <w:t>p</w:t>
      </w:r>
      <w:r w:rsidR="000233F9" w:rsidRPr="00E72018">
        <w:rPr>
          <w:rFonts w:ascii="Times New Roman" w:hAnsi="Times New Roman" w:cs="Times New Roman"/>
          <w:color w:val="0070C0"/>
          <w:sz w:val="24"/>
          <w:szCs w:val="24"/>
          <w:vertAlign w:val="subscript"/>
        </w:rPr>
        <w:t>BIC</w:t>
      </w:r>
      <w:r w:rsidR="000233F9" w:rsidRPr="00E72018">
        <w:rPr>
          <w:rFonts w:ascii="Times New Roman" w:hAnsi="Times New Roman" w:cs="Times New Roman"/>
          <w:color w:val="0070C0"/>
          <w:sz w:val="24"/>
          <w:szCs w:val="24"/>
        </w:rPr>
        <w:t xml:space="preserve"> = </w:t>
      </w:r>
      <w:r w:rsidR="00BD5ED2">
        <w:rPr>
          <w:rFonts w:ascii="Times New Roman" w:hAnsi="Times New Roman" w:cs="Times New Roman"/>
          <w:color w:val="0070C0"/>
          <w:sz w:val="24"/>
          <w:szCs w:val="24"/>
        </w:rPr>
        <w:t>.18</w:t>
      </w:r>
      <w:r w:rsidR="00632464">
        <w:rPr>
          <w:rFonts w:ascii="Times New Roman" w:hAnsi="Times New Roman" w:cs="Times New Roman"/>
          <w:sz w:val="24"/>
          <w:szCs w:val="24"/>
        </w:rPr>
        <w:t xml:space="preserve">). </w:t>
      </w:r>
      <w:r w:rsidR="00FA23DB">
        <w:rPr>
          <w:rFonts w:ascii="Times New Roman" w:hAnsi="Times New Roman" w:cs="Times New Roman"/>
          <w:sz w:val="24"/>
          <w:szCs w:val="24"/>
        </w:rPr>
        <w:t>Additionally, this analysis yielded a</w:t>
      </w:r>
      <w:r w:rsidR="00632464">
        <w:rPr>
          <w:rFonts w:ascii="Times New Roman" w:hAnsi="Times New Roman" w:cs="Times New Roman"/>
          <w:sz w:val="24"/>
          <w:szCs w:val="24"/>
        </w:rPr>
        <w:t xml:space="preserve"> significant effect of pair type, </w:t>
      </w:r>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(2, </w:t>
      </w:r>
      <w:r w:rsidR="00A569BF">
        <w:rPr>
          <w:rFonts w:ascii="Times New Roman" w:hAnsi="Times New Roman" w:cs="Times New Roman"/>
          <w:sz w:val="24"/>
          <w:szCs w:val="24"/>
        </w:rPr>
        <w:t>246</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455.54</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138.13</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79</w:t>
      </w:r>
      <w:r w:rsidR="001044D5">
        <w:rPr>
          <w:rFonts w:ascii="Times New Roman" w:hAnsi="Times New Roman" w:cs="Times New Roman"/>
          <w:sz w:val="24"/>
          <w:szCs w:val="24"/>
        </w:rPr>
        <w:t>,</w:t>
      </w:r>
      <w:r w:rsidR="000233F9">
        <w:rPr>
          <w:rFonts w:ascii="Times New Roman" w:hAnsi="Times New Roman" w:cs="Times New Roman"/>
          <w:sz w:val="24"/>
          <w:szCs w:val="24"/>
        </w:rPr>
        <w:t xml:space="preserve"> </w:t>
      </w:r>
      <w:r w:rsidR="000233F9" w:rsidRPr="00E72018">
        <w:rPr>
          <w:rFonts w:ascii="Times New Roman" w:hAnsi="Times New Roman" w:cs="Times New Roman"/>
          <w:i/>
          <w:iCs/>
          <w:color w:val="0070C0"/>
          <w:sz w:val="24"/>
          <w:szCs w:val="24"/>
        </w:rPr>
        <w:t>p</w:t>
      </w:r>
      <w:r w:rsidR="000233F9" w:rsidRPr="00E72018">
        <w:rPr>
          <w:rFonts w:ascii="Times New Roman" w:hAnsi="Times New Roman" w:cs="Times New Roman"/>
          <w:color w:val="0070C0"/>
          <w:sz w:val="24"/>
          <w:szCs w:val="24"/>
          <w:vertAlign w:val="subscript"/>
        </w:rPr>
        <w:t>BIC</w:t>
      </w:r>
      <w:r w:rsidR="000233F9" w:rsidRPr="00E72018">
        <w:rPr>
          <w:rFonts w:ascii="Times New Roman" w:hAnsi="Times New Roman" w:cs="Times New Roman"/>
          <w:color w:val="0070C0"/>
          <w:sz w:val="24"/>
          <w:szCs w:val="24"/>
        </w:rPr>
        <w:t xml:space="preserve"> </w:t>
      </w:r>
      <w:r w:rsidR="00BD5ED2">
        <w:rPr>
          <w:rFonts w:ascii="Times New Roman" w:hAnsi="Times New Roman" w:cs="Times New Roman"/>
          <w:color w:val="0070C0"/>
          <w:sz w:val="24"/>
          <w:szCs w:val="24"/>
        </w:rPr>
        <w:t>&lt;</w:t>
      </w:r>
      <w:r w:rsidR="000233F9" w:rsidRPr="00E72018">
        <w:rPr>
          <w:rFonts w:ascii="Times New Roman" w:hAnsi="Times New Roman" w:cs="Times New Roman"/>
          <w:color w:val="0070C0"/>
          <w:sz w:val="24"/>
          <w:szCs w:val="24"/>
        </w:rPr>
        <w:t xml:space="preserve"> </w:t>
      </w:r>
      <w:r w:rsidR="00BD5ED2">
        <w:rPr>
          <w:rFonts w:ascii="Times New Roman" w:hAnsi="Times New Roman" w:cs="Times New Roman"/>
          <w:color w:val="0070C0"/>
          <w:sz w:val="24"/>
          <w:szCs w:val="24"/>
        </w:rPr>
        <w:t>.001</w:t>
      </w:r>
      <w:r w:rsidR="000233F9">
        <w:rPr>
          <w:rFonts w:ascii="Times New Roman" w:hAnsi="Times New Roman" w:cs="Times New Roman"/>
          <w:color w:val="0070C0"/>
          <w:sz w:val="24"/>
          <w:szCs w:val="24"/>
        </w:rPr>
        <w:t>,</w:t>
      </w:r>
      <w:r w:rsidR="001044D5">
        <w:rPr>
          <w:rFonts w:ascii="Times New Roman" w:hAnsi="Times New Roman" w:cs="Times New Roman"/>
          <w:sz w:val="24"/>
          <w:szCs w:val="24"/>
        </w:rPr>
        <w:t xml:space="preserve"> in which</w:t>
      </w:r>
      <w:r w:rsidR="00FA23DB">
        <w:rPr>
          <w:rFonts w:ascii="Times New Roman" w:hAnsi="Times New Roman" w:cs="Times New Roman"/>
          <w:sz w:val="24"/>
          <w:szCs w:val="24"/>
        </w:rPr>
        <w:t xml:space="preserve"> across encoding groups, </w:t>
      </w:r>
      <w:r w:rsidR="00632464">
        <w:rPr>
          <w:rFonts w:ascii="Times New Roman" w:hAnsi="Times New Roman" w:cs="Times New Roman"/>
          <w:sz w:val="24"/>
          <w:szCs w:val="24"/>
        </w:rPr>
        <w:t xml:space="preserve">correct </w:t>
      </w:r>
      <w:r w:rsidR="00A569BF">
        <w:rPr>
          <w:rFonts w:ascii="Times New Roman" w:hAnsi="Times New Roman" w:cs="Times New Roman"/>
          <w:sz w:val="24"/>
          <w:szCs w:val="24"/>
        </w:rPr>
        <w:t>cued-</w:t>
      </w:r>
      <w:r w:rsidR="00632464">
        <w:rPr>
          <w:rFonts w:ascii="Times New Roman" w:hAnsi="Times New Roman" w:cs="Times New Roman"/>
          <w:sz w:val="24"/>
          <w:szCs w:val="24"/>
        </w:rPr>
        <w:t xml:space="preserve">recall was greatest for forward </w:t>
      </w:r>
      <w:r w:rsidR="001044D5">
        <w:rPr>
          <w:rFonts w:ascii="Times New Roman" w:hAnsi="Times New Roman" w:cs="Times New Roman"/>
          <w:sz w:val="24"/>
          <w:szCs w:val="24"/>
        </w:rPr>
        <w:t xml:space="preserve">pairs </w:t>
      </w:r>
      <w:r w:rsidR="00632464">
        <w:rPr>
          <w:rFonts w:ascii="Times New Roman" w:hAnsi="Times New Roman" w:cs="Times New Roman"/>
          <w:sz w:val="24"/>
          <w:szCs w:val="24"/>
        </w:rPr>
        <w:t>(</w:t>
      </w:r>
      <w:r w:rsidR="00A569BF">
        <w:rPr>
          <w:rFonts w:ascii="Times New Roman" w:hAnsi="Times New Roman" w:cs="Times New Roman"/>
          <w:sz w:val="24"/>
          <w:szCs w:val="24"/>
        </w:rPr>
        <w:t>66.67</w:t>
      </w:r>
      <w:r w:rsidR="00632464">
        <w:rPr>
          <w:rFonts w:ascii="Times New Roman" w:hAnsi="Times New Roman" w:cs="Times New Roman"/>
          <w:sz w:val="24"/>
          <w:szCs w:val="24"/>
        </w:rPr>
        <w:t xml:space="preserve">), followed by mediated </w:t>
      </w:r>
      <w:r w:rsidR="001044D5">
        <w:rPr>
          <w:rFonts w:ascii="Times New Roman" w:hAnsi="Times New Roman" w:cs="Times New Roman"/>
          <w:sz w:val="24"/>
          <w:szCs w:val="24"/>
        </w:rPr>
        <w:t xml:space="preserve">pairs </w:t>
      </w:r>
      <w:r w:rsidR="00632464">
        <w:rPr>
          <w:rFonts w:ascii="Times New Roman" w:hAnsi="Times New Roman" w:cs="Times New Roman"/>
          <w:sz w:val="24"/>
          <w:szCs w:val="24"/>
        </w:rPr>
        <w:t>(</w:t>
      </w:r>
      <w:r w:rsidR="00A569BF">
        <w:rPr>
          <w:rFonts w:ascii="Times New Roman" w:hAnsi="Times New Roman" w:cs="Times New Roman"/>
          <w:sz w:val="24"/>
          <w:szCs w:val="24"/>
        </w:rPr>
        <w:t>34.02</w:t>
      </w:r>
      <w:r w:rsidR="00632464">
        <w:rPr>
          <w:rFonts w:ascii="Times New Roman" w:hAnsi="Times New Roman" w:cs="Times New Roman"/>
          <w:sz w:val="24"/>
          <w:szCs w:val="24"/>
        </w:rPr>
        <w:t>), and unrelated pairs (</w:t>
      </w:r>
      <w:r w:rsidR="00A569BF">
        <w:rPr>
          <w:rFonts w:ascii="Times New Roman" w:hAnsi="Times New Roman" w:cs="Times New Roman"/>
          <w:sz w:val="24"/>
          <w:szCs w:val="24"/>
        </w:rPr>
        <w:t>23.73</w:t>
      </w:r>
      <w:r w:rsidR="00632464">
        <w:rPr>
          <w:rFonts w:ascii="Times New Roman" w:hAnsi="Times New Roman" w:cs="Times New Roman"/>
          <w:sz w:val="24"/>
          <w:szCs w:val="24"/>
        </w:rPr>
        <w:t xml:space="preserve">). Follow-up testing indicated that </w:t>
      </w:r>
      <w:r w:rsidR="00BD5ED2">
        <w:rPr>
          <w:rFonts w:ascii="Times New Roman" w:hAnsi="Times New Roman" w:cs="Times New Roman"/>
          <w:sz w:val="24"/>
          <w:szCs w:val="24"/>
        </w:rPr>
        <w:t xml:space="preserve">all </w:t>
      </w:r>
      <w:r w:rsidR="00A569BF">
        <w:rPr>
          <w:rFonts w:ascii="Times New Roman" w:hAnsi="Times New Roman" w:cs="Times New Roman"/>
          <w:sz w:val="24"/>
          <w:szCs w:val="24"/>
        </w:rPr>
        <w:t xml:space="preserve">cued-recall </w:t>
      </w:r>
      <w:r w:rsidR="00BD5ED2">
        <w:rPr>
          <w:rFonts w:ascii="Times New Roman" w:hAnsi="Times New Roman" w:cs="Times New Roman"/>
          <w:sz w:val="24"/>
          <w:szCs w:val="24"/>
        </w:rPr>
        <w:t xml:space="preserve">differences </w:t>
      </w:r>
      <w:r w:rsidR="00632464">
        <w:rPr>
          <w:rFonts w:ascii="Times New Roman" w:hAnsi="Times New Roman" w:cs="Times New Roman"/>
          <w:sz w:val="24"/>
          <w:szCs w:val="24"/>
        </w:rPr>
        <w:t xml:space="preserve">between pair types were significant, </w:t>
      </w:r>
      <w:r w:rsidR="00632464" w:rsidRPr="002C3811">
        <w:rPr>
          <w:rFonts w:ascii="Times New Roman" w:hAnsi="Times New Roman" w:cs="Times New Roman"/>
          <w:i/>
          <w:iCs/>
          <w:sz w:val="24"/>
          <w:szCs w:val="24"/>
        </w:rPr>
        <w:t>t</w:t>
      </w:r>
      <w:r w:rsidR="00632464">
        <w:rPr>
          <w:rFonts w:ascii="Times New Roman" w:hAnsi="Times New Roman" w:cs="Times New Roman"/>
          <w:sz w:val="24"/>
          <w:szCs w:val="24"/>
        </w:rPr>
        <w:t xml:space="preserve">s ≥ </w:t>
      </w:r>
      <w:r w:rsidR="00A569BF">
        <w:rPr>
          <w:rFonts w:ascii="Times New Roman" w:hAnsi="Times New Roman" w:cs="Times New Roman"/>
          <w:sz w:val="24"/>
          <w:szCs w:val="24"/>
        </w:rPr>
        <w:t>3.66</w:t>
      </w:r>
      <w:r w:rsidR="00632464">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d</w:t>
      </w:r>
      <w:r w:rsidR="00632464">
        <w:rPr>
          <w:rFonts w:ascii="Times New Roman" w:hAnsi="Times New Roman" w:cs="Times New Roman"/>
          <w:sz w:val="24"/>
          <w:szCs w:val="24"/>
        </w:rPr>
        <w:t>s ≥ 0.</w:t>
      </w:r>
      <w:r w:rsidR="00BA4423">
        <w:rPr>
          <w:rFonts w:ascii="Times New Roman" w:hAnsi="Times New Roman" w:cs="Times New Roman"/>
          <w:sz w:val="24"/>
          <w:szCs w:val="24"/>
        </w:rPr>
        <w:t>46</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s </w:t>
      </w:r>
      <w:r w:rsidR="00BD5ED2">
        <w:rPr>
          <w:rFonts w:ascii="Times New Roman" w:hAnsi="Times New Roman" w:cs="Times New Roman"/>
          <w:color w:val="0070C0"/>
          <w:sz w:val="24"/>
          <w:szCs w:val="24"/>
        </w:rPr>
        <w:t>&lt;</w:t>
      </w:r>
      <w:r w:rsidR="00E72018" w:rsidRPr="00E72018">
        <w:rPr>
          <w:rFonts w:ascii="Times New Roman" w:hAnsi="Times New Roman" w:cs="Times New Roman"/>
          <w:color w:val="0070C0"/>
          <w:sz w:val="24"/>
          <w:szCs w:val="24"/>
        </w:rPr>
        <w:t xml:space="preserve"> </w:t>
      </w:r>
      <w:r w:rsidR="00BD5ED2">
        <w:rPr>
          <w:rFonts w:ascii="Times New Roman" w:hAnsi="Times New Roman" w:cs="Times New Roman"/>
          <w:color w:val="0070C0"/>
          <w:sz w:val="24"/>
          <w:szCs w:val="24"/>
        </w:rPr>
        <w:t>.001</w:t>
      </w:r>
      <w:r w:rsidR="00632464">
        <w:rPr>
          <w:rFonts w:ascii="Times New Roman" w:hAnsi="Times New Roman" w:cs="Times New Roman"/>
          <w:sz w:val="24"/>
          <w:szCs w:val="24"/>
        </w:rPr>
        <w:t>.</w:t>
      </w:r>
      <w:r w:rsidR="00200EFD">
        <w:rPr>
          <w:rFonts w:ascii="Times New Roman" w:hAnsi="Times New Roman" w:cs="Times New Roman"/>
          <w:sz w:val="24"/>
          <w:szCs w:val="24"/>
        </w:rPr>
        <w:t xml:space="preserve"> </w:t>
      </w:r>
    </w:p>
    <w:p w14:paraId="65434C3A" w14:textId="660BF7ED" w:rsidR="00401B13" w:rsidRDefault="00200EFD" w:rsidP="003A19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2813CD">
        <w:rPr>
          <w:rFonts w:ascii="Times New Roman" w:hAnsi="Times New Roman" w:cs="Times New Roman"/>
          <w:sz w:val="24"/>
          <w:szCs w:val="24"/>
        </w:rPr>
        <w:t xml:space="preserve">a significant Encoding Group </w:t>
      </w:r>
      <w:r w:rsidR="002813CD" w:rsidRPr="005A64F2">
        <w:rPr>
          <w:rFonts w:ascii="Times New Roman" w:hAnsi="Times New Roman" w:cs="Times New Roman"/>
          <w:sz w:val="24"/>
          <w:szCs w:val="24"/>
        </w:rPr>
        <w:t>×</w:t>
      </w:r>
      <w:r w:rsidR="002813CD">
        <w:rPr>
          <w:rFonts w:ascii="Times New Roman" w:hAnsi="Times New Roman" w:cs="Times New Roman"/>
          <w:sz w:val="24"/>
          <w:szCs w:val="24"/>
        </w:rPr>
        <w:t xml:space="preserve"> Pair Type interaction emerged, </w:t>
      </w:r>
      <w:r w:rsidR="002813CD" w:rsidRPr="002C3811">
        <w:rPr>
          <w:rFonts w:ascii="Times New Roman" w:hAnsi="Times New Roman" w:cs="Times New Roman"/>
          <w:i/>
          <w:iCs/>
          <w:sz w:val="24"/>
          <w:szCs w:val="24"/>
        </w:rPr>
        <w:t>F</w:t>
      </w:r>
      <w:r w:rsidR="002813CD" w:rsidRPr="002C3811">
        <w:rPr>
          <w:rFonts w:ascii="Times New Roman" w:hAnsi="Times New Roman" w:cs="Times New Roman"/>
          <w:sz w:val="24"/>
          <w:szCs w:val="24"/>
        </w:rPr>
        <w:t>(</w:t>
      </w:r>
      <w:r w:rsidR="002813CD">
        <w:rPr>
          <w:rFonts w:ascii="Times New Roman" w:hAnsi="Times New Roman" w:cs="Times New Roman"/>
          <w:sz w:val="24"/>
          <w:szCs w:val="24"/>
        </w:rPr>
        <w:t>2</w:t>
      </w:r>
      <w:r w:rsidR="002813CD" w:rsidRPr="002C3811">
        <w:rPr>
          <w:rFonts w:ascii="Times New Roman" w:hAnsi="Times New Roman" w:cs="Times New Roman"/>
          <w:sz w:val="24"/>
          <w:szCs w:val="24"/>
        </w:rPr>
        <w:t xml:space="preserve">, </w:t>
      </w:r>
      <w:r w:rsidR="00BA4423">
        <w:rPr>
          <w:rFonts w:ascii="Times New Roman" w:hAnsi="Times New Roman" w:cs="Times New Roman"/>
          <w:sz w:val="24"/>
          <w:szCs w:val="24"/>
        </w:rPr>
        <w:t>246</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15.60</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MSE</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138.13</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η</w:t>
      </w:r>
      <w:r w:rsidR="002813CD" w:rsidRPr="002C3811">
        <w:rPr>
          <w:rFonts w:ascii="Times New Roman" w:hAnsi="Times New Roman" w:cs="Times New Roman"/>
          <w:sz w:val="24"/>
          <w:szCs w:val="24"/>
          <w:vertAlign w:val="subscript"/>
        </w:rPr>
        <w:t>p</w:t>
      </w:r>
      <w:r w:rsidR="002813CD" w:rsidRPr="002C3811">
        <w:rPr>
          <w:rFonts w:ascii="Times New Roman" w:hAnsi="Times New Roman" w:cs="Times New Roman"/>
          <w:sz w:val="24"/>
          <w:szCs w:val="24"/>
          <w:vertAlign w:val="superscript"/>
        </w:rPr>
        <w:t>2</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11</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 = </w:t>
      </w:r>
      <w:r w:rsidR="00BD5ED2">
        <w:rPr>
          <w:rFonts w:ascii="Times New Roman" w:hAnsi="Times New Roman" w:cs="Times New Roman"/>
          <w:color w:val="0070C0"/>
          <w:sz w:val="24"/>
          <w:szCs w:val="24"/>
        </w:rPr>
        <w:t>.07</w:t>
      </w:r>
      <w:r w:rsidR="002813CD">
        <w:rPr>
          <w:rFonts w:ascii="Times New Roman" w:hAnsi="Times New Roman" w:cs="Times New Roman"/>
          <w:sz w:val="24"/>
          <w:szCs w:val="24"/>
        </w:rPr>
        <w:t xml:space="preserve">. Post-hoc testing confirmed the presence of a positive JOL reactivity effect on forward </w:t>
      </w:r>
      <w:r w:rsidR="001044D5">
        <w:rPr>
          <w:rFonts w:ascii="Times New Roman" w:hAnsi="Times New Roman" w:cs="Times New Roman"/>
          <w:sz w:val="24"/>
          <w:szCs w:val="24"/>
        </w:rPr>
        <w:t>pairs</w:t>
      </w:r>
      <w:r w:rsidR="002813CD">
        <w:rPr>
          <w:rFonts w:ascii="Times New Roman" w:hAnsi="Times New Roman" w:cs="Times New Roman"/>
          <w:sz w:val="24"/>
          <w:szCs w:val="24"/>
        </w:rPr>
        <w:t xml:space="preserve">, as </w:t>
      </w:r>
      <w:r w:rsidR="00BA4423">
        <w:rPr>
          <w:rFonts w:ascii="Times New Roman" w:hAnsi="Times New Roman" w:cs="Times New Roman"/>
          <w:sz w:val="24"/>
          <w:szCs w:val="24"/>
        </w:rPr>
        <w:t>mean cued-</w:t>
      </w:r>
      <w:r w:rsidR="002813CD">
        <w:rPr>
          <w:rFonts w:ascii="Times New Roman" w:hAnsi="Times New Roman" w:cs="Times New Roman"/>
          <w:sz w:val="24"/>
          <w:szCs w:val="24"/>
        </w:rPr>
        <w:t xml:space="preserve">recall was greater for participants </w:t>
      </w:r>
      <w:r w:rsidR="00BA4423">
        <w:rPr>
          <w:rFonts w:ascii="Times New Roman" w:hAnsi="Times New Roman" w:cs="Times New Roman"/>
          <w:sz w:val="24"/>
          <w:szCs w:val="24"/>
        </w:rPr>
        <w:t>who provided JOLs at encoding</w:t>
      </w:r>
      <w:r w:rsidR="002813CD">
        <w:rPr>
          <w:rFonts w:ascii="Times New Roman" w:hAnsi="Times New Roman" w:cs="Times New Roman"/>
          <w:sz w:val="24"/>
          <w:szCs w:val="24"/>
        </w:rPr>
        <w:t xml:space="preserve"> relative to the No-JOL group (</w:t>
      </w:r>
      <w:r w:rsidR="00BA4423">
        <w:rPr>
          <w:rFonts w:ascii="Times New Roman" w:hAnsi="Times New Roman" w:cs="Times New Roman"/>
          <w:sz w:val="24"/>
          <w:szCs w:val="24"/>
        </w:rPr>
        <w:t>75.</w:t>
      </w:r>
      <w:r w:rsidR="0021435F">
        <w:rPr>
          <w:rFonts w:ascii="Times New Roman" w:hAnsi="Times New Roman" w:cs="Times New Roman"/>
          <w:sz w:val="24"/>
          <w:szCs w:val="24"/>
        </w:rPr>
        <w:t>54</w:t>
      </w:r>
      <w:r w:rsidR="002813CD">
        <w:rPr>
          <w:rFonts w:ascii="Times New Roman" w:hAnsi="Times New Roman" w:cs="Times New Roman"/>
          <w:sz w:val="24"/>
          <w:szCs w:val="24"/>
        </w:rPr>
        <w:t xml:space="preserve"> vs. </w:t>
      </w:r>
      <w:r w:rsidR="00BA4423">
        <w:rPr>
          <w:rFonts w:ascii="Times New Roman" w:hAnsi="Times New Roman" w:cs="Times New Roman"/>
          <w:sz w:val="24"/>
          <w:szCs w:val="24"/>
        </w:rPr>
        <w:t>58.07</w:t>
      </w:r>
      <w:r w:rsidR="002813CD">
        <w:rPr>
          <w:rFonts w:ascii="Times New Roman" w:hAnsi="Times New Roman" w:cs="Times New Roman"/>
          <w:sz w:val="24"/>
          <w:szCs w:val="24"/>
        </w:rPr>
        <w:t>, respectively</w:t>
      </w:r>
      <w:r w:rsidR="003A1903">
        <w:rPr>
          <w:rFonts w:ascii="Times New Roman" w:hAnsi="Times New Roman" w:cs="Times New Roman"/>
          <w:sz w:val="24"/>
          <w:szCs w:val="24"/>
        </w:rPr>
        <w:t>;</w:t>
      </w:r>
      <w:r w:rsidR="002813CD">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t</w:t>
      </w:r>
      <w:r w:rsidR="002813CD" w:rsidRPr="007F5ED7">
        <w:rPr>
          <w:rFonts w:ascii="Times New Roman" w:hAnsi="Times New Roman" w:cs="Times New Roman"/>
          <w:sz w:val="24"/>
          <w:szCs w:val="24"/>
        </w:rPr>
        <w:t>(</w:t>
      </w:r>
      <w:r w:rsidR="00BA4423">
        <w:rPr>
          <w:rFonts w:ascii="Times New Roman" w:hAnsi="Times New Roman" w:cs="Times New Roman"/>
          <w:sz w:val="24"/>
          <w:szCs w:val="24"/>
        </w:rPr>
        <w:t>123</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4.96</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SEM</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3.61</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d</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0.87</w:t>
      </w:r>
      <w:r w:rsidR="002449CB" w:rsidRPr="002449CB">
        <w:rPr>
          <w:rFonts w:ascii="Times New Roman" w:hAnsi="Times New Roman" w:cs="Times New Roman"/>
          <w:color w:val="0070C0"/>
          <w:sz w:val="24"/>
          <w:szCs w:val="24"/>
        </w:rPr>
        <w:t xml:space="preserve">, </w:t>
      </w:r>
      <w:r w:rsidR="002449CB" w:rsidRPr="002449CB">
        <w:rPr>
          <w:rFonts w:ascii="Times New Roman" w:hAnsi="Times New Roman" w:cs="Times New Roman"/>
          <w:i/>
          <w:iCs/>
          <w:color w:val="0070C0"/>
          <w:sz w:val="24"/>
          <w:szCs w:val="24"/>
        </w:rPr>
        <w:t>p</w:t>
      </w:r>
      <w:r w:rsidR="002449CB" w:rsidRPr="002449CB">
        <w:rPr>
          <w:rFonts w:ascii="Times New Roman" w:hAnsi="Times New Roman" w:cs="Times New Roman"/>
          <w:color w:val="0070C0"/>
          <w:sz w:val="24"/>
          <w:szCs w:val="24"/>
          <w:vertAlign w:val="subscript"/>
        </w:rPr>
        <w:t>BIC</w:t>
      </w:r>
      <w:r w:rsidR="002449CB" w:rsidRPr="002449CB">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&lt;</w:t>
      </w:r>
      <w:r w:rsidR="002449CB" w:rsidRPr="00E72018">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.001</w:t>
      </w:r>
      <w:r w:rsidR="002813CD">
        <w:rPr>
          <w:rFonts w:ascii="Times New Roman" w:hAnsi="Times New Roman" w:cs="Times New Roman"/>
          <w:sz w:val="24"/>
          <w:szCs w:val="24"/>
        </w:rPr>
        <w:t>)</w:t>
      </w:r>
      <w:r w:rsidR="00FA39A5">
        <w:rPr>
          <w:rFonts w:ascii="Times New Roman" w:hAnsi="Times New Roman" w:cs="Times New Roman"/>
          <w:sz w:val="24"/>
          <w:szCs w:val="24"/>
        </w:rPr>
        <w:t>. I</w:t>
      </w:r>
      <w:r w:rsidR="002813CD">
        <w:rPr>
          <w:rFonts w:ascii="Times New Roman" w:hAnsi="Times New Roman" w:cs="Times New Roman"/>
          <w:sz w:val="24"/>
          <w:szCs w:val="24"/>
        </w:rPr>
        <w:t>mportantly, this pattern extended to mediated</w:t>
      </w:r>
      <w:r w:rsidR="00FA39A5">
        <w:rPr>
          <w:rFonts w:ascii="Times New Roman" w:hAnsi="Times New Roman" w:cs="Times New Roman"/>
          <w:sz w:val="24"/>
          <w:szCs w:val="24"/>
        </w:rPr>
        <w:t xml:space="preserve"> </w:t>
      </w:r>
      <w:r w:rsidR="001044D5">
        <w:rPr>
          <w:rFonts w:ascii="Times New Roman" w:hAnsi="Times New Roman" w:cs="Times New Roman"/>
          <w:sz w:val="24"/>
          <w:szCs w:val="24"/>
        </w:rPr>
        <w:t>pairs</w:t>
      </w:r>
      <w:r w:rsidR="002813CD">
        <w:rPr>
          <w:rFonts w:ascii="Times New Roman" w:hAnsi="Times New Roman" w:cs="Times New Roman"/>
          <w:sz w:val="24"/>
          <w:szCs w:val="24"/>
        </w:rPr>
        <w:t xml:space="preserve"> (</w:t>
      </w:r>
      <w:r w:rsidR="00154E11">
        <w:rPr>
          <w:rFonts w:ascii="Times New Roman" w:hAnsi="Times New Roman" w:cs="Times New Roman"/>
          <w:sz w:val="24"/>
          <w:szCs w:val="24"/>
        </w:rPr>
        <w:t>39.19</w:t>
      </w:r>
      <w:r w:rsidR="002813CD">
        <w:rPr>
          <w:rFonts w:ascii="Times New Roman" w:hAnsi="Times New Roman" w:cs="Times New Roman"/>
          <w:sz w:val="24"/>
          <w:szCs w:val="24"/>
        </w:rPr>
        <w:t xml:space="preserve"> vs. </w:t>
      </w:r>
      <w:r w:rsidR="00154E11">
        <w:rPr>
          <w:rFonts w:ascii="Times New Roman" w:hAnsi="Times New Roman" w:cs="Times New Roman"/>
          <w:sz w:val="24"/>
          <w:szCs w:val="24"/>
        </w:rPr>
        <w:t>29.01</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w:t>
      </w:r>
      <w:r w:rsidR="00BA4423">
        <w:rPr>
          <w:rFonts w:ascii="Times New Roman" w:hAnsi="Times New Roman" w:cs="Times New Roman"/>
          <w:sz w:val="24"/>
          <w:szCs w:val="24"/>
        </w:rPr>
        <w:t>123</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2.48</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4.20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d</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0.44</w:t>
      </w:r>
      <w:r w:rsidR="00E72018" w:rsidRPr="002449CB">
        <w:rPr>
          <w:rFonts w:ascii="Times New Roman" w:hAnsi="Times New Roman" w:cs="Times New Roman"/>
          <w:color w:val="0070C0"/>
          <w:sz w:val="24"/>
          <w:szCs w:val="24"/>
        </w:rPr>
        <w:t xml:space="preserve">, </w:t>
      </w:r>
      <w:r w:rsidR="00E72018" w:rsidRPr="002449CB">
        <w:rPr>
          <w:rFonts w:ascii="Times New Roman" w:hAnsi="Times New Roman" w:cs="Times New Roman"/>
          <w:i/>
          <w:iCs/>
          <w:color w:val="0070C0"/>
          <w:sz w:val="24"/>
          <w:szCs w:val="24"/>
        </w:rPr>
        <w:t>p</w:t>
      </w:r>
      <w:r w:rsidR="00E72018" w:rsidRPr="002449CB">
        <w:rPr>
          <w:rFonts w:ascii="Times New Roman" w:hAnsi="Times New Roman" w:cs="Times New Roman"/>
          <w:color w:val="0070C0"/>
          <w:sz w:val="24"/>
          <w:szCs w:val="24"/>
          <w:vertAlign w:val="subscript"/>
        </w:rPr>
        <w:t>BIC</w:t>
      </w:r>
      <w:r w:rsidR="00E72018" w:rsidRPr="002449CB">
        <w:rPr>
          <w:rFonts w:ascii="Times New Roman" w:hAnsi="Times New Roman" w:cs="Times New Roman"/>
          <w:color w:val="0070C0"/>
          <w:sz w:val="24"/>
          <w:szCs w:val="24"/>
        </w:rPr>
        <w:t xml:space="preserve"> </w:t>
      </w:r>
      <w:r w:rsidR="00E72018" w:rsidRPr="00E72018">
        <w:rPr>
          <w:rFonts w:ascii="Times New Roman" w:hAnsi="Times New Roman" w:cs="Times New Roman"/>
          <w:color w:val="0070C0"/>
          <w:sz w:val="24"/>
          <w:szCs w:val="24"/>
        </w:rPr>
        <w:t xml:space="preserve">= </w:t>
      </w:r>
      <w:r w:rsidR="00BD5ED2">
        <w:rPr>
          <w:rFonts w:ascii="Times New Roman" w:hAnsi="Times New Roman" w:cs="Times New Roman"/>
          <w:color w:val="0070C0"/>
          <w:sz w:val="24"/>
          <w:szCs w:val="24"/>
        </w:rPr>
        <w:t>.35</w:t>
      </w:r>
      <w:r w:rsidR="00FA39A5">
        <w:rPr>
          <w:rFonts w:ascii="Times New Roman" w:hAnsi="Times New Roman" w:cs="Times New Roman"/>
          <w:sz w:val="24"/>
          <w:szCs w:val="24"/>
        </w:rPr>
        <w:t xml:space="preserve">), replicating reactivity patterns observed on mediated pairs reported by Maxwell and Huff (2024). </w:t>
      </w:r>
      <w:r w:rsidR="001044D5">
        <w:rPr>
          <w:rFonts w:ascii="Times New Roman" w:hAnsi="Times New Roman" w:cs="Times New Roman"/>
          <w:sz w:val="24"/>
          <w:szCs w:val="24"/>
        </w:rPr>
        <w:t>C</w:t>
      </w:r>
      <w:r w:rsidR="00FA39A5">
        <w:rPr>
          <w:rFonts w:ascii="Times New Roman" w:hAnsi="Times New Roman" w:cs="Times New Roman"/>
          <w:sz w:val="24"/>
          <w:szCs w:val="24"/>
        </w:rPr>
        <w:t xml:space="preserve">ued-recall did not differ </w:t>
      </w:r>
      <w:r w:rsidR="00FA39A5">
        <w:rPr>
          <w:rFonts w:ascii="Times New Roman" w:hAnsi="Times New Roman" w:cs="Times New Roman"/>
          <w:sz w:val="24"/>
          <w:szCs w:val="24"/>
        </w:rPr>
        <w:lastRenderedPageBreak/>
        <w:t>between the JOL and No-JOL groups</w:t>
      </w:r>
      <w:r w:rsidR="001044D5">
        <w:rPr>
          <w:rFonts w:ascii="Times New Roman" w:hAnsi="Times New Roman" w:cs="Times New Roman"/>
          <w:sz w:val="24"/>
          <w:szCs w:val="24"/>
        </w:rPr>
        <w:t xml:space="preserve"> for unrelated pairs</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24.25</w:t>
      </w:r>
      <w:r w:rsidR="00FA39A5">
        <w:rPr>
          <w:rFonts w:ascii="Times New Roman" w:hAnsi="Times New Roman" w:cs="Times New Roman"/>
          <w:sz w:val="24"/>
          <w:szCs w:val="24"/>
        </w:rPr>
        <w:t xml:space="preserve"> vs. </w:t>
      </w:r>
      <w:r w:rsidR="00154E11">
        <w:rPr>
          <w:rFonts w:ascii="Times New Roman" w:hAnsi="Times New Roman" w:cs="Times New Roman"/>
          <w:sz w:val="24"/>
          <w:szCs w:val="24"/>
        </w:rPr>
        <w:t>23.23</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(1</w:t>
      </w:r>
      <w:r w:rsidR="00154E11">
        <w:rPr>
          <w:rFonts w:ascii="Times New Roman" w:hAnsi="Times New Roman" w:cs="Times New Roman"/>
          <w:sz w:val="24"/>
          <w:szCs w:val="24"/>
        </w:rPr>
        <w:t>23</w:t>
      </w:r>
      <w:r w:rsidR="00FA39A5" w:rsidRPr="007F5ED7">
        <w:rPr>
          <w:rFonts w:ascii="Times New Roman" w:hAnsi="Times New Roman" w:cs="Times New Roman"/>
          <w:sz w:val="24"/>
          <w:szCs w:val="24"/>
        </w:rPr>
        <w:t xml:space="preserve">) </w:t>
      </w:r>
      <w:r w:rsidR="00154E11">
        <w:rPr>
          <w:rFonts w:ascii="Times New Roman" w:hAnsi="Times New Roman" w:cs="Times New Roman"/>
          <w:sz w:val="24"/>
          <w:szCs w:val="24"/>
        </w:rPr>
        <w:t>&lt;</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1</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3.80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75</w:t>
      </w:r>
      <w:r w:rsidR="00FA39A5" w:rsidRPr="007F5ED7">
        <w:rPr>
          <w:rFonts w:ascii="Times New Roman" w:hAnsi="Times New Roman" w:cs="Times New Roman"/>
          <w:sz w:val="24"/>
          <w:szCs w:val="24"/>
        </w:rPr>
        <w:t>,</w:t>
      </w:r>
      <w:r w:rsidR="00154E11">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vertAlign w:val="subscript"/>
        </w:rPr>
        <w:t>BIC</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91</w:t>
      </w:r>
      <w:r w:rsidR="00EA5D54">
        <w:rPr>
          <w:rFonts w:ascii="Times New Roman" w:hAnsi="Times New Roman" w:cs="Times New Roman"/>
          <w:sz w:val="24"/>
          <w:szCs w:val="24"/>
        </w:rPr>
        <w:t>)</w:t>
      </w:r>
      <w:r w:rsidR="00FA39A5">
        <w:rPr>
          <w:rFonts w:ascii="Times New Roman" w:hAnsi="Times New Roman" w:cs="Times New Roman"/>
          <w:sz w:val="24"/>
          <w:szCs w:val="24"/>
        </w:rPr>
        <w:t>.</w:t>
      </w:r>
    </w:p>
    <w:p w14:paraId="7A4B87AD" w14:textId="45772CB1" w:rsidR="00AD446C" w:rsidRPr="00AD446C" w:rsidRDefault="00AD446C" w:rsidP="00632464">
      <w:pPr>
        <w:spacing w:after="0" w:line="480" w:lineRule="auto"/>
        <w:rPr>
          <w:rFonts w:ascii="Times New Roman" w:hAnsi="Times New Roman" w:cs="Times New Roman"/>
          <w:b/>
          <w:bCs/>
          <w:sz w:val="24"/>
          <w:szCs w:val="24"/>
        </w:rPr>
      </w:pPr>
      <w:r w:rsidRPr="00AD446C">
        <w:rPr>
          <w:rFonts w:ascii="Times New Roman" w:hAnsi="Times New Roman" w:cs="Times New Roman"/>
          <w:b/>
          <w:bCs/>
          <w:sz w:val="24"/>
          <w:szCs w:val="24"/>
        </w:rPr>
        <w:t>Experiment 1B</w:t>
      </w:r>
    </w:p>
    <w:p w14:paraId="1C30F931" w14:textId="62E2A888" w:rsidR="003A1903" w:rsidRDefault="00D03E97"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Experiment 1B tested whether positive reactivity reported on mediated </w:t>
      </w:r>
      <w:r w:rsidR="001044D5">
        <w:rPr>
          <w:rFonts w:ascii="Times New Roman" w:hAnsi="Times New Roman" w:cs="Times New Roman"/>
          <w:sz w:val="24"/>
          <w:szCs w:val="24"/>
        </w:rPr>
        <w:t>pairs</w:t>
      </w:r>
      <w:r>
        <w:rPr>
          <w:rFonts w:ascii="Times New Roman" w:hAnsi="Times New Roman" w:cs="Times New Roman"/>
          <w:sz w:val="24"/>
          <w:szCs w:val="24"/>
        </w:rPr>
        <w:t xml:space="preserve"> would extend to backward mediated </w:t>
      </w:r>
      <w:r w:rsidR="001044D5">
        <w:rPr>
          <w:rFonts w:ascii="Times New Roman" w:hAnsi="Times New Roman" w:cs="Times New Roman"/>
          <w:sz w:val="24"/>
          <w:szCs w:val="24"/>
        </w:rPr>
        <w:t>pairs</w:t>
      </w:r>
      <w:r w:rsidR="00924CDF">
        <w:rPr>
          <w:rFonts w:ascii="Times New Roman" w:hAnsi="Times New Roman" w:cs="Times New Roman"/>
          <w:sz w:val="24"/>
          <w:szCs w:val="24"/>
        </w:rPr>
        <w:t>. Following the design of Experiment 1A</w:t>
      </w:r>
      <w:r w:rsidR="001044D5">
        <w:rPr>
          <w:rFonts w:ascii="Times New Roman" w:hAnsi="Times New Roman" w:cs="Times New Roman"/>
          <w:sz w:val="24"/>
          <w:szCs w:val="24"/>
        </w:rPr>
        <w:t>, the same</w:t>
      </w:r>
      <w:r w:rsidR="00924CDF" w:rsidRPr="00924CDF">
        <w:rPr>
          <w:rFonts w:ascii="Times New Roman" w:hAnsi="Times New Roman" w:cs="Times New Roman"/>
          <w:sz w:val="24"/>
          <w:szCs w:val="24"/>
        </w:rPr>
        <w:t xml:space="preserve"> ANOVA</w:t>
      </w:r>
      <w:r w:rsidR="001044D5">
        <w:rPr>
          <w:rFonts w:ascii="Times New Roman" w:hAnsi="Times New Roman" w:cs="Times New Roman"/>
          <w:sz w:val="24"/>
          <w:szCs w:val="24"/>
        </w:rPr>
        <w:t xml:space="preserve"> </w:t>
      </w:r>
      <w:r w:rsidR="00EA1A69">
        <w:rPr>
          <w:rFonts w:ascii="Times New Roman" w:hAnsi="Times New Roman" w:cs="Times New Roman"/>
          <w:sz w:val="24"/>
          <w:szCs w:val="24"/>
        </w:rPr>
        <w:t>type</w:t>
      </w:r>
      <w:r w:rsidR="000D69B7">
        <w:rPr>
          <w:rFonts w:ascii="Times New Roman" w:hAnsi="Times New Roman" w:cs="Times New Roman"/>
          <w:sz w:val="24"/>
          <w:szCs w:val="24"/>
        </w:rPr>
        <w:t xml:space="preserve"> </w:t>
      </w:r>
      <w:r w:rsidR="001044D5">
        <w:rPr>
          <w:rFonts w:ascii="Times New Roman" w:hAnsi="Times New Roman" w:cs="Times New Roman"/>
          <w:sz w:val="24"/>
          <w:szCs w:val="24"/>
        </w:rPr>
        <w:t>was used</w:t>
      </w:r>
      <w:r w:rsidR="00924CDF" w:rsidRPr="00924CDF">
        <w:rPr>
          <w:rFonts w:ascii="Times New Roman" w:hAnsi="Times New Roman" w:cs="Times New Roman"/>
          <w:sz w:val="24"/>
          <w:szCs w:val="24"/>
        </w:rPr>
        <w:t>.</w:t>
      </w:r>
      <w:r w:rsidR="00924CDF">
        <w:rPr>
          <w:rFonts w:ascii="Times New Roman" w:hAnsi="Times New Roman" w:cs="Times New Roman"/>
          <w:sz w:val="24"/>
          <w:szCs w:val="24"/>
        </w:rPr>
        <w:t xml:space="preserve"> Overall, this analysis yielded a main effect of Encoding Group as, across Pair Types, cued-recall was greatest for </w:t>
      </w:r>
      <w:r w:rsidR="00B045E7">
        <w:rPr>
          <w:rFonts w:ascii="Times New Roman" w:hAnsi="Times New Roman" w:cs="Times New Roman"/>
          <w:sz w:val="24"/>
          <w:szCs w:val="24"/>
        </w:rPr>
        <w:t xml:space="preserve">the </w:t>
      </w:r>
      <w:r w:rsidR="005261D3">
        <w:rPr>
          <w:rFonts w:ascii="Times New Roman" w:hAnsi="Times New Roman" w:cs="Times New Roman"/>
          <w:sz w:val="24"/>
          <w:szCs w:val="24"/>
        </w:rPr>
        <w:t xml:space="preserve">JOL </w:t>
      </w:r>
      <w:r w:rsidR="00B045E7">
        <w:rPr>
          <w:rFonts w:ascii="Times New Roman" w:hAnsi="Times New Roman" w:cs="Times New Roman"/>
          <w:sz w:val="24"/>
          <w:szCs w:val="24"/>
        </w:rPr>
        <w:t>versus</w:t>
      </w:r>
      <w:r w:rsidR="005261D3">
        <w:rPr>
          <w:rFonts w:ascii="Times New Roman" w:hAnsi="Times New Roman" w:cs="Times New Roman"/>
          <w:sz w:val="24"/>
          <w:szCs w:val="24"/>
        </w:rPr>
        <w:t xml:space="preserve"> No-JOL group (47.68 vs. 38.15;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(1, 1</w:t>
      </w:r>
      <w:r w:rsidR="005261D3">
        <w:rPr>
          <w:rFonts w:ascii="Times New Roman" w:hAnsi="Times New Roman" w:cs="Times New Roman"/>
          <w:sz w:val="24"/>
          <w:szCs w:val="24"/>
        </w:rPr>
        <w:t>13</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10.29</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759.22</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08</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 = </w:t>
      </w:r>
      <w:r w:rsidR="002449CB">
        <w:rPr>
          <w:rFonts w:ascii="Times New Roman" w:hAnsi="Times New Roman" w:cs="Times New Roman"/>
          <w:color w:val="0070C0"/>
          <w:sz w:val="24"/>
          <w:szCs w:val="24"/>
        </w:rPr>
        <w:t>.07</w:t>
      </w:r>
      <w:r w:rsidR="00C82DA2">
        <w:rPr>
          <w:rFonts w:ascii="Times New Roman" w:hAnsi="Times New Roman" w:cs="Times New Roman"/>
          <w:sz w:val="24"/>
          <w:szCs w:val="24"/>
        </w:rPr>
        <w:t>)</w:t>
      </w:r>
      <w:r w:rsidR="005261D3">
        <w:rPr>
          <w:rFonts w:ascii="Times New Roman" w:hAnsi="Times New Roman" w:cs="Times New Roman"/>
          <w:sz w:val="24"/>
          <w:szCs w:val="24"/>
        </w:rPr>
        <w:t xml:space="preserve">. </w:t>
      </w:r>
      <w:r w:rsidR="00260327">
        <w:rPr>
          <w:rFonts w:ascii="Times New Roman" w:hAnsi="Times New Roman" w:cs="Times New Roman"/>
          <w:sz w:val="24"/>
          <w:szCs w:val="24"/>
        </w:rPr>
        <w:t>A</w:t>
      </w:r>
      <w:r w:rsidR="005261D3">
        <w:rPr>
          <w:rFonts w:ascii="Times New Roman" w:hAnsi="Times New Roman" w:cs="Times New Roman"/>
          <w:sz w:val="24"/>
          <w:szCs w:val="24"/>
        </w:rPr>
        <w:t xml:space="preserve"> main effect of Pair Type was detected,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w:t>
      </w:r>
      <w:r w:rsidR="005261D3">
        <w:rPr>
          <w:rFonts w:ascii="Times New Roman" w:hAnsi="Times New Roman" w:cs="Times New Roman"/>
          <w:sz w:val="24"/>
          <w:szCs w:val="24"/>
        </w:rPr>
        <w:t>2</w:t>
      </w:r>
      <w:r w:rsidR="005261D3" w:rsidRPr="005261D3">
        <w:rPr>
          <w:rFonts w:ascii="Times New Roman" w:hAnsi="Times New Roman" w:cs="Times New Roman"/>
          <w:sz w:val="24"/>
          <w:szCs w:val="24"/>
        </w:rPr>
        <w:t xml:space="preserve">, </w:t>
      </w:r>
      <w:r w:rsidR="005261D3">
        <w:rPr>
          <w:rFonts w:ascii="Times New Roman" w:hAnsi="Times New Roman" w:cs="Times New Roman"/>
          <w:sz w:val="24"/>
          <w:szCs w:val="24"/>
        </w:rPr>
        <w:t>226</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553.57</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7849FB">
        <w:rPr>
          <w:rFonts w:ascii="Times New Roman" w:hAnsi="Times New Roman" w:cs="Times New Roman"/>
          <w:sz w:val="24"/>
          <w:szCs w:val="24"/>
        </w:rPr>
        <w:t>121.79</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8</w:t>
      </w:r>
      <w:r w:rsidR="007849FB">
        <w:rPr>
          <w:rFonts w:ascii="Times New Roman" w:hAnsi="Times New Roman" w:cs="Times New Roman"/>
          <w:sz w:val="24"/>
          <w:szCs w:val="24"/>
        </w:rPr>
        <w:t>3</w:t>
      </w:r>
      <w:r w:rsidR="008048C9">
        <w:rPr>
          <w:rFonts w:ascii="Times New Roman" w:hAnsi="Times New Roman" w:cs="Times New Roman"/>
          <w:sz w:val="24"/>
          <w:szCs w:val="24"/>
        </w:rPr>
        <w:t>,</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&lt; .001</w:t>
      </w:r>
      <w:r w:rsidR="00260327">
        <w:rPr>
          <w:rFonts w:ascii="Times New Roman" w:hAnsi="Times New Roman" w:cs="Times New Roman"/>
          <w:sz w:val="24"/>
          <w:szCs w:val="24"/>
        </w:rPr>
        <w:t xml:space="preserve">, in which </w:t>
      </w:r>
      <w:r w:rsidR="005261D3">
        <w:rPr>
          <w:rFonts w:ascii="Times New Roman" w:hAnsi="Times New Roman" w:cs="Times New Roman"/>
          <w:sz w:val="24"/>
          <w:szCs w:val="24"/>
        </w:rPr>
        <w:t xml:space="preserve">cued-recall was highest for forward </w:t>
      </w:r>
      <w:r w:rsidR="001044D5">
        <w:rPr>
          <w:rFonts w:ascii="Times New Roman" w:hAnsi="Times New Roman" w:cs="Times New Roman"/>
          <w:sz w:val="24"/>
          <w:szCs w:val="24"/>
        </w:rPr>
        <w:t>pairs</w:t>
      </w:r>
      <w:r w:rsidR="005261D3">
        <w:rPr>
          <w:rFonts w:ascii="Times New Roman" w:hAnsi="Times New Roman" w:cs="Times New Roman"/>
          <w:sz w:val="24"/>
          <w:szCs w:val="24"/>
        </w:rPr>
        <w:t xml:space="preserve"> (68.61), followed by </w:t>
      </w:r>
      <w:r w:rsidR="001044D5">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5261D3">
        <w:rPr>
          <w:rFonts w:ascii="Times New Roman" w:hAnsi="Times New Roman" w:cs="Times New Roman"/>
          <w:sz w:val="24"/>
          <w:szCs w:val="24"/>
        </w:rPr>
        <w:t xml:space="preserve">mediated </w:t>
      </w:r>
      <w:r w:rsidR="001044D5">
        <w:rPr>
          <w:rFonts w:ascii="Times New Roman" w:hAnsi="Times New Roman" w:cs="Times New Roman"/>
          <w:sz w:val="24"/>
          <w:szCs w:val="24"/>
        </w:rPr>
        <w:t>pairs</w:t>
      </w:r>
      <w:r w:rsidR="005261D3">
        <w:rPr>
          <w:rFonts w:ascii="Times New Roman" w:hAnsi="Times New Roman" w:cs="Times New Roman"/>
          <w:sz w:val="24"/>
          <w:szCs w:val="24"/>
        </w:rPr>
        <w:t xml:space="preserve"> (38.81), and unrelated pairs (20.96). Post-hoc testing confirmed that all comparisons differed</w:t>
      </w:r>
      <w:r w:rsidR="001044D5">
        <w:rPr>
          <w:rFonts w:ascii="Times New Roman" w:hAnsi="Times New Roman" w:cs="Times New Roman"/>
          <w:sz w:val="24"/>
          <w:szCs w:val="24"/>
        </w:rPr>
        <w:t xml:space="preserve"> reliably</w:t>
      </w:r>
      <w:r w:rsid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t</w:t>
      </w:r>
      <w:r w:rsidR="005261D3">
        <w:rPr>
          <w:rFonts w:ascii="Times New Roman" w:hAnsi="Times New Roman" w:cs="Times New Roman"/>
          <w:sz w:val="24"/>
          <w:szCs w:val="24"/>
        </w:rPr>
        <w:t xml:space="preserve">s ≥ </w:t>
      </w:r>
      <w:r w:rsidR="003A1903">
        <w:rPr>
          <w:rFonts w:ascii="Times New Roman" w:hAnsi="Times New Roman" w:cs="Times New Roman"/>
          <w:sz w:val="24"/>
          <w:szCs w:val="24"/>
        </w:rPr>
        <w:t>7.30</w:t>
      </w:r>
      <w:r w:rsid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d</w:t>
      </w:r>
      <w:r w:rsidR="005261D3">
        <w:rPr>
          <w:rFonts w:ascii="Times New Roman" w:hAnsi="Times New Roman" w:cs="Times New Roman"/>
          <w:sz w:val="24"/>
          <w:szCs w:val="24"/>
        </w:rPr>
        <w:t>s ≥ 0.</w:t>
      </w:r>
      <w:r w:rsidR="003A1903">
        <w:rPr>
          <w:rFonts w:ascii="Times New Roman" w:hAnsi="Times New Roman" w:cs="Times New Roman"/>
          <w:sz w:val="24"/>
          <w:szCs w:val="24"/>
        </w:rPr>
        <w:t>96</w:t>
      </w:r>
      <w:r w:rsidR="008048C9">
        <w:rPr>
          <w:rFonts w:ascii="Times New Roman" w:hAnsi="Times New Roman" w:cs="Times New Roman"/>
          <w:sz w:val="24"/>
          <w:szCs w:val="24"/>
        </w:rPr>
        <w:t xml:space="preserve">, </w:t>
      </w:r>
      <w:r w:rsidR="008048C9" w:rsidRPr="008048C9">
        <w:rPr>
          <w:rFonts w:ascii="Times New Roman" w:hAnsi="Times New Roman" w:cs="Times New Roman"/>
          <w:i/>
          <w:iCs/>
          <w:color w:val="0070C0"/>
          <w:sz w:val="24"/>
          <w:szCs w:val="24"/>
        </w:rPr>
        <w:t>p</w:t>
      </w:r>
      <w:r w:rsidR="008048C9" w:rsidRPr="008048C9">
        <w:rPr>
          <w:rFonts w:ascii="Times New Roman" w:hAnsi="Times New Roman" w:cs="Times New Roman"/>
          <w:color w:val="0070C0"/>
          <w:sz w:val="24"/>
          <w:szCs w:val="24"/>
          <w:vertAlign w:val="subscript"/>
        </w:rPr>
        <w:t>BIC</w:t>
      </w:r>
      <w:r w:rsidR="008048C9" w:rsidRPr="008048C9">
        <w:rPr>
          <w:rFonts w:ascii="Times New Roman" w:hAnsi="Times New Roman" w:cs="Times New Roman"/>
          <w:color w:val="0070C0"/>
          <w:sz w:val="24"/>
          <w:szCs w:val="24"/>
        </w:rPr>
        <w:t xml:space="preserve">s </w:t>
      </w:r>
      <w:r w:rsidR="002449CB">
        <w:rPr>
          <w:rFonts w:ascii="Times New Roman" w:hAnsi="Times New Roman" w:cs="Times New Roman"/>
          <w:color w:val="0070C0"/>
          <w:sz w:val="24"/>
          <w:szCs w:val="24"/>
        </w:rPr>
        <w:t>&lt; .001</w:t>
      </w:r>
      <w:r w:rsidR="005261D3" w:rsidRPr="008048C9">
        <w:rPr>
          <w:rFonts w:ascii="Times New Roman" w:hAnsi="Times New Roman" w:cs="Times New Roman"/>
          <w:color w:val="0070C0"/>
          <w:sz w:val="24"/>
          <w:szCs w:val="24"/>
        </w:rPr>
        <w:t xml:space="preserve">. </w:t>
      </w:r>
    </w:p>
    <w:p w14:paraId="2C44607D" w14:textId="5B27F167" w:rsidR="00AD446C" w:rsidRDefault="005261D3"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this analysis revealed a significant Encoding Group </w:t>
      </w:r>
      <w:r w:rsidRPr="005A64F2">
        <w:rPr>
          <w:rFonts w:ascii="Times New Roman" w:hAnsi="Times New Roman" w:cs="Times New Roman"/>
          <w:sz w:val="24"/>
          <w:szCs w:val="24"/>
        </w:rPr>
        <w:t>×</w:t>
      </w:r>
      <w:r>
        <w:rPr>
          <w:rFonts w:ascii="Times New Roman" w:hAnsi="Times New Roman" w:cs="Times New Roman"/>
          <w:sz w:val="24"/>
          <w:szCs w:val="24"/>
        </w:rPr>
        <w:t xml:space="preserve"> Pair Type interaction, </w:t>
      </w:r>
      <w:r w:rsidRPr="002C3811">
        <w:rPr>
          <w:rFonts w:ascii="Times New Roman" w:hAnsi="Times New Roman" w:cs="Times New Roman"/>
          <w:i/>
          <w:iCs/>
          <w:sz w:val="24"/>
          <w:szCs w:val="24"/>
        </w:rPr>
        <w:t>F</w:t>
      </w:r>
      <w:r w:rsidRPr="002C3811">
        <w:rPr>
          <w:rFonts w:ascii="Times New Roman" w:hAnsi="Times New Roman" w:cs="Times New Roman"/>
          <w:sz w:val="24"/>
          <w:szCs w:val="24"/>
        </w:rPr>
        <w:t>(</w:t>
      </w:r>
      <w:r>
        <w:rPr>
          <w:rFonts w:ascii="Times New Roman" w:hAnsi="Times New Roman" w:cs="Times New Roman"/>
          <w:sz w:val="24"/>
          <w:szCs w:val="24"/>
        </w:rPr>
        <w:t>2</w:t>
      </w:r>
      <w:r w:rsidRPr="002C3811">
        <w:rPr>
          <w:rFonts w:ascii="Times New Roman" w:hAnsi="Times New Roman" w:cs="Times New Roman"/>
          <w:sz w:val="24"/>
          <w:szCs w:val="24"/>
        </w:rPr>
        <w:t xml:space="preserve">, </w:t>
      </w:r>
      <w:r>
        <w:rPr>
          <w:rFonts w:ascii="Times New Roman" w:hAnsi="Times New Roman" w:cs="Times New Roman"/>
          <w:sz w:val="24"/>
          <w:szCs w:val="24"/>
        </w:rPr>
        <w:t>226</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32.11</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MSE</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121.79</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η</w:t>
      </w:r>
      <w:r w:rsidRPr="002C3811">
        <w:rPr>
          <w:rFonts w:ascii="Times New Roman" w:hAnsi="Times New Roman" w:cs="Times New Roman"/>
          <w:sz w:val="24"/>
          <w:szCs w:val="24"/>
          <w:vertAlign w:val="subscript"/>
        </w:rPr>
        <w:t>p</w:t>
      </w:r>
      <w:r w:rsidRPr="002C3811">
        <w:rPr>
          <w:rFonts w:ascii="Times New Roman" w:hAnsi="Times New Roman" w:cs="Times New Roman"/>
          <w:sz w:val="24"/>
          <w:szCs w:val="24"/>
          <w:vertAlign w:val="superscript"/>
        </w:rPr>
        <w:t>2</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22</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&lt;</w:t>
      </w:r>
      <w:r w:rsidR="00E72018" w:rsidRPr="00E72018">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.001</w:t>
      </w:r>
      <w:r>
        <w:rPr>
          <w:rFonts w:ascii="Times New Roman" w:hAnsi="Times New Roman" w:cs="Times New Roman"/>
          <w:sz w:val="24"/>
          <w:szCs w:val="24"/>
        </w:rPr>
        <w:t xml:space="preserve">. </w:t>
      </w:r>
      <w:r w:rsidR="003A1903">
        <w:rPr>
          <w:rFonts w:ascii="Times New Roman" w:hAnsi="Times New Roman" w:cs="Times New Roman"/>
          <w:sz w:val="24"/>
          <w:szCs w:val="24"/>
        </w:rPr>
        <w:t xml:space="preserve">Starting with forward </w:t>
      </w:r>
      <w:r w:rsidR="00EE5630">
        <w:rPr>
          <w:rFonts w:ascii="Times New Roman" w:hAnsi="Times New Roman" w:cs="Times New Roman"/>
          <w:sz w:val="24"/>
          <w:szCs w:val="24"/>
        </w:rPr>
        <w:t>pairs</w:t>
      </w:r>
      <w:r w:rsidR="003A1903">
        <w:rPr>
          <w:rFonts w:ascii="Times New Roman" w:hAnsi="Times New Roman" w:cs="Times New Roman"/>
          <w:sz w:val="24"/>
          <w:szCs w:val="24"/>
        </w:rPr>
        <w:t xml:space="preserve">, a strong positive reactivity effect occurred, </w:t>
      </w:r>
      <w:r w:rsidR="0029403D">
        <w:rPr>
          <w:rFonts w:ascii="Times New Roman" w:hAnsi="Times New Roman" w:cs="Times New Roman"/>
          <w:sz w:val="24"/>
          <w:szCs w:val="24"/>
        </w:rPr>
        <w:t>such that</w:t>
      </w:r>
      <w:r w:rsidR="003A1903">
        <w:rPr>
          <w:rFonts w:ascii="Times New Roman" w:hAnsi="Times New Roman" w:cs="Times New Roman"/>
          <w:sz w:val="24"/>
          <w:szCs w:val="24"/>
        </w:rPr>
        <w:t xml:space="preserve"> </w:t>
      </w:r>
      <w:r w:rsidR="0029403D">
        <w:rPr>
          <w:rFonts w:ascii="Times New Roman" w:hAnsi="Times New Roman" w:cs="Times New Roman"/>
          <w:sz w:val="24"/>
          <w:szCs w:val="24"/>
        </w:rPr>
        <w:t>cued-</w:t>
      </w:r>
      <w:r w:rsidR="003A1903">
        <w:rPr>
          <w:rFonts w:ascii="Times New Roman" w:hAnsi="Times New Roman" w:cs="Times New Roman"/>
          <w:sz w:val="24"/>
          <w:szCs w:val="24"/>
        </w:rPr>
        <w:t xml:space="preserve">recall </w:t>
      </w:r>
      <w:r w:rsidR="0029403D">
        <w:rPr>
          <w:rFonts w:ascii="Times New Roman" w:hAnsi="Times New Roman" w:cs="Times New Roman"/>
          <w:sz w:val="24"/>
          <w:szCs w:val="24"/>
        </w:rPr>
        <w:t xml:space="preserve">of </w:t>
      </w:r>
      <w:r w:rsidR="003A1903">
        <w:rPr>
          <w:rFonts w:ascii="Times New Roman" w:hAnsi="Times New Roman" w:cs="Times New Roman"/>
          <w:sz w:val="24"/>
          <w:szCs w:val="24"/>
        </w:rPr>
        <w:t xml:space="preserve">this pair type was greater in the JOL </w:t>
      </w:r>
      <w:r w:rsidR="0029403D">
        <w:rPr>
          <w:rFonts w:ascii="Times New Roman" w:hAnsi="Times New Roman" w:cs="Times New Roman"/>
          <w:sz w:val="24"/>
          <w:szCs w:val="24"/>
        </w:rPr>
        <w:t xml:space="preserve">group relative to </w:t>
      </w:r>
      <w:r w:rsidR="003A1903">
        <w:rPr>
          <w:rFonts w:ascii="Times New Roman" w:hAnsi="Times New Roman" w:cs="Times New Roman"/>
          <w:sz w:val="24"/>
          <w:szCs w:val="24"/>
        </w:rPr>
        <w:t xml:space="preserve">No-JOL group (78.99 vs. 58.76; </w:t>
      </w:r>
      <w:r w:rsidR="003A1903" w:rsidRPr="003A1903">
        <w:rPr>
          <w:rFonts w:ascii="Times New Roman" w:hAnsi="Times New Roman" w:cs="Times New Roman"/>
          <w:i/>
          <w:iCs/>
          <w:sz w:val="24"/>
          <w:szCs w:val="24"/>
        </w:rPr>
        <w:t>t</w:t>
      </w:r>
      <w:r w:rsidR="003A1903" w:rsidRPr="003A1903">
        <w:rPr>
          <w:rFonts w:ascii="Times New Roman" w:hAnsi="Times New Roman" w:cs="Times New Roman"/>
          <w:sz w:val="24"/>
          <w:szCs w:val="24"/>
        </w:rPr>
        <w:t>(</w:t>
      </w:r>
      <w:r w:rsidR="003A1903">
        <w:rPr>
          <w:rFonts w:ascii="Times New Roman" w:hAnsi="Times New Roman" w:cs="Times New Roman"/>
          <w:sz w:val="24"/>
          <w:szCs w:val="24"/>
        </w:rPr>
        <w:t>113</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5.85</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SEM</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3.49</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d</w:t>
      </w:r>
      <w:r w:rsidR="003A1903" w:rsidRPr="003A1903">
        <w:rPr>
          <w:rFonts w:ascii="Times New Roman" w:hAnsi="Times New Roman" w:cs="Times New Roman"/>
          <w:sz w:val="24"/>
          <w:szCs w:val="24"/>
        </w:rPr>
        <w:t xml:space="preserve"> = </w:t>
      </w:r>
      <w:r w:rsidR="00EA5D54">
        <w:rPr>
          <w:rFonts w:ascii="Times New Roman" w:hAnsi="Times New Roman" w:cs="Times New Roman"/>
          <w:sz w:val="24"/>
          <w:szCs w:val="24"/>
        </w:rPr>
        <w:t>1</w:t>
      </w:r>
      <w:r w:rsidR="003A1903" w:rsidRPr="003A1903">
        <w:rPr>
          <w:rFonts w:ascii="Times New Roman" w:hAnsi="Times New Roman" w:cs="Times New Roman"/>
          <w:sz w:val="24"/>
          <w:szCs w:val="24"/>
        </w:rPr>
        <w:t>.</w:t>
      </w:r>
      <w:r w:rsidR="00EA5D54">
        <w:rPr>
          <w:rFonts w:ascii="Times New Roman" w:hAnsi="Times New Roman" w:cs="Times New Roman"/>
          <w:sz w:val="24"/>
          <w:szCs w:val="24"/>
        </w:rPr>
        <w:t>09</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&lt;</w:t>
      </w:r>
      <w:r w:rsidR="00E72018" w:rsidRPr="00E72018">
        <w:rPr>
          <w:rFonts w:ascii="Times New Roman" w:hAnsi="Times New Roman" w:cs="Times New Roman"/>
          <w:color w:val="0070C0"/>
          <w:sz w:val="24"/>
          <w:szCs w:val="24"/>
        </w:rPr>
        <w:t xml:space="preserve"> </w:t>
      </w:r>
      <w:r w:rsidR="002449CB">
        <w:rPr>
          <w:rFonts w:ascii="Times New Roman" w:hAnsi="Times New Roman" w:cs="Times New Roman"/>
          <w:color w:val="0070C0"/>
          <w:sz w:val="24"/>
          <w:szCs w:val="24"/>
        </w:rPr>
        <w:t>.001</w:t>
      </w:r>
      <w:r w:rsidR="003A1903" w:rsidRPr="003A1903">
        <w:rPr>
          <w:rFonts w:ascii="Times New Roman" w:hAnsi="Times New Roman" w:cs="Times New Roman"/>
          <w:sz w:val="24"/>
          <w:szCs w:val="24"/>
        </w:rPr>
        <w:t>)</w:t>
      </w:r>
      <w:r w:rsidR="003A1903">
        <w:rPr>
          <w:rFonts w:ascii="Times New Roman" w:hAnsi="Times New Roman" w:cs="Times New Roman"/>
          <w:sz w:val="24"/>
          <w:szCs w:val="24"/>
        </w:rPr>
        <w:t>.</w:t>
      </w:r>
      <w:r w:rsidR="00EA5D54">
        <w:rPr>
          <w:rFonts w:ascii="Times New Roman" w:hAnsi="Times New Roman" w:cs="Times New Roman"/>
          <w:sz w:val="24"/>
          <w:szCs w:val="24"/>
        </w:rPr>
        <w:t xml:space="preserve"> Critically, this positive reactivity pattern extended to recall of backward mediated </w:t>
      </w:r>
      <w:r w:rsidR="00EE5630">
        <w:rPr>
          <w:rFonts w:ascii="Times New Roman" w:hAnsi="Times New Roman" w:cs="Times New Roman"/>
          <w:sz w:val="24"/>
          <w:szCs w:val="24"/>
        </w:rPr>
        <w:t>pairs</w:t>
      </w:r>
      <w:r w:rsidR="00EA5D54">
        <w:rPr>
          <w:rFonts w:ascii="Times New Roman" w:hAnsi="Times New Roman" w:cs="Times New Roman"/>
          <w:sz w:val="24"/>
          <w:szCs w:val="24"/>
        </w:rPr>
        <w:t xml:space="preserve"> (44.58 vs. 33.33; </w:t>
      </w:r>
      <w:r w:rsidR="00EA5D54" w:rsidRPr="00EA5D54">
        <w:rPr>
          <w:rFonts w:ascii="Times New Roman" w:hAnsi="Times New Roman" w:cs="Times New Roman"/>
          <w:i/>
          <w:iCs/>
          <w:sz w:val="24"/>
          <w:szCs w:val="24"/>
        </w:rPr>
        <w:t>t</w:t>
      </w:r>
      <w:r w:rsidR="00EA5D54" w:rsidRPr="00EA5D54">
        <w:rPr>
          <w:rFonts w:ascii="Times New Roman" w:hAnsi="Times New Roman" w:cs="Times New Roman"/>
          <w:sz w:val="24"/>
          <w:szCs w:val="24"/>
        </w:rPr>
        <w:t xml:space="preserve">(113) = </w:t>
      </w:r>
      <w:r w:rsidR="00EA5D54">
        <w:rPr>
          <w:rFonts w:ascii="Times New Roman" w:hAnsi="Times New Roman" w:cs="Times New Roman"/>
          <w:sz w:val="24"/>
          <w:szCs w:val="24"/>
        </w:rPr>
        <w:t>2.99</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SEM</w:t>
      </w:r>
      <w:r w:rsidR="00EA5D54" w:rsidRPr="00EA5D54">
        <w:rPr>
          <w:rFonts w:ascii="Times New Roman" w:hAnsi="Times New Roman" w:cs="Times New Roman"/>
          <w:sz w:val="24"/>
          <w:szCs w:val="24"/>
        </w:rPr>
        <w:t xml:space="preserve"> = 3.</w:t>
      </w:r>
      <w:r w:rsidR="00EA5D54">
        <w:rPr>
          <w:rFonts w:ascii="Times New Roman" w:hAnsi="Times New Roman" w:cs="Times New Roman"/>
          <w:sz w:val="24"/>
          <w:szCs w:val="24"/>
        </w:rPr>
        <w:t>80</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d</w:t>
      </w:r>
      <w:r w:rsidR="00EA5D54" w:rsidRPr="00EA5D54">
        <w:rPr>
          <w:rFonts w:ascii="Times New Roman" w:hAnsi="Times New Roman" w:cs="Times New Roman"/>
          <w:sz w:val="24"/>
          <w:szCs w:val="24"/>
        </w:rPr>
        <w:t xml:space="preserve"> = </w:t>
      </w:r>
      <w:r w:rsidR="00EA5D54">
        <w:rPr>
          <w:rFonts w:ascii="Times New Roman" w:hAnsi="Times New Roman" w:cs="Times New Roman"/>
          <w:sz w:val="24"/>
          <w:szCs w:val="24"/>
        </w:rPr>
        <w:t>0</w:t>
      </w:r>
      <w:r w:rsidR="00EA5D54" w:rsidRPr="00EA5D54">
        <w:rPr>
          <w:rFonts w:ascii="Times New Roman" w:hAnsi="Times New Roman" w:cs="Times New Roman"/>
          <w:sz w:val="24"/>
          <w:szCs w:val="24"/>
        </w:rPr>
        <w:t>.</w:t>
      </w:r>
      <w:r w:rsidR="00EA5D54">
        <w:rPr>
          <w:rFonts w:ascii="Times New Roman" w:hAnsi="Times New Roman" w:cs="Times New Roman"/>
          <w:sz w:val="24"/>
          <w:szCs w:val="24"/>
        </w:rPr>
        <w:t>56</w:t>
      </w:r>
      <w:r w:rsidR="00E72018">
        <w:rPr>
          <w:rFonts w:ascii="Times New Roman" w:hAnsi="Times New Roman" w:cs="Times New Roman"/>
          <w:sz w:val="24"/>
          <w:szCs w:val="24"/>
        </w:rPr>
        <w:t xml:space="preserve">, </w:t>
      </w:r>
      <w:r w:rsidR="00E72018" w:rsidRPr="00E72018">
        <w:rPr>
          <w:rFonts w:ascii="Times New Roman" w:hAnsi="Times New Roman" w:cs="Times New Roman"/>
          <w:i/>
          <w:iCs/>
          <w:color w:val="0070C0"/>
          <w:sz w:val="24"/>
          <w:szCs w:val="24"/>
        </w:rPr>
        <w:t>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 = </w:t>
      </w:r>
      <w:r w:rsidR="002449CB">
        <w:rPr>
          <w:rFonts w:ascii="Times New Roman" w:hAnsi="Times New Roman" w:cs="Times New Roman"/>
          <w:color w:val="0070C0"/>
          <w:sz w:val="24"/>
          <w:szCs w:val="24"/>
        </w:rPr>
        <w:t>.12</w:t>
      </w:r>
      <w:r w:rsidR="00EA5D54">
        <w:rPr>
          <w:rFonts w:ascii="Times New Roman" w:hAnsi="Times New Roman" w:cs="Times New Roman"/>
          <w:sz w:val="24"/>
          <w:szCs w:val="24"/>
        </w:rPr>
        <w:t xml:space="preserve">). However, no </w:t>
      </w:r>
      <w:r w:rsidR="0029403D">
        <w:rPr>
          <w:rFonts w:ascii="Times New Roman" w:hAnsi="Times New Roman" w:cs="Times New Roman"/>
          <w:sz w:val="24"/>
          <w:szCs w:val="24"/>
        </w:rPr>
        <w:t>memory</w:t>
      </w:r>
      <w:r w:rsidR="00EA5D54">
        <w:rPr>
          <w:rFonts w:ascii="Times New Roman" w:hAnsi="Times New Roman" w:cs="Times New Roman"/>
          <w:sz w:val="24"/>
          <w:szCs w:val="24"/>
        </w:rPr>
        <w:t xml:space="preserve"> differences were detected between the JOL and No-JOL groups for unrelated pairs (19.46 vs. 22.37; </w:t>
      </w:r>
      <w:r w:rsidR="00A23F9C" w:rsidRPr="007F5ED7">
        <w:rPr>
          <w:rFonts w:ascii="Times New Roman" w:hAnsi="Times New Roman" w:cs="Times New Roman"/>
          <w:i/>
          <w:iCs/>
          <w:sz w:val="24"/>
          <w:szCs w:val="24"/>
        </w:rPr>
        <w:t>t</w:t>
      </w:r>
      <w:r w:rsidR="00A23F9C" w:rsidRPr="007F5ED7">
        <w:rPr>
          <w:rFonts w:ascii="Times New Roman" w:hAnsi="Times New Roman" w:cs="Times New Roman"/>
          <w:sz w:val="24"/>
          <w:szCs w:val="24"/>
        </w:rPr>
        <w:t>(1</w:t>
      </w:r>
      <w:r w:rsidR="00A23F9C">
        <w:rPr>
          <w:rFonts w:ascii="Times New Roman" w:hAnsi="Times New Roman" w:cs="Times New Roman"/>
          <w:sz w:val="24"/>
          <w:szCs w:val="24"/>
        </w:rPr>
        <w:t>13</w:t>
      </w:r>
      <w:r w:rsidR="00A23F9C" w:rsidRPr="007F5ED7">
        <w:rPr>
          <w:rFonts w:ascii="Times New Roman" w:hAnsi="Times New Roman" w:cs="Times New Roman"/>
          <w:sz w:val="24"/>
          <w:szCs w:val="24"/>
        </w:rPr>
        <w:t xml:space="preserve">) </w:t>
      </w:r>
      <w:r w:rsidR="00A23F9C">
        <w:rPr>
          <w:rFonts w:ascii="Times New Roman" w:hAnsi="Times New Roman" w:cs="Times New Roman"/>
          <w:sz w:val="24"/>
          <w:szCs w:val="24"/>
        </w:rPr>
        <w:t>&lt; 1</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SEM</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3.00</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33</w:t>
      </w:r>
      <w:r w:rsidR="00A23F9C" w:rsidRPr="007F5ED7">
        <w:rPr>
          <w:rFonts w:ascii="Times New Roman" w:hAnsi="Times New Roman" w:cs="Times New Roman"/>
          <w:sz w:val="24"/>
          <w:szCs w:val="24"/>
        </w:rPr>
        <w:t>,</w:t>
      </w:r>
      <w:r w:rsidR="00A23F9C">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vertAlign w:val="subscript"/>
        </w:rPr>
        <w:t>BIC</w:t>
      </w:r>
      <w:r w:rsidR="00A23F9C" w:rsidRPr="007F5ED7">
        <w:rPr>
          <w:rFonts w:ascii="Times New Roman" w:hAnsi="Times New Roman" w:cs="Times New Roman"/>
          <w:sz w:val="24"/>
          <w:szCs w:val="24"/>
        </w:rPr>
        <w:t xml:space="preserve"> = .</w:t>
      </w:r>
      <w:r w:rsidR="001B5C0C">
        <w:rPr>
          <w:rFonts w:ascii="Times New Roman" w:hAnsi="Times New Roman" w:cs="Times New Roman"/>
          <w:sz w:val="24"/>
          <w:szCs w:val="24"/>
        </w:rPr>
        <w:t>87</w:t>
      </w:r>
      <w:r w:rsidR="00EA5D54">
        <w:rPr>
          <w:rFonts w:ascii="Times New Roman" w:hAnsi="Times New Roman" w:cs="Times New Roman"/>
          <w:sz w:val="24"/>
          <w:szCs w:val="24"/>
        </w:rPr>
        <w:t xml:space="preserve">). </w:t>
      </w:r>
      <w:r w:rsidR="009E3D7D">
        <w:rPr>
          <w:rFonts w:ascii="Times New Roman" w:hAnsi="Times New Roman" w:cs="Times New Roman"/>
          <w:sz w:val="24"/>
          <w:szCs w:val="24"/>
        </w:rPr>
        <w:t xml:space="preserve">Thus, like </w:t>
      </w:r>
      <w:r w:rsidR="00EE5630">
        <w:rPr>
          <w:rFonts w:ascii="Times New Roman" w:hAnsi="Times New Roman" w:cs="Times New Roman"/>
          <w:sz w:val="24"/>
          <w:szCs w:val="24"/>
        </w:rPr>
        <w:t>Experiment</w:t>
      </w:r>
      <w:r w:rsidR="009E3D7D">
        <w:rPr>
          <w:rFonts w:ascii="Times New Roman" w:hAnsi="Times New Roman" w:cs="Times New Roman"/>
          <w:sz w:val="24"/>
          <w:szCs w:val="24"/>
        </w:rPr>
        <w:t xml:space="preserve"> 1A, JOLs </w:t>
      </w:r>
      <w:r w:rsidR="00700851">
        <w:rPr>
          <w:rFonts w:ascii="Times New Roman" w:hAnsi="Times New Roman" w:cs="Times New Roman"/>
          <w:sz w:val="24"/>
          <w:szCs w:val="24"/>
        </w:rPr>
        <w:t xml:space="preserve">improved </w:t>
      </w:r>
      <w:r w:rsidR="009E3D7D">
        <w:rPr>
          <w:rFonts w:ascii="Times New Roman" w:hAnsi="Times New Roman" w:cs="Times New Roman"/>
          <w:sz w:val="24"/>
          <w:szCs w:val="24"/>
        </w:rPr>
        <w:t>cued-recall when pairs contained pre-existing cue-target relations.</w:t>
      </w:r>
    </w:p>
    <w:p w14:paraId="318C7DEC" w14:textId="0324F8BB" w:rsidR="002C3BDF" w:rsidRPr="002C3BDF" w:rsidRDefault="002C3BDF" w:rsidP="002C3BDF">
      <w:pPr>
        <w:spacing w:after="0" w:line="480" w:lineRule="auto"/>
        <w:jc w:val="center"/>
        <w:rPr>
          <w:rFonts w:ascii="Times New Roman" w:hAnsi="Times New Roman" w:cs="Times New Roman"/>
          <w:b/>
          <w:bCs/>
          <w:sz w:val="24"/>
          <w:szCs w:val="24"/>
        </w:rPr>
      </w:pPr>
      <w:r w:rsidRPr="002C3BDF">
        <w:rPr>
          <w:rFonts w:ascii="Times New Roman" w:hAnsi="Times New Roman" w:cs="Times New Roman"/>
          <w:b/>
          <w:bCs/>
          <w:sz w:val="24"/>
          <w:szCs w:val="24"/>
        </w:rPr>
        <w:t>Discussion</w:t>
      </w:r>
    </w:p>
    <w:p w14:paraId="51738430" w14:textId="26ACC777" w:rsidR="002C3BDF" w:rsidRDefault="002C3BDF"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16692">
        <w:rPr>
          <w:rFonts w:ascii="Times New Roman" w:hAnsi="Times New Roman" w:cs="Times New Roman"/>
          <w:sz w:val="24"/>
          <w:szCs w:val="24"/>
        </w:rPr>
        <w:t>Experiments 1A/1B</w:t>
      </w:r>
      <w:r w:rsidR="00596DB8">
        <w:rPr>
          <w:rFonts w:ascii="Times New Roman" w:hAnsi="Times New Roman" w:cs="Times New Roman"/>
          <w:sz w:val="24"/>
          <w:szCs w:val="24"/>
        </w:rPr>
        <w:t xml:space="preserve"> </w:t>
      </w:r>
      <w:r w:rsidR="00F429F9">
        <w:rPr>
          <w:rFonts w:ascii="Times New Roman" w:hAnsi="Times New Roman" w:cs="Times New Roman"/>
          <w:sz w:val="24"/>
          <w:szCs w:val="24"/>
        </w:rPr>
        <w:t xml:space="preserve">tested </w:t>
      </w:r>
      <w:r w:rsidR="00596DB8">
        <w:rPr>
          <w:rFonts w:ascii="Times New Roman" w:hAnsi="Times New Roman" w:cs="Times New Roman"/>
          <w:sz w:val="24"/>
          <w:szCs w:val="24"/>
        </w:rPr>
        <w:t xml:space="preserve">whether JOL reactivity patterns previously reported </w:t>
      </w:r>
      <w:r w:rsidR="00F429F9">
        <w:rPr>
          <w:rFonts w:ascii="Times New Roman" w:hAnsi="Times New Roman" w:cs="Times New Roman"/>
          <w:sz w:val="24"/>
          <w:szCs w:val="24"/>
        </w:rPr>
        <w:t xml:space="preserve">on cued-recall of </w:t>
      </w:r>
      <w:r w:rsidR="00596DB8">
        <w:rPr>
          <w:rFonts w:ascii="Times New Roman" w:hAnsi="Times New Roman" w:cs="Times New Roman"/>
          <w:sz w:val="24"/>
          <w:szCs w:val="24"/>
        </w:rPr>
        <w:t xml:space="preserve">mediated </w:t>
      </w:r>
      <w:del w:id="116" w:author="Mark Huff" w:date="2025-10-23T17:35:00Z" w16du:dateUtc="2025-10-23T22:35:00Z">
        <w:r w:rsidR="00472184" w:rsidDel="00510DAC">
          <w:rPr>
            <w:rFonts w:ascii="Times New Roman" w:hAnsi="Times New Roman" w:cs="Times New Roman"/>
            <w:sz w:val="24"/>
            <w:szCs w:val="24"/>
          </w:rPr>
          <w:delText xml:space="preserve">word </w:delText>
        </w:r>
      </w:del>
      <w:r w:rsidR="00472184">
        <w:rPr>
          <w:rFonts w:ascii="Times New Roman" w:hAnsi="Times New Roman" w:cs="Times New Roman"/>
          <w:sz w:val="24"/>
          <w:szCs w:val="24"/>
        </w:rPr>
        <w:t>pairs</w:t>
      </w:r>
      <w:r w:rsidR="00596DB8">
        <w:rPr>
          <w:rFonts w:ascii="Times New Roman" w:hAnsi="Times New Roman" w:cs="Times New Roman"/>
          <w:sz w:val="24"/>
          <w:szCs w:val="24"/>
        </w:rPr>
        <w:t xml:space="preserve"> </w:t>
      </w:r>
      <w:r w:rsidR="00F429F9">
        <w:rPr>
          <w:rFonts w:ascii="Times New Roman" w:hAnsi="Times New Roman" w:cs="Times New Roman"/>
          <w:sz w:val="24"/>
          <w:szCs w:val="24"/>
        </w:rPr>
        <w:t xml:space="preserve">(Maxwell &amp; Huff, 2024) </w:t>
      </w:r>
      <w:r w:rsidR="00596DB8">
        <w:rPr>
          <w:rFonts w:ascii="Times New Roman" w:hAnsi="Times New Roman" w:cs="Times New Roman"/>
          <w:sz w:val="24"/>
          <w:szCs w:val="24"/>
        </w:rPr>
        <w:t xml:space="preserve">would replicate </w:t>
      </w:r>
      <w:r w:rsidR="00F429F9">
        <w:rPr>
          <w:rFonts w:ascii="Times New Roman" w:hAnsi="Times New Roman" w:cs="Times New Roman"/>
          <w:sz w:val="24"/>
          <w:szCs w:val="24"/>
        </w:rPr>
        <w:t xml:space="preserve">using a new sample </w:t>
      </w:r>
      <w:r w:rsidR="00596DB8">
        <w:rPr>
          <w:rFonts w:ascii="Times New Roman" w:hAnsi="Times New Roman" w:cs="Times New Roman"/>
          <w:sz w:val="24"/>
          <w:szCs w:val="24"/>
        </w:rPr>
        <w:lastRenderedPageBreak/>
        <w:t xml:space="preserve">(Experiment 1A) and whether these patterns would extend to backward mediated </w:t>
      </w:r>
      <w:r w:rsidR="00472184">
        <w:rPr>
          <w:rFonts w:ascii="Times New Roman" w:hAnsi="Times New Roman" w:cs="Times New Roman"/>
          <w:sz w:val="24"/>
          <w:szCs w:val="24"/>
        </w:rPr>
        <w:t>pairs</w:t>
      </w:r>
      <w:r w:rsidR="00596DB8">
        <w:rPr>
          <w:rFonts w:ascii="Times New Roman" w:hAnsi="Times New Roman" w:cs="Times New Roman"/>
          <w:sz w:val="24"/>
          <w:szCs w:val="24"/>
        </w:rPr>
        <w:t xml:space="preserve">, which </w:t>
      </w:r>
      <w:r w:rsidR="00472184">
        <w:rPr>
          <w:rFonts w:ascii="Times New Roman" w:hAnsi="Times New Roman" w:cs="Times New Roman"/>
          <w:sz w:val="24"/>
          <w:szCs w:val="24"/>
        </w:rPr>
        <w:t xml:space="preserve">reversed </w:t>
      </w:r>
      <w:r w:rsidR="00596DB8">
        <w:rPr>
          <w:rFonts w:ascii="Times New Roman" w:hAnsi="Times New Roman" w:cs="Times New Roman"/>
          <w:sz w:val="24"/>
          <w:szCs w:val="24"/>
        </w:rPr>
        <w:t xml:space="preserve">the </w:t>
      </w:r>
      <w:r w:rsidR="00257CD2">
        <w:rPr>
          <w:rFonts w:ascii="Times New Roman" w:hAnsi="Times New Roman" w:cs="Times New Roman"/>
          <w:sz w:val="24"/>
          <w:szCs w:val="24"/>
        </w:rPr>
        <w:t xml:space="preserve">cue-target </w:t>
      </w:r>
      <w:r w:rsidR="00596DB8">
        <w:rPr>
          <w:rFonts w:ascii="Times New Roman" w:hAnsi="Times New Roman" w:cs="Times New Roman"/>
          <w:sz w:val="24"/>
          <w:szCs w:val="24"/>
        </w:rPr>
        <w:t xml:space="preserve">order </w:t>
      </w:r>
      <w:r w:rsidR="00257CD2">
        <w:rPr>
          <w:rFonts w:ascii="Times New Roman" w:hAnsi="Times New Roman" w:cs="Times New Roman"/>
          <w:sz w:val="24"/>
          <w:szCs w:val="24"/>
        </w:rPr>
        <w:t>of mediated pairs</w:t>
      </w:r>
      <w:r w:rsidR="00596DB8">
        <w:rPr>
          <w:rFonts w:ascii="Times New Roman" w:hAnsi="Times New Roman" w:cs="Times New Roman"/>
          <w:sz w:val="24"/>
          <w:szCs w:val="24"/>
        </w:rPr>
        <w:t xml:space="preserve"> (Experiment 1B). In doing so, </w:t>
      </w:r>
      <w:r w:rsidR="00257CD2">
        <w:rPr>
          <w:rFonts w:ascii="Times New Roman" w:hAnsi="Times New Roman" w:cs="Times New Roman"/>
          <w:sz w:val="24"/>
          <w:szCs w:val="24"/>
        </w:rPr>
        <w:t>each experiment</w:t>
      </w:r>
      <w:r w:rsidR="00596DB8">
        <w:rPr>
          <w:rFonts w:ascii="Times New Roman" w:hAnsi="Times New Roman" w:cs="Times New Roman"/>
          <w:sz w:val="24"/>
          <w:szCs w:val="24"/>
        </w:rPr>
        <w:t xml:space="preserve"> </w:t>
      </w:r>
      <w:r w:rsidR="00906228">
        <w:rPr>
          <w:rFonts w:ascii="Times New Roman" w:hAnsi="Times New Roman" w:cs="Times New Roman"/>
          <w:sz w:val="24"/>
          <w:szCs w:val="24"/>
        </w:rPr>
        <w:t xml:space="preserve">tested whether JOL reactivity reflected a relational encoding process, given that mediated pairs lack </w:t>
      </w:r>
      <w:r w:rsidR="00DC3566">
        <w:rPr>
          <w:rFonts w:ascii="Times New Roman" w:hAnsi="Times New Roman" w:cs="Times New Roman"/>
          <w:sz w:val="24"/>
          <w:szCs w:val="24"/>
        </w:rPr>
        <w:t xml:space="preserve">strong, </w:t>
      </w:r>
      <w:r w:rsidR="00DC3566" w:rsidRPr="00DC3566">
        <w:rPr>
          <w:rFonts w:ascii="Times New Roman" w:hAnsi="Times New Roman" w:cs="Times New Roman"/>
          <w:color w:val="0070C0"/>
          <w:sz w:val="24"/>
          <w:szCs w:val="24"/>
        </w:rPr>
        <w:t>perceptible</w:t>
      </w:r>
      <w:r w:rsidR="00906228">
        <w:rPr>
          <w:rFonts w:ascii="Times New Roman" w:hAnsi="Times New Roman" w:cs="Times New Roman"/>
          <w:sz w:val="24"/>
          <w:szCs w:val="24"/>
        </w:rPr>
        <w:t xml:space="preserve"> relatedness cues for JOLs to enhance via cue-strengthening. </w:t>
      </w:r>
      <w:r w:rsidR="00DC43B2">
        <w:rPr>
          <w:rFonts w:ascii="Times New Roman" w:hAnsi="Times New Roman" w:cs="Times New Roman"/>
          <w:sz w:val="24"/>
          <w:szCs w:val="24"/>
        </w:rPr>
        <w:t xml:space="preserve">Consistent with previous JOL reactivity studies (e.g., Maxwell &amp; Huff, 2022; Soderstrom et al., 2015), the requirement to make JOLs at encoding improved memory for forward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compared to the no-JOL control group, but JOLs were non-reactive on unrelated pairs. Importantly, positive JOL reactivity was also observed on mediated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in Experiment 1A, replicating previous patterns reported by Maxwell and Huff (2024)</w:t>
      </w:r>
      <w:r w:rsidR="00F429F9">
        <w:rPr>
          <w:rFonts w:ascii="Times New Roman" w:hAnsi="Times New Roman" w:cs="Times New Roman"/>
          <w:sz w:val="24"/>
          <w:szCs w:val="24"/>
        </w:rPr>
        <w:t xml:space="preserve">. </w:t>
      </w:r>
      <w:r w:rsidR="00906228">
        <w:rPr>
          <w:rFonts w:ascii="Times New Roman" w:hAnsi="Times New Roman" w:cs="Times New Roman"/>
          <w:sz w:val="24"/>
          <w:szCs w:val="24"/>
        </w:rPr>
        <w:t>Moreover</w:t>
      </w:r>
      <w:r w:rsidR="00F429F9">
        <w:rPr>
          <w:rFonts w:ascii="Times New Roman" w:hAnsi="Times New Roman" w:cs="Times New Roman"/>
          <w:sz w:val="24"/>
          <w:szCs w:val="24"/>
        </w:rPr>
        <w:t>,</w:t>
      </w:r>
      <w:r w:rsidR="00DC43B2">
        <w:rPr>
          <w:rFonts w:ascii="Times New Roman" w:hAnsi="Times New Roman" w:cs="Times New Roman"/>
          <w:sz w:val="24"/>
          <w:szCs w:val="24"/>
        </w:rPr>
        <w:t xml:space="preserve"> this pattern extended to backward mediated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in Experiment 1B</w:t>
      </w:r>
      <w:r w:rsidR="00F429F9">
        <w:rPr>
          <w:rFonts w:ascii="Times New Roman" w:hAnsi="Times New Roman" w:cs="Times New Roman"/>
          <w:sz w:val="24"/>
          <w:szCs w:val="24"/>
        </w:rPr>
        <w:t xml:space="preserve">, providing further evidence that making JOLs </w:t>
      </w:r>
      <w:r w:rsidR="00DC3566">
        <w:rPr>
          <w:rFonts w:ascii="Times New Roman" w:hAnsi="Times New Roman" w:cs="Times New Roman"/>
          <w:sz w:val="24"/>
          <w:szCs w:val="24"/>
        </w:rPr>
        <w:t>encourage relational encoding</w:t>
      </w:r>
      <w:del w:id="117" w:author="Mark Huff" w:date="2025-10-23T17:40:00Z" w16du:dateUtc="2025-10-23T22:40:00Z">
        <w:r w:rsidR="00DC3566" w:rsidDel="00E3769E">
          <w:rPr>
            <w:rFonts w:ascii="Times New Roman" w:hAnsi="Times New Roman" w:cs="Times New Roman"/>
            <w:sz w:val="24"/>
            <w:szCs w:val="24"/>
          </w:rPr>
          <w:delText>,</w:delText>
        </w:r>
      </w:del>
      <w:r w:rsidR="00DC3566">
        <w:rPr>
          <w:rFonts w:ascii="Times New Roman" w:hAnsi="Times New Roman" w:cs="Times New Roman"/>
          <w:sz w:val="24"/>
          <w:szCs w:val="24"/>
        </w:rPr>
        <w:t xml:space="preserve"> </w:t>
      </w:r>
      <w:r w:rsidR="00DC3566" w:rsidRPr="00DC3566">
        <w:rPr>
          <w:rFonts w:ascii="Times New Roman" w:hAnsi="Times New Roman" w:cs="Times New Roman"/>
          <w:color w:val="0070C0"/>
          <w:sz w:val="24"/>
          <w:szCs w:val="24"/>
        </w:rPr>
        <w:t>which strengthens both direct and indirect relations between the cue and target.</w:t>
      </w:r>
    </w:p>
    <w:p w14:paraId="02714E7E" w14:textId="1613909F" w:rsidR="00CE5B21" w:rsidRDefault="00BE7EC3" w:rsidP="00632464">
      <w:pPr>
        <w:spacing w:after="0" w:line="480" w:lineRule="auto"/>
        <w:rPr>
          <w:ins w:id="118" w:author="Nick Maxwell" w:date="2025-10-24T15:48:00Z" w16du:dateUtc="2025-10-24T20:48:00Z"/>
          <w:rFonts w:ascii="Times New Roman" w:hAnsi="Times New Roman" w:cs="Times New Roman"/>
          <w:sz w:val="24"/>
          <w:szCs w:val="24"/>
        </w:rPr>
      </w:pPr>
      <w:r>
        <w:rPr>
          <w:rFonts w:ascii="Times New Roman" w:hAnsi="Times New Roman" w:cs="Times New Roman"/>
          <w:sz w:val="24"/>
          <w:szCs w:val="24"/>
        </w:rPr>
        <w:tab/>
      </w:r>
      <w:r w:rsidR="00DC43B2">
        <w:rPr>
          <w:rFonts w:ascii="Times New Roman" w:hAnsi="Times New Roman" w:cs="Times New Roman"/>
          <w:sz w:val="24"/>
          <w:szCs w:val="24"/>
        </w:rPr>
        <w:t xml:space="preserve">Because both mediated </w:t>
      </w:r>
      <w:r w:rsidR="00472184">
        <w:rPr>
          <w:rFonts w:ascii="Times New Roman" w:hAnsi="Times New Roman" w:cs="Times New Roman"/>
          <w:sz w:val="24"/>
          <w:szCs w:val="24"/>
        </w:rPr>
        <w:t>pair</w:t>
      </w:r>
      <w:r w:rsidR="00FB2B1C">
        <w:rPr>
          <w:rFonts w:ascii="Times New Roman" w:hAnsi="Times New Roman" w:cs="Times New Roman"/>
          <w:sz w:val="24"/>
          <w:szCs w:val="24"/>
        </w:rPr>
        <w:t xml:space="preserve"> type</w:t>
      </w:r>
      <w:r w:rsidR="00472184">
        <w:rPr>
          <w:rFonts w:ascii="Times New Roman" w:hAnsi="Times New Roman" w:cs="Times New Roman"/>
          <w:sz w:val="24"/>
          <w:szCs w:val="24"/>
        </w:rPr>
        <w:t>s</w:t>
      </w:r>
      <w:r w:rsidR="00DC43B2">
        <w:rPr>
          <w:rFonts w:ascii="Times New Roman" w:hAnsi="Times New Roman" w:cs="Times New Roman"/>
          <w:sz w:val="24"/>
          <w:szCs w:val="24"/>
        </w:rPr>
        <w:t xml:space="preserve"> lack </w:t>
      </w:r>
      <w:r w:rsidR="003F6A1B" w:rsidRPr="003F6A1B">
        <w:rPr>
          <w:rFonts w:ascii="Times New Roman" w:hAnsi="Times New Roman" w:cs="Times New Roman"/>
          <w:color w:val="0070C0"/>
          <w:sz w:val="24"/>
          <w:szCs w:val="24"/>
        </w:rPr>
        <w:t>perceived</w:t>
      </w:r>
      <w:r w:rsidR="00DC43B2">
        <w:rPr>
          <w:rFonts w:ascii="Times New Roman" w:hAnsi="Times New Roman" w:cs="Times New Roman"/>
          <w:sz w:val="24"/>
          <w:szCs w:val="24"/>
        </w:rPr>
        <w:t xml:space="preserve"> relatedness cues which participants can use to inform their JOLs, findings in Experiments 1A/1B </w:t>
      </w:r>
      <w:r w:rsidR="00906228">
        <w:rPr>
          <w:rFonts w:ascii="Times New Roman" w:hAnsi="Times New Roman" w:cs="Times New Roman"/>
          <w:sz w:val="24"/>
          <w:szCs w:val="24"/>
        </w:rPr>
        <w:t>suggest that JOLs encourage participants to process the underlying relations between paired associates</w:t>
      </w:r>
      <w:r w:rsidR="00DC43B2">
        <w:rPr>
          <w:rFonts w:ascii="Times New Roman" w:hAnsi="Times New Roman" w:cs="Times New Roman"/>
          <w:sz w:val="24"/>
          <w:szCs w:val="24"/>
        </w:rPr>
        <w:t xml:space="preserve">. However, even though both mediated pair types lacked </w:t>
      </w:r>
      <w:r w:rsidR="00DE44DE">
        <w:rPr>
          <w:rFonts w:ascii="Times New Roman" w:hAnsi="Times New Roman" w:cs="Times New Roman"/>
          <w:sz w:val="24"/>
          <w:szCs w:val="24"/>
        </w:rPr>
        <w:t xml:space="preserve">direct </w:t>
      </w:r>
      <w:r w:rsidR="003F6A1B" w:rsidRPr="003F6A1B">
        <w:rPr>
          <w:rFonts w:ascii="Times New Roman" w:hAnsi="Times New Roman" w:cs="Times New Roman"/>
          <w:color w:val="0070C0"/>
          <w:sz w:val="24"/>
          <w:szCs w:val="24"/>
        </w:rPr>
        <w:t>normative</w:t>
      </w:r>
      <w:r w:rsidR="00DC43B2">
        <w:rPr>
          <w:rFonts w:ascii="Times New Roman" w:hAnsi="Times New Roman" w:cs="Times New Roman"/>
          <w:sz w:val="24"/>
          <w:szCs w:val="24"/>
        </w:rPr>
        <w:t xml:space="preserve"> relat</w:t>
      </w:r>
      <w:r w:rsidR="005D0E8C">
        <w:rPr>
          <w:rFonts w:ascii="Times New Roman" w:hAnsi="Times New Roman" w:cs="Times New Roman"/>
          <w:sz w:val="24"/>
          <w:szCs w:val="24"/>
        </w:rPr>
        <w:t>ion</w:t>
      </w:r>
      <w:r w:rsidR="008A5BBC">
        <w:rPr>
          <w:rFonts w:ascii="Times New Roman" w:hAnsi="Times New Roman" w:cs="Times New Roman"/>
          <w:sz w:val="24"/>
          <w:szCs w:val="24"/>
        </w:rPr>
        <w:t>s</w:t>
      </w:r>
      <w:r w:rsidR="00DC43B2">
        <w:rPr>
          <w:rFonts w:ascii="Times New Roman" w:hAnsi="Times New Roman" w:cs="Times New Roman"/>
          <w:sz w:val="24"/>
          <w:szCs w:val="24"/>
        </w:rPr>
        <w:t xml:space="preserve"> based on free-association norms (i.e., </w:t>
      </w:r>
      <w:r w:rsidR="00B045E7">
        <w:rPr>
          <w:rFonts w:ascii="Times New Roman" w:hAnsi="Times New Roman" w:cs="Times New Roman"/>
          <w:sz w:val="24"/>
          <w:szCs w:val="24"/>
        </w:rPr>
        <w:t xml:space="preserve">FAS </w:t>
      </w:r>
      <w:r w:rsidR="00DC43B2">
        <w:rPr>
          <w:rFonts w:ascii="Times New Roman" w:hAnsi="Times New Roman" w:cs="Times New Roman"/>
          <w:sz w:val="24"/>
          <w:szCs w:val="24"/>
        </w:rPr>
        <w:t>between cue and target for all</w:t>
      </w:r>
      <w:r w:rsidR="00E52FA9">
        <w:rPr>
          <w:rFonts w:ascii="Times New Roman" w:hAnsi="Times New Roman" w:cs="Times New Roman"/>
          <w:sz w:val="24"/>
          <w:szCs w:val="24"/>
        </w:rPr>
        <w:t xml:space="preserve"> mediated</w:t>
      </w:r>
      <w:r w:rsidR="00DC43B2">
        <w:rPr>
          <w:rFonts w:ascii="Times New Roman" w:hAnsi="Times New Roman" w:cs="Times New Roman"/>
          <w:sz w:val="24"/>
          <w:szCs w:val="24"/>
        </w:rPr>
        <w:t xml:space="preserve"> pairs was 0), </w:t>
      </w:r>
      <w:r w:rsidR="007E6C5C">
        <w:rPr>
          <w:rFonts w:ascii="Times New Roman" w:hAnsi="Times New Roman" w:cs="Times New Roman"/>
          <w:sz w:val="24"/>
          <w:szCs w:val="24"/>
        </w:rPr>
        <w:t xml:space="preserve">these pairs may still have been perceived as having some degree of relatedness. </w:t>
      </w:r>
      <w:r w:rsidR="003A5A38">
        <w:rPr>
          <w:rFonts w:ascii="Times New Roman" w:hAnsi="Times New Roman" w:cs="Times New Roman"/>
          <w:sz w:val="24"/>
          <w:szCs w:val="24"/>
        </w:rPr>
        <w:t>Though not a direct measure of relatedness</w:t>
      </w:r>
      <w:r w:rsidR="007E6C5C">
        <w:rPr>
          <w:rFonts w:ascii="Times New Roman" w:hAnsi="Times New Roman" w:cs="Times New Roman"/>
          <w:sz w:val="24"/>
          <w:szCs w:val="24"/>
        </w:rPr>
        <w:t>, mean JOL</w:t>
      </w:r>
      <w:r w:rsidR="00E60D3F">
        <w:rPr>
          <w:rFonts w:ascii="Times New Roman" w:hAnsi="Times New Roman" w:cs="Times New Roman"/>
          <w:sz w:val="24"/>
          <w:szCs w:val="24"/>
        </w:rPr>
        <w:t xml:space="preserve"> ratings</w:t>
      </w:r>
      <w:r w:rsidR="007E6C5C">
        <w:rPr>
          <w:rFonts w:ascii="Times New Roman" w:hAnsi="Times New Roman" w:cs="Times New Roman"/>
          <w:sz w:val="24"/>
          <w:szCs w:val="24"/>
        </w:rPr>
        <w:t xml:space="preserve"> for mediated pair</w:t>
      </w:r>
      <w:r w:rsidR="00472184">
        <w:rPr>
          <w:rFonts w:ascii="Times New Roman" w:hAnsi="Times New Roman" w:cs="Times New Roman"/>
          <w:sz w:val="24"/>
          <w:szCs w:val="24"/>
        </w:rPr>
        <w:t xml:space="preserve">s </w:t>
      </w:r>
      <w:r w:rsidR="005A2537">
        <w:rPr>
          <w:rFonts w:ascii="Times New Roman" w:hAnsi="Times New Roman" w:cs="Times New Roman"/>
          <w:sz w:val="24"/>
          <w:szCs w:val="24"/>
        </w:rPr>
        <w:t>in</w:t>
      </w:r>
      <w:r w:rsidR="007E6C5C">
        <w:rPr>
          <w:rFonts w:ascii="Times New Roman" w:hAnsi="Times New Roman" w:cs="Times New Roman"/>
          <w:sz w:val="24"/>
          <w:szCs w:val="24"/>
        </w:rPr>
        <w:t xml:space="preserve"> both experiments exceeded JOLs for unrelated pairs (</w:t>
      </w:r>
      <w:r w:rsidR="005A2537">
        <w:rPr>
          <w:rFonts w:ascii="Times New Roman" w:hAnsi="Times New Roman" w:cs="Times New Roman"/>
          <w:sz w:val="24"/>
          <w:szCs w:val="24"/>
        </w:rPr>
        <w:t xml:space="preserve">Experiment 1A: </w:t>
      </w:r>
      <w:r w:rsidR="00004922">
        <w:rPr>
          <w:rFonts w:ascii="Times New Roman" w:hAnsi="Times New Roman" w:cs="Times New Roman"/>
          <w:sz w:val="24"/>
          <w:szCs w:val="24"/>
        </w:rPr>
        <w:t>40.70</w:t>
      </w:r>
      <w:r w:rsidR="007E6C5C">
        <w:rPr>
          <w:rFonts w:ascii="Times New Roman" w:hAnsi="Times New Roman" w:cs="Times New Roman"/>
          <w:sz w:val="24"/>
          <w:szCs w:val="24"/>
        </w:rPr>
        <w:t xml:space="preserve"> vs. </w:t>
      </w:r>
      <w:r w:rsidR="00004922">
        <w:rPr>
          <w:rFonts w:ascii="Times New Roman" w:hAnsi="Times New Roman" w:cs="Times New Roman"/>
          <w:sz w:val="24"/>
          <w:szCs w:val="24"/>
        </w:rPr>
        <w:t>28.55</w:t>
      </w:r>
      <w:r w:rsidR="007E6C5C">
        <w:rPr>
          <w:rFonts w:ascii="Times New Roman" w:hAnsi="Times New Roman" w:cs="Times New Roman"/>
          <w:sz w:val="24"/>
          <w:szCs w:val="24"/>
        </w:rPr>
        <w:t>, respectively</w:t>
      </w:r>
      <w:r w:rsidR="005A2537">
        <w:rPr>
          <w:rFonts w:ascii="Times New Roman" w:hAnsi="Times New Roman" w:cs="Times New Roman"/>
          <w:sz w:val="24"/>
          <w:szCs w:val="24"/>
        </w:rPr>
        <w:t xml:space="preserve">; Experiment 1B: </w:t>
      </w:r>
      <w:r w:rsidR="00004922">
        <w:rPr>
          <w:rFonts w:ascii="Times New Roman" w:hAnsi="Times New Roman" w:cs="Times New Roman"/>
          <w:sz w:val="24"/>
          <w:szCs w:val="24"/>
        </w:rPr>
        <w:t xml:space="preserve">38.50 </w:t>
      </w:r>
      <w:r w:rsidR="007E6C5C">
        <w:rPr>
          <w:rFonts w:ascii="Times New Roman" w:hAnsi="Times New Roman" w:cs="Times New Roman"/>
          <w:sz w:val="24"/>
          <w:szCs w:val="24"/>
        </w:rPr>
        <w:t xml:space="preserve">vs. </w:t>
      </w:r>
      <w:r w:rsidR="00004922">
        <w:rPr>
          <w:rFonts w:ascii="Times New Roman" w:hAnsi="Times New Roman" w:cs="Times New Roman"/>
          <w:sz w:val="24"/>
          <w:szCs w:val="24"/>
        </w:rPr>
        <w:t>23.29</w:t>
      </w:r>
      <w:r w:rsidR="007E6C5C">
        <w:rPr>
          <w:rFonts w:ascii="Times New Roman" w:hAnsi="Times New Roman" w:cs="Times New Roman"/>
          <w:sz w:val="24"/>
          <w:szCs w:val="24"/>
        </w:rPr>
        <w:t xml:space="preserve">; </w:t>
      </w:r>
      <w:r w:rsidR="007E6C5C" w:rsidRPr="007E6C5C">
        <w:rPr>
          <w:rFonts w:ascii="Times New Roman" w:hAnsi="Times New Roman" w:cs="Times New Roman"/>
          <w:i/>
          <w:iCs/>
          <w:sz w:val="24"/>
          <w:szCs w:val="24"/>
        </w:rPr>
        <w:t>t</w:t>
      </w:r>
      <w:r w:rsidR="007E6C5C">
        <w:rPr>
          <w:rFonts w:ascii="Times New Roman" w:hAnsi="Times New Roman" w:cs="Times New Roman"/>
          <w:sz w:val="24"/>
          <w:szCs w:val="24"/>
        </w:rPr>
        <w:t xml:space="preserve">s ≥ </w:t>
      </w:r>
      <w:r w:rsidR="00004922">
        <w:rPr>
          <w:rFonts w:ascii="Times New Roman" w:hAnsi="Times New Roman" w:cs="Times New Roman"/>
          <w:sz w:val="24"/>
          <w:szCs w:val="24"/>
        </w:rPr>
        <w:t>9.2</w:t>
      </w:r>
      <w:r w:rsidR="000D5F97">
        <w:rPr>
          <w:rFonts w:ascii="Times New Roman" w:hAnsi="Times New Roman" w:cs="Times New Roman"/>
          <w:sz w:val="24"/>
          <w:szCs w:val="24"/>
        </w:rPr>
        <w:t>9</w:t>
      </w:r>
      <w:r w:rsidR="007E6C5C">
        <w:rPr>
          <w:rFonts w:ascii="Times New Roman" w:hAnsi="Times New Roman" w:cs="Times New Roman"/>
          <w:sz w:val="24"/>
          <w:szCs w:val="24"/>
        </w:rPr>
        <w:t xml:space="preserve">, </w:t>
      </w:r>
      <w:r w:rsidR="000D5F97" w:rsidRPr="000D5F97">
        <w:rPr>
          <w:rFonts w:ascii="Times New Roman" w:hAnsi="Times New Roman" w:cs="Times New Roman"/>
          <w:i/>
          <w:iCs/>
          <w:sz w:val="24"/>
          <w:szCs w:val="24"/>
        </w:rPr>
        <w:t>d</w:t>
      </w:r>
      <w:r w:rsidR="007E6C5C">
        <w:rPr>
          <w:rFonts w:ascii="Times New Roman" w:hAnsi="Times New Roman" w:cs="Times New Roman"/>
          <w:sz w:val="24"/>
          <w:szCs w:val="24"/>
        </w:rPr>
        <w:t>s ≥ 0.</w:t>
      </w:r>
      <w:r w:rsidR="000D5F97">
        <w:rPr>
          <w:rFonts w:ascii="Times New Roman" w:hAnsi="Times New Roman" w:cs="Times New Roman"/>
          <w:sz w:val="24"/>
          <w:szCs w:val="24"/>
        </w:rPr>
        <w:t>72</w:t>
      </w:r>
      <w:r w:rsidR="00E72018">
        <w:rPr>
          <w:rFonts w:ascii="Times New Roman" w:hAnsi="Times New Roman" w:cs="Times New Roman"/>
          <w:sz w:val="24"/>
          <w:szCs w:val="24"/>
        </w:rPr>
        <w:t>,</w:t>
      </w:r>
      <w:r w:rsidR="00E72018" w:rsidRPr="00E72018">
        <w:rPr>
          <w:rFonts w:ascii="Times New Roman" w:hAnsi="Times New Roman" w:cs="Times New Roman"/>
          <w:i/>
          <w:iCs/>
          <w:color w:val="0070C0"/>
          <w:sz w:val="24"/>
          <w:szCs w:val="24"/>
        </w:rPr>
        <w:t xml:space="preserve"> p</w:t>
      </w:r>
      <w:r w:rsidR="00E72018" w:rsidRPr="00E72018">
        <w:rPr>
          <w:rFonts w:ascii="Times New Roman" w:hAnsi="Times New Roman" w:cs="Times New Roman"/>
          <w:color w:val="0070C0"/>
          <w:sz w:val="24"/>
          <w:szCs w:val="24"/>
          <w:vertAlign w:val="subscript"/>
        </w:rPr>
        <w:t>BIC</w:t>
      </w:r>
      <w:r w:rsidR="00E72018" w:rsidRPr="00E72018">
        <w:rPr>
          <w:rFonts w:ascii="Times New Roman" w:hAnsi="Times New Roman" w:cs="Times New Roman"/>
          <w:color w:val="0070C0"/>
          <w:sz w:val="24"/>
          <w:szCs w:val="24"/>
        </w:rPr>
        <w:t xml:space="preserve">s ≤ </w:t>
      </w:r>
      <w:r w:rsidR="00AA0D7E">
        <w:rPr>
          <w:rFonts w:ascii="Times New Roman" w:hAnsi="Times New Roman" w:cs="Times New Roman"/>
          <w:color w:val="0070C0"/>
          <w:sz w:val="24"/>
          <w:szCs w:val="24"/>
        </w:rPr>
        <w:t>.12</w:t>
      </w:r>
      <w:r w:rsidR="00AE1180">
        <w:rPr>
          <w:rFonts w:ascii="Times New Roman" w:hAnsi="Times New Roman" w:cs="Times New Roman"/>
          <w:sz w:val="24"/>
          <w:szCs w:val="24"/>
        </w:rPr>
        <w:t xml:space="preserve">; see </w:t>
      </w:r>
      <w:r w:rsidR="00583765">
        <w:rPr>
          <w:rFonts w:ascii="Times New Roman" w:hAnsi="Times New Roman" w:cs="Times New Roman"/>
          <w:sz w:val="24"/>
          <w:szCs w:val="24"/>
        </w:rPr>
        <w:t xml:space="preserve">Appendix </w:t>
      </w:r>
      <w:r w:rsidR="00AE1180">
        <w:rPr>
          <w:rFonts w:ascii="Times New Roman" w:hAnsi="Times New Roman" w:cs="Times New Roman"/>
          <w:sz w:val="24"/>
          <w:szCs w:val="24"/>
        </w:rPr>
        <w:t>Table A</w:t>
      </w:r>
      <w:r w:rsidR="007422D8">
        <w:rPr>
          <w:rFonts w:ascii="Times New Roman" w:hAnsi="Times New Roman" w:cs="Times New Roman"/>
          <w:sz w:val="24"/>
          <w:szCs w:val="24"/>
        </w:rPr>
        <w:t>5</w:t>
      </w:r>
      <w:r w:rsidR="007E6C5C">
        <w:rPr>
          <w:rFonts w:ascii="Times New Roman" w:hAnsi="Times New Roman" w:cs="Times New Roman"/>
          <w:sz w:val="24"/>
          <w:szCs w:val="24"/>
        </w:rPr>
        <w:t>). While the magnitude of</w:t>
      </w:r>
      <w:r w:rsidR="00482A57">
        <w:rPr>
          <w:rFonts w:ascii="Times New Roman" w:hAnsi="Times New Roman" w:cs="Times New Roman"/>
          <w:sz w:val="24"/>
          <w:szCs w:val="24"/>
        </w:rPr>
        <w:t xml:space="preserve"> participants’</w:t>
      </w:r>
      <w:r w:rsidR="007E6C5C">
        <w:rPr>
          <w:rFonts w:ascii="Times New Roman" w:hAnsi="Times New Roman" w:cs="Times New Roman"/>
          <w:sz w:val="24"/>
          <w:szCs w:val="24"/>
        </w:rPr>
        <w:t xml:space="preserve"> JOLs can be influenced </w:t>
      </w:r>
      <w:ins w:id="119" w:author="Mark Huff" w:date="2025-10-23T17:40:00Z" w16du:dateUtc="2025-10-23T22:40:00Z">
        <w:r w:rsidR="00E3769E">
          <w:rPr>
            <w:rFonts w:ascii="Times New Roman" w:hAnsi="Times New Roman" w:cs="Times New Roman"/>
            <w:sz w:val="24"/>
            <w:szCs w:val="24"/>
          </w:rPr>
          <w:t xml:space="preserve">by </w:t>
        </w:r>
      </w:ins>
      <w:r w:rsidR="00E60D3F">
        <w:rPr>
          <w:rFonts w:ascii="Times New Roman" w:hAnsi="Times New Roman" w:cs="Times New Roman"/>
          <w:sz w:val="24"/>
          <w:szCs w:val="24"/>
        </w:rPr>
        <w:t>many</w:t>
      </w:r>
      <w:r w:rsidR="006525B1">
        <w:rPr>
          <w:rFonts w:ascii="Times New Roman" w:hAnsi="Times New Roman" w:cs="Times New Roman"/>
          <w:sz w:val="24"/>
          <w:szCs w:val="24"/>
        </w:rPr>
        <w:t xml:space="preserve"> </w:t>
      </w:r>
      <w:r w:rsidR="007E6C5C">
        <w:rPr>
          <w:rFonts w:ascii="Times New Roman" w:hAnsi="Times New Roman" w:cs="Times New Roman"/>
          <w:sz w:val="24"/>
          <w:szCs w:val="24"/>
        </w:rPr>
        <w:t>factors</w:t>
      </w:r>
      <w:del w:id="120" w:author="Mark Huff" w:date="2025-10-23T17:41:00Z" w16du:dateUtc="2025-10-23T22:41:00Z">
        <w:r w:rsidR="007E6C5C" w:rsidDel="00E3769E">
          <w:rPr>
            <w:rFonts w:ascii="Times New Roman" w:hAnsi="Times New Roman" w:cs="Times New Roman"/>
            <w:sz w:val="24"/>
            <w:szCs w:val="24"/>
          </w:rPr>
          <w:delText>, including</w:delText>
        </w:r>
      </w:del>
      <w:ins w:id="121" w:author="Mark Huff" w:date="2025-10-23T17:41:00Z" w16du:dateUtc="2025-10-23T22:41:00Z">
        <w:r w:rsidR="00E3769E">
          <w:rPr>
            <w:rFonts w:ascii="Times New Roman" w:hAnsi="Times New Roman" w:cs="Times New Roman"/>
            <w:sz w:val="24"/>
            <w:szCs w:val="24"/>
          </w:rPr>
          <w:t xml:space="preserve"> such as</w:t>
        </w:r>
      </w:ins>
      <w:r w:rsidR="007E6C5C">
        <w:rPr>
          <w:rFonts w:ascii="Times New Roman" w:hAnsi="Times New Roman" w:cs="Times New Roman"/>
          <w:sz w:val="24"/>
          <w:szCs w:val="24"/>
        </w:rPr>
        <w:t xml:space="preserve"> processing fluency and participant</w:t>
      </w:r>
      <w:del w:id="122" w:author="Mark Huff" w:date="2025-10-23T17:41:00Z" w16du:dateUtc="2025-10-23T22:41:00Z">
        <w:r w:rsidR="007E6C5C" w:rsidDel="00E3769E">
          <w:rPr>
            <w:rFonts w:ascii="Times New Roman" w:hAnsi="Times New Roman" w:cs="Times New Roman"/>
            <w:sz w:val="24"/>
            <w:szCs w:val="24"/>
          </w:rPr>
          <w:delText>s’</w:delText>
        </w:r>
      </w:del>
      <w:r w:rsidR="007E6C5C">
        <w:rPr>
          <w:rFonts w:ascii="Times New Roman" w:hAnsi="Times New Roman" w:cs="Times New Roman"/>
          <w:sz w:val="24"/>
          <w:szCs w:val="24"/>
        </w:rPr>
        <w:t xml:space="preserve"> beliefs about stimuli, perceived relatedness</w:t>
      </w:r>
      <w:r w:rsidR="00C966A3">
        <w:rPr>
          <w:rFonts w:ascii="Times New Roman" w:hAnsi="Times New Roman" w:cs="Times New Roman"/>
          <w:sz w:val="24"/>
          <w:szCs w:val="24"/>
        </w:rPr>
        <w:t xml:space="preserve"> between items</w:t>
      </w:r>
      <w:r w:rsidR="007E6C5C">
        <w:rPr>
          <w:rFonts w:ascii="Times New Roman" w:hAnsi="Times New Roman" w:cs="Times New Roman"/>
          <w:sz w:val="24"/>
          <w:szCs w:val="24"/>
        </w:rPr>
        <w:t xml:space="preserve"> is a</w:t>
      </w:r>
      <w:r w:rsidR="003F6A1B">
        <w:rPr>
          <w:rFonts w:ascii="Times New Roman" w:hAnsi="Times New Roman" w:cs="Times New Roman"/>
          <w:sz w:val="24"/>
          <w:szCs w:val="24"/>
        </w:rPr>
        <w:t xml:space="preserve"> highly</w:t>
      </w:r>
      <w:r w:rsidR="007E6C5C">
        <w:rPr>
          <w:rFonts w:ascii="Times New Roman" w:hAnsi="Times New Roman" w:cs="Times New Roman"/>
          <w:sz w:val="24"/>
          <w:szCs w:val="24"/>
        </w:rPr>
        <w:t xml:space="preserve"> salient cue for later remembering </w:t>
      </w:r>
      <w:r w:rsidR="00DE44DE">
        <w:rPr>
          <w:rFonts w:ascii="Times New Roman" w:hAnsi="Times New Roman" w:cs="Times New Roman"/>
          <w:sz w:val="24"/>
          <w:szCs w:val="24"/>
        </w:rPr>
        <w:t xml:space="preserve">and </w:t>
      </w:r>
      <w:r w:rsidR="003F6A1B">
        <w:rPr>
          <w:rFonts w:ascii="Times New Roman" w:hAnsi="Times New Roman" w:cs="Times New Roman"/>
          <w:sz w:val="24"/>
          <w:szCs w:val="24"/>
        </w:rPr>
        <w:t xml:space="preserve">strongly </w:t>
      </w:r>
      <w:r w:rsidR="00DE44DE">
        <w:rPr>
          <w:rFonts w:ascii="Times New Roman" w:hAnsi="Times New Roman" w:cs="Times New Roman"/>
          <w:sz w:val="24"/>
          <w:szCs w:val="24"/>
        </w:rPr>
        <w:t>influence</w:t>
      </w:r>
      <w:r w:rsidR="003F6A1B">
        <w:rPr>
          <w:rFonts w:ascii="Times New Roman" w:hAnsi="Times New Roman" w:cs="Times New Roman"/>
          <w:sz w:val="24"/>
          <w:szCs w:val="24"/>
        </w:rPr>
        <w:t>s</w:t>
      </w:r>
      <w:r w:rsidR="00DE44DE">
        <w:rPr>
          <w:rFonts w:ascii="Times New Roman" w:hAnsi="Times New Roman" w:cs="Times New Roman"/>
          <w:sz w:val="24"/>
          <w:szCs w:val="24"/>
        </w:rPr>
        <w:t xml:space="preserve"> JOL magnitude </w:t>
      </w:r>
      <w:r w:rsidR="007E6C5C">
        <w:rPr>
          <w:rFonts w:ascii="Times New Roman" w:hAnsi="Times New Roman" w:cs="Times New Roman"/>
          <w:sz w:val="24"/>
          <w:szCs w:val="24"/>
        </w:rPr>
        <w:t xml:space="preserve">(see Koriat, 1997). </w:t>
      </w:r>
      <w:r w:rsidR="00CE5B21">
        <w:rPr>
          <w:rFonts w:ascii="Times New Roman" w:hAnsi="Times New Roman" w:cs="Times New Roman"/>
          <w:sz w:val="24"/>
          <w:szCs w:val="24"/>
        </w:rPr>
        <w:t>Moreover</w:t>
      </w:r>
      <w:r w:rsidR="007E6C5C">
        <w:rPr>
          <w:rFonts w:ascii="Times New Roman" w:hAnsi="Times New Roman" w:cs="Times New Roman"/>
          <w:sz w:val="24"/>
          <w:szCs w:val="24"/>
        </w:rPr>
        <w:t xml:space="preserve">, JOLs may have been inflated if </w:t>
      </w:r>
      <w:r w:rsidR="007E6C5C">
        <w:rPr>
          <w:rFonts w:ascii="Times New Roman" w:hAnsi="Times New Roman" w:cs="Times New Roman"/>
          <w:sz w:val="24"/>
          <w:szCs w:val="24"/>
        </w:rPr>
        <w:lastRenderedPageBreak/>
        <w:t>participants were able to successfully guess a pair’s mediator</w:t>
      </w:r>
      <w:r w:rsidR="000D5F97">
        <w:rPr>
          <w:rFonts w:ascii="Times New Roman" w:hAnsi="Times New Roman" w:cs="Times New Roman"/>
          <w:sz w:val="24"/>
          <w:szCs w:val="24"/>
        </w:rPr>
        <w:t>, which likewise would have facilitated cued-recall.</w:t>
      </w:r>
    </w:p>
    <w:p w14:paraId="3817E4B0" w14:textId="0EDA26A6" w:rsidR="00817E6C" w:rsidRDefault="00817E6C" w:rsidP="00817E6C">
      <w:pPr>
        <w:spacing w:after="0" w:line="480" w:lineRule="auto"/>
        <w:ind w:firstLine="720"/>
        <w:rPr>
          <w:ins w:id="123" w:author="Nick Maxwell" w:date="2025-10-24T15:51:00Z" w16du:dateUtc="2025-10-24T20:51:00Z"/>
          <w:rFonts w:ascii="Times New Roman" w:hAnsi="Times New Roman" w:cs="Times New Roman"/>
          <w:color w:val="0070C0"/>
          <w:sz w:val="24"/>
          <w:szCs w:val="24"/>
        </w:rPr>
      </w:pPr>
      <w:ins w:id="124" w:author="Nick Maxwell" w:date="2025-10-24T15:49:00Z" w16du:dateUtc="2025-10-24T20:49:00Z">
        <w:r w:rsidRPr="00817E6C">
          <w:rPr>
            <w:rFonts w:ascii="Times New Roman" w:hAnsi="Times New Roman" w:cs="Times New Roman"/>
            <w:color w:val="0070C0"/>
            <w:sz w:val="24"/>
            <w:szCs w:val="24"/>
            <w:rPrChange w:id="125" w:author="Nick Maxwell" w:date="2025-10-24T15:49:00Z" w16du:dateUtc="2025-10-24T20:49:00Z">
              <w:rPr>
                <w:rFonts w:ascii="Times New Roman" w:hAnsi="Times New Roman" w:cs="Times New Roman"/>
                <w:sz w:val="24"/>
                <w:szCs w:val="24"/>
              </w:rPr>
            </w:rPrChange>
          </w:rPr>
          <w:t>To determine whether participants view</w:t>
        </w:r>
      </w:ins>
      <w:ins w:id="126" w:author="Nick Maxwell" w:date="2025-10-24T16:50:00Z" w16du:dateUtc="2025-10-24T21:50:00Z">
        <w:r w:rsidR="006B5697">
          <w:rPr>
            <w:rFonts w:ascii="Times New Roman" w:hAnsi="Times New Roman" w:cs="Times New Roman"/>
            <w:color w:val="0070C0"/>
            <w:sz w:val="24"/>
            <w:szCs w:val="24"/>
          </w:rPr>
          <w:t>ed</w:t>
        </w:r>
      </w:ins>
      <w:ins w:id="127" w:author="Nick Maxwell" w:date="2025-10-24T15:49:00Z" w16du:dateUtc="2025-10-24T20:49:00Z">
        <w:r w:rsidRPr="00817E6C">
          <w:rPr>
            <w:rFonts w:ascii="Times New Roman" w:hAnsi="Times New Roman" w:cs="Times New Roman"/>
            <w:color w:val="0070C0"/>
            <w:sz w:val="24"/>
            <w:szCs w:val="24"/>
            <w:rPrChange w:id="128" w:author="Nick Maxwell" w:date="2025-10-24T15:49:00Z" w16du:dateUtc="2025-10-24T20:49:00Z">
              <w:rPr>
                <w:rFonts w:ascii="Times New Roman" w:hAnsi="Times New Roman" w:cs="Times New Roman"/>
                <w:sz w:val="24"/>
                <w:szCs w:val="24"/>
              </w:rPr>
            </w:rPrChange>
          </w:rPr>
          <w:t xml:space="preserve"> mediated pairs as unrelated at encoding, we conducted a</w:t>
        </w:r>
      </w:ins>
      <w:ins w:id="129" w:author="Nick Maxwell" w:date="2025-10-25T10:06:00Z" w16du:dateUtc="2025-10-25T15:06:00Z">
        <w:r w:rsidR="00CC0072">
          <w:rPr>
            <w:rFonts w:ascii="Times New Roman" w:hAnsi="Times New Roman" w:cs="Times New Roman"/>
            <w:color w:val="0070C0"/>
            <w:sz w:val="24"/>
            <w:szCs w:val="24"/>
          </w:rPr>
          <w:t>n additional</w:t>
        </w:r>
      </w:ins>
      <w:ins w:id="130" w:author="Nick Maxwell" w:date="2025-10-24T15:49:00Z" w16du:dateUtc="2025-10-24T20:49:00Z">
        <w:r w:rsidRPr="00817E6C">
          <w:rPr>
            <w:rFonts w:ascii="Times New Roman" w:hAnsi="Times New Roman" w:cs="Times New Roman"/>
            <w:color w:val="0070C0"/>
            <w:sz w:val="24"/>
            <w:szCs w:val="24"/>
            <w:rPrChange w:id="131" w:author="Nick Maxwell" w:date="2025-10-24T15:49:00Z" w16du:dateUtc="2025-10-24T20:49:00Z">
              <w:rPr>
                <w:rFonts w:ascii="Times New Roman" w:hAnsi="Times New Roman" w:cs="Times New Roman"/>
                <w:sz w:val="24"/>
                <w:szCs w:val="24"/>
              </w:rPr>
            </w:rPrChange>
          </w:rPr>
          <w:t xml:space="preserve"> norming study (</w:t>
        </w:r>
        <w:r w:rsidRPr="00817E6C">
          <w:rPr>
            <w:rFonts w:ascii="Times New Roman" w:hAnsi="Times New Roman" w:cs="Times New Roman"/>
            <w:i/>
            <w:iCs/>
            <w:color w:val="0070C0"/>
            <w:sz w:val="24"/>
            <w:szCs w:val="24"/>
            <w:rPrChange w:id="132" w:author="Nick Maxwell" w:date="2025-10-24T15:49:00Z" w16du:dateUtc="2025-10-24T20:49:00Z">
              <w:rPr>
                <w:rFonts w:ascii="Times New Roman" w:hAnsi="Times New Roman" w:cs="Times New Roman"/>
                <w:i/>
                <w:iCs/>
                <w:sz w:val="24"/>
                <w:szCs w:val="24"/>
              </w:rPr>
            </w:rPrChange>
          </w:rPr>
          <w:t>n</w:t>
        </w:r>
        <w:r w:rsidRPr="00817E6C">
          <w:rPr>
            <w:rFonts w:ascii="Times New Roman" w:hAnsi="Times New Roman" w:cs="Times New Roman"/>
            <w:color w:val="0070C0"/>
            <w:sz w:val="24"/>
            <w:szCs w:val="24"/>
            <w:rPrChange w:id="133" w:author="Nick Maxwell" w:date="2025-10-24T15:49:00Z" w16du:dateUtc="2025-10-24T20:49:00Z">
              <w:rPr>
                <w:rFonts w:ascii="Times New Roman" w:hAnsi="Times New Roman" w:cs="Times New Roman"/>
                <w:sz w:val="24"/>
                <w:szCs w:val="24"/>
              </w:rPr>
            </w:rPrChange>
          </w:rPr>
          <w:t xml:space="preserve"> = 3</w:t>
        </w:r>
      </w:ins>
      <w:ins w:id="134" w:author="Nick Maxwell" w:date="2025-10-24T15:50:00Z" w16du:dateUtc="2025-10-24T20:50:00Z">
        <w:r>
          <w:rPr>
            <w:rFonts w:ascii="Times New Roman" w:hAnsi="Times New Roman" w:cs="Times New Roman"/>
            <w:color w:val="0070C0"/>
            <w:sz w:val="24"/>
            <w:szCs w:val="24"/>
          </w:rPr>
          <w:t>5</w:t>
        </w:r>
      </w:ins>
      <w:ins w:id="135" w:author="Nick Maxwell" w:date="2025-10-24T15:49:00Z" w16du:dateUtc="2025-10-24T20:49:00Z">
        <w:r w:rsidRPr="00817E6C">
          <w:rPr>
            <w:rFonts w:ascii="Times New Roman" w:hAnsi="Times New Roman" w:cs="Times New Roman"/>
            <w:color w:val="0070C0"/>
            <w:sz w:val="24"/>
            <w:szCs w:val="24"/>
            <w:rPrChange w:id="136" w:author="Nick Maxwell" w:date="2025-10-24T15:49:00Z" w16du:dateUtc="2025-10-24T20:49:00Z">
              <w:rPr>
                <w:rFonts w:ascii="Times New Roman" w:hAnsi="Times New Roman" w:cs="Times New Roman"/>
                <w:sz w:val="24"/>
                <w:szCs w:val="24"/>
              </w:rPr>
            </w:rPrChange>
          </w:rPr>
          <w:t xml:space="preserve">) where a separate group of participants recruited from Prolific rated the relatedness of all </w:t>
        </w:r>
      </w:ins>
      <w:ins w:id="137" w:author="Nick Maxwell" w:date="2025-10-24T15:51:00Z" w16du:dateUtc="2025-10-24T20:51:00Z">
        <w:r>
          <w:rPr>
            <w:rFonts w:ascii="Times New Roman" w:hAnsi="Times New Roman" w:cs="Times New Roman"/>
            <w:color w:val="0070C0"/>
            <w:sz w:val="24"/>
            <w:szCs w:val="24"/>
          </w:rPr>
          <w:t>single</w:t>
        </w:r>
      </w:ins>
      <w:ins w:id="138" w:author="Nick Maxwell" w:date="2025-10-24T15:49:00Z" w16du:dateUtc="2025-10-24T20:49:00Z">
        <w:r w:rsidRPr="00817E6C">
          <w:rPr>
            <w:rFonts w:ascii="Times New Roman" w:hAnsi="Times New Roman" w:cs="Times New Roman"/>
            <w:color w:val="0070C0"/>
            <w:sz w:val="24"/>
            <w:szCs w:val="24"/>
            <w:rPrChange w:id="139" w:author="Nick Maxwell" w:date="2025-10-24T15:49:00Z" w16du:dateUtc="2025-10-24T20:49:00Z">
              <w:rPr>
                <w:rFonts w:ascii="Times New Roman" w:hAnsi="Times New Roman" w:cs="Times New Roman"/>
                <w:sz w:val="24"/>
                <w:szCs w:val="24"/>
              </w:rPr>
            </w:rPrChange>
          </w:rPr>
          <w:t xml:space="preserve">-mediated, forward, and unrelated pairs used in Experiment </w:t>
        </w:r>
      </w:ins>
      <w:ins w:id="140" w:author="Nick Maxwell" w:date="2025-10-24T16:50:00Z" w16du:dateUtc="2025-10-24T21:50:00Z">
        <w:r w:rsidR="006B5697">
          <w:rPr>
            <w:rFonts w:ascii="Times New Roman" w:hAnsi="Times New Roman" w:cs="Times New Roman"/>
            <w:color w:val="0070C0"/>
            <w:sz w:val="24"/>
            <w:szCs w:val="24"/>
          </w:rPr>
          <w:t>1</w:t>
        </w:r>
      </w:ins>
      <w:ins w:id="141" w:author="Nick Maxwell" w:date="2025-10-24T15:49:00Z" w16du:dateUtc="2025-10-24T20:49:00Z">
        <w:r w:rsidRPr="00817E6C">
          <w:rPr>
            <w:rFonts w:ascii="Times New Roman" w:hAnsi="Times New Roman" w:cs="Times New Roman"/>
            <w:color w:val="0070C0"/>
            <w:sz w:val="24"/>
            <w:szCs w:val="24"/>
            <w:rPrChange w:id="142" w:author="Nick Maxwell" w:date="2025-10-24T15:49:00Z" w16du:dateUtc="2025-10-24T20:49:00Z">
              <w:rPr>
                <w:rFonts w:ascii="Times New Roman" w:hAnsi="Times New Roman" w:cs="Times New Roman"/>
                <w:sz w:val="24"/>
                <w:szCs w:val="24"/>
              </w:rPr>
            </w:rPrChange>
          </w:rPr>
          <w:t>A. For each pair</w:t>
        </w:r>
      </w:ins>
      <w:ins w:id="143" w:author="Nick Maxwell" w:date="2025-10-24T16:50:00Z" w16du:dateUtc="2025-10-24T21:50:00Z">
        <w:r w:rsidR="006B5697">
          <w:rPr>
            <w:rFonts w:ascii="Times New Roman" w:hAnsi="Times New Roman" w:cs="Times New Roman"/>
            <w:color w:val="0070C0"/>
            <w:sz w:val="24"/>
            <w:szCs w:val="24"/>
          </w:rPr>
          <w:t xml:space="preserve"> type</w:t>
        </w:r>
      </w:ins>
      <w:ins w:id="144" w:author="Nick Maxwell" w:date="2025-10-24T15:49:00Z" w16du:dateUtc="2025-10-24T20:49:00Z">
        <w:r w:rsidRPr="00817E6C">
          <w:rPr>
            <w:rFonts w:ascii="Times New Roman" w:hAnsi="Times New Roman" w:cs="Times New Roman"/>
            <w:color w:val="0070C0"/>
            <w:sz w:val="24"/>
            <w:szCs w:val="24"/>
            <w:rPrChange w:id="145" w:author="Nick Maxwell" w:date="2025-10-24T15:49:00Z" w16du:dateUtc="2025-10-24T20:49:00Z">
              <w:rPr>
                <w:rFonts w:ascii="Times New Roman" w:hAnsi="Times New Roman" w:cs="Times New Roman"/>
                <w:sz w:val="24"/>
                <w:szCs w:val="24"/>
              </w:rPr>
            </w:rPrChange>
          </w:rPr>
          <w:t>, this group of participants completed a Judgment of Associative Memory task (JAM; Maki, 2007; Valentine &amp; Buchanan, 2013), in which they rated the probability that a pair’s target would be the first response to the cue. Responses were framed as the number of individuals out of 100 who would respond to the cue with the paired target, with higher JAMs indicating a greater degree of perceived relatedness. Overall, forward pairs received the highest JAMs (</w:t>
        </w:r>
      </w:ins>
      <w:ins w:id="146" w:author="Nick Maxwell" w:date="2025-10-24T15:50:00Z" w16du:dateUtc="2025-10-24T20:50:00Z">
        <w:r>
          <w:rPr>
            <w:rFonts w:ascii="Times New Roman" w:hAnsi="Times New Roman" w:cs="Times New Roman"/>
            <w:color w:val="0070C0"/>
            <w:sz w:val="24"/>
            <w:szCs w:val="24"/>
          </w:rPr>
          <w:t>71.71</w:t>
        </w:r>
      </w:ins>
      <w:ins w:id="147" w:author="Nick Maxwell" w:date="2025-10-24T15:49:00Z" w16du:dateUtc="2025-10-24T20:49:00Z">
        <w:r w:rsidRPr="00817E6C">
          <w:rPr>
            <w:rFonts w:ascii="Times New Roman" w:hAnsi="Times New Roman" w:cs="Times New Roman"/>
            <w:color w:val="0070C0"/>
            <w:sz w:val="24"/>
            <w:szCs w:val="24"/>
            <w:rPrChange w:id="148" w:author="Nick Maxwell" w:date="2025-10-24T15:49:00Z" w16du:dateUtc="2025-10-24T20:49:00Z">
              <w:rPr>
                <w:rFonts w:ascii="Times New Roman" w:hAnsi="Times New Roman" w:cs="Times New Roman"/>
                <w:sz w:val="24"/>
                <w:szCs w:val="24"/>
              </w:rPr>
            </w:rPrChange>
          </w:rPr>
          <w:t>), followed by mediated pairs (</w:t>
        </w:r>
      </w:ins>
      <w:ins w:id="149" w:author="Nick Maxwell" w:date="2025-10-24T15:50:00Z" w16du:dateUtc="2025-10-24T20:50:00Z">
        <w:r>
          <w:rPr>
            <w:rFonts w:ascii="Times New Roman" w:hAnsi="Times New Roman" w:cs="Times New Roman"/>
            <w:color w:val="0070C0"/>
            <w:sz w:val="24"/>
            <w:szCs w:val="24"/>
          </w:rPr>
          <w:t>19.70</w:t>
        </w:r>
      </w:ins>
      <w:ins w:id="150" w:author="Nick Maxwell" w:date="2025-10-24T15:49:00Z" w16du:dateUtc="2025-10-24T20:49:00Z">
        <w:r w:rsidRPr="00817E6C">
          <w:rPr>
            <w:rFonts w:ascii="Times New Roman" w:hAnsi="Times New Roman" w:cs="Times New Roman"/>
            <w:color w:val="0070C0"/>
            <w:sz w:val="24"/>
            <w:szCs w:val="24"/>
            <w:rPrChange w:id="151" w:author="Nick Maxwell" w:date="2025-10-24T15:49:00Z" w16du:dateUtc="2025-10-24T20:49:00Z">
              <w:rPr>
                <w:rFonts w:ascii="Times New Roman" w:hAnsi="Times New Roman" w:cs="Times New Roman"/>
                <w:sz w:val="24"/>
                <w:szCs w:val="24"/>
              </w:rPr>
            </w:rPrChange>
          </w:rPr>
          <w:t>), and unrelated pairs (</w:t>
        </w:r>
      </w:ins>
      <w:ins w:id="152" w:author="Nick Maxwell" w:date="2025-10-24T15:50:00Z" w16du:dateUtc="2025-10-24T20:50:00Z">
        <w:r>
          <w:rPr>
            <w:rFonts w:ascii="Times New Roman" w:hAnsi="Times New Roman" w:cs="Times New Roman"/>
            <w:color w:val="0070C0"/>
            <w:sz w:val="24"/>
            <w:szCs w:val="24"/>
          </w:rPr>
          <w:t>11.04</w:t>
        </w:r>
      </w:ins>
      <w:ins w:id="153" w:author="Nick Maxwell" w:date="2025-10-24T15:49:00Z" w16du:dateUtc="2025-10-24T20:49:00Z">
        <w:r w:rsidRPr="00817E6C">
          <w:rPr>
            <w:rFonts w:ascii="Times New Roman" w:hAnsi="Times New Roman" w:cs="Times New Roman"/>
            <w:color w:val="0070C0"/>
            <w:sz w:val="24"/>
            <w:szCs w:val="24"/>
            <w:rPrChange w:id="154" w:author="Nick Maxwell" w:date="2025-10-24T15:49:00Z" w16du:dateUtc="2025-10-24T20:49:00Z">
              <w:rPr>
                <w:rFonts w:ascii="Times New Roman" w:hAnsi="Times New Roman" w:cs="Times New Roman"/>
                <w:sz w:val="24"/>
                <w:szCs w:val="24"/>
              </w:rPr>
            </w:rPrChange>
          </w:rPr>
          <w:t>)</w:t>
        </w:r>
      </w:ins>
      <w:ins w:id="155" w:author="Nick Maxwell" w:date="2025-10-24T15:51:00Z" w16du:dateUtc="2025-10-24T20:51:00Z">
        <w:r>
          <w:rPr>
            <w:rFonts w:ascii="Times New Roman" w:hAnsi="Times New Roman" w:cs="Times New Roman"/>
            <w:color w:val="0070C0"/>
            <w:sz w:val="24"/>
            <w:szCs w:val="24"/>
          </w:rPr>
          <w:t xml:space="preserve">. </w:t>
        </w:r>
      </w:ins>
      <w:ins w:id="156" w:author="Nick Maxwell" w:date="2025-10-24T15:52:00Z" w16du:dateUtc="2025-10-24T20:52:00Z">
        <w:r>
          <w:rPr>
            <w:rFonts w:ascii="Times New Roman" w:hAnsi="Times New Roman" w:cs="Times New Roman"/>
            <w:color w:val="0070C0"/>
            <w:sz w:val="24"/>
            <w:szCs w:val="24"/>
          </w:rPr>
          <w:t>All comparisons significantly differed (</w:t>
        </w:r>
        <w:r w:rsidRPr="00817E6C">
          <w:rPr>
            <w:rFonts w:ascii="Times New Roman" w:hAnsi="Times New Roman" w:cs="Times New Roman"/>
            <w:i/>
            <w:iCs/>
            <w:color w:val="0070C0"/>
            <w:sz w:val="24"/>
            <w:szCs w:val="24"/>
            <w:rPrChange w:id="157" w:author="Nick Maxwell" w:date="2025-10-24T15:53:00Z" w16du:dateUtc="2025-10-24T20:53:00Z">
              <w:rPr>
                <w:rFonts w:ascii="Times New Roman" w:hAnsi="Times New Roman" w:cs="Times New Roman"/>
                <w:color w:val="0070C0"/>
                <w:sz w:val="24"/>
                <w:szCs w:val="24"/>
              </w:rPr>
            </w:rPrChange>
          </w:rPr>
          <w:t>t</w:t>
        </w:r>
        <w:r>
          <w:rPr>
            <w:rFonts w:ascii="Times New Roman" w:hAnsi="Times New Roman" w:cs="Times New Roman"/>
            <w:color w:val="0070C0"/>
            <w:sz w:val="24"/>
            <w:szCs w:val="24"/>
          </w:rPr>
          <w:t xml:space="preserve">s ≥ 2.42, </w:t>
        </w:r>
        <w:r w:rsidRPr="00817E6C">
          <w:rPr>
            <w:rFonts w:ascii="Times New Roman" w:hAnsi="Times New Roman" w:cs="Times New Roman"/>
            <w:i/>
            <w:iCs/>
            <w:color w:val="0070C0"/>
            <w:sz w:val="24"/>
            <w:szCs w:val="24"/>
            <w:rPrChange w:id="158" w:author="Nick Maxwell" w:date="2025-10-24T15:53:00Z" w16du:dateUtc="2025-10-24T20:53:00Z">
              <w:rPr>
                <w:rFonts w:ascii="Times New Roman" w:hAnsi="Times New Roman" w:cs="Times New Roman"/>
                <w:color w:val="0070C0"/>
                <w:sz w:val="24"/>
                <w:szCs w:val="24"/>
              </w:rPr>
            </w:rPrChange>
          </w:rPr>
          <w:t>d</w:t>
        </w:r>
        <w:r>
          <w:rPr>
            <w:rFonts w:ascii="Times New Roman" w:hAnsi="Times New Roman" w:cs="Times New Roman"/>
            <w:color w:val="0070C0"/>
            <w:sz w:val="24"/>
            <w:szCs w:val="24"/>
          </w:rPr>
          <w:t>s ≥ 0.</w:t>
        </w:r>
      </w:ins>
      <w:ins w:id="159" w:author="Nick Maxwell" w:date="2025-10-24T15:55:00Z" w16du:dateUtc="2025-10-24T20:55:00Z">
        <w:r>
          <w:rPr>
            <w:rFonts w:ascii="Times New Roman" w:hAnsi="Times New Roman" w:cs="Times New Roman"/>
            <w:color w:val="0070C0"/>
            <w:sz w:val="24"/>
            <w:szCs w:val="24"/>
          </w:rPr>
          <w:t>57</w:t>
        </w:r>
      </w:ins>
      <w:ins w:id="160" w:author="Nick Maxwell" w:date="2025-10-24T15:52:00Z" w16du:dateUtc="2025-10-24T20:52:00Z">
        <w:r>
          <w:rPr>
            <w:rFonts w:ascii="Times New Roman" w:hAnsi="Times New Roman" w:cs="Times New Roman"/>
            <w:color w:val="0070C0"/>
            <w:sz w:val="24"/>
            <w:szCs w:val="24"/>
          </w:rPr>
          <w:t xml:space="preserve">, </w:t>
        </w:r>
      </w:ins>
      <w:ins w:id="161" w:author="Nick Maxwell" w:date="2025-10-24T15:53:00Z" w16du:dateUtc="2025-10-24T20:53:00Z">
        <w:r w:rsidRPr="00817E6C">
          <w:rPr>
            <w:rFonts w:ascii="Times New Roman" w:hAnsi="Times New Roman" w:cs="Times New Roman"/>
            <w:i/>
            <w:iCs/>
            <w:color w:val="0070C0"/>
            <w:sz w:val="24"/>
            <w:szCs w:val="24"/>
            <w:rPrChange w:id="162" w:author="Nick Maxwell" w:date="2025-10-24T15:53:00Z" w16du:dateUtc="2025-10-24T20:53:00Z">
              <w:rPr>
                <w:rFonts w:ascii="Times New Roman" w:hAnsi="Times New Roman" w:cs="Times New Roman"/>
                <w:color w:val="0070C0"/>
                <w:sz w:val="24"/>
                <w:szCs w:val="24"/>
              </w:rPr>
            </w:rPrChange>
          </w:rPr>
          <w:t>p</w:t>
        </w:r>
        <w:r w:rsidRPr="00817E6C">
          <w:rPr>
            <w:rFonts w:ascii="Times New Roman" w:hAnsi="Times New Roman" w:cs="Times New Roman"/>
            <w:color w:val="0070C0"/>
            <w:sz w:val="24"/>
            <w:szCs w:val="24"/>
            <w:vertAlign w:val="subscript"/>
            <w:rPrChange w:id="163" w:author="Nick Maxwell" w:date="2025-10-24T15:53:00Z" w16du:dateUtc="2025-10-24T20:53:00Z">
              <w:rPr>
                <w:rFonts w:ascii="Times New Roman" w:hAnsi="Times New Roman" w:cs="Times New Roman"/>
                <w:color w:val="0070C0"/>
                <w:sz w:val="24"/>
                <w:szCs w:val="24"/>
              </w:rPr>
            </w:rPrChange>
          </w:rPr>
          <w:t>BIC</w:t>
        </w:r>
        <w:r>
          <w:rPr>
            <w:rFonts w:ascii="Times New Roman" w:hAnsi="Times New Roman" w:cs="Times New Roman"/>
            <w:color w:val="0070C0"/>
            <w:sz w:val="24"/>
            <w:szCs w:val="24"/>
          </w:rPr>
          <w:t xml:space="preserve">s ≤ </w:t>
        </w:r>
      </w:ins>
      <w:ins w:id="164" w:author="Nick Maxwell" w:date="2025-10-24T15:54:00Z" w16du:dateUtc="2025-10-24T20:54:00Z">
        <w:r>
          <w:rPr>
            <w:rFonts w:ascii="Times New Roman" w:hAnsi="Times New Roman" w:cs="Times New Roman"/>
            <w:color w:val="0070C0"/>
            <w:sz w:val="24"/>
            <w:szCs w:val="24"/>
          </w:rPr>
          <w:t>.59</w:t>
        </w:r>
      </w:ins>
      <w:ins w:id="165" w:author="Nick Maxwell" w:date="2025-10-24T15:53:00Z" w16du:dateUtc="2025-10-24T20:53:00Z">
        <w:r>
          <w:rPr>
            <w:rFonts w:ascii="Times New Roman" w:hAnsi="Times New Roman" w:cs="Times New Roman"/>
            <w:color w:val="0070C0"/>
            <w:sz w:val="24"/>
            <w:szCs w:val="24"/>
          </w:rPr>
          <w:t>)</w:t>
        </w:r>
      </w:ins>
      <w:ins w:id="166" w:author="Nick Maxwell" w:date="2025-10-24T15:55:00Z" w16du:dateUtc="2025-10-24T20:55:00Z">
        <w:r>
          <w:rPr>
            <w:rFonts w:ascii="Times New Roman" w:hAnsi="Times New Roman" w:cs="Times New Roman"/>
            <w:color w:val="0070C0"/>
            <w:sz w:val="24"/>
            <w:szCs w:val="24"/>
          </w:rPr>
          <w:t>, suggesting that participants could distinguish between mediated and unrelated pairs at encoding.</w:t>
        </w:r>
      </w:ins>
    </w:p>
    <w:p w14:paraId="79AA1F19" w14:textId="31B0D25B" w:rsidR="00C74C36" w:rsidRPr="00817E6C" w:rsidDel="00817E6C" w:rsidRDefault="00C74C36">
      <w:pPr>
        <w:spacing w:after="0" w:line="480" w:lineRule="auto"/>
        <w:ind w:firstLine="720"/>
        <w:rPr>
          <w:del w:id="167" w:author="Nick Maxwell" w:date="2025-10-24T15:55:00Z" w16du:dateUtc="2025-10-24T20:55:00Z"/>
          <w:rFonts w:ascii="Times New Roman" w:hAnsi="Times New Roman" w:cs="Times New Roman"/>
          <w:color w:val="0070C0"/>
          <w:sz w:val="24"/>
          <w:szCs w:val="24"/>
          <w:rPrChange w:id="168" w:author="Nick Maxwell" w:date="2025-10-24T15:49:00Z" w16du:dateUtc="2025-10-24T20:49:00Z">
            <w:rPr>
              <w:del w:id="169" w:author="Nick Maxwell" w:date="2025-10-24T15:55:00Z" w16du:dateUtc="2025-10-24T20:55:00Z"/>
              <w:rFonts w:ascii="Times New Roman" w:hAnsi="Times New Roman" w:cs="Times New Roman"/>
              <w:sz w:val="24"/>
              <w:szCs w:val="24"/>
            </w:rPr>
          </w:rPrChange>
        </w:rPr>
        <w:pPrChange w:id="170" w:author="Nick Maxwell" w:date="2025-10-24T15:49:00Z" w16du:dateUtc="2025-10-24T20:49:00Z">
          <w:pPr>
            <w:spacing w:after="0" w:line="480" w:lineRule="auto"/>
          </w:pPr>
        </w:pPrChange>
      </w:pPr>
    </w:p>
    <w:p w14:paraId="1356E887" w14:textId="3E4B641D" w:rsidR="00BE7EC3" w:rsidRDefault="00F302F6" w:rsidP="00E52FA9">
      <w:pPr>
        <w:spacing w:after="0" w:line="480" w:lineRule="auto"/>
        <w:ind w:firstLine="720"/>
        <w:rPr>
          <w:rFonts w:ascii="Times New Roman" w:hAnsi="Times New Roman" w:cs="Times New Roman"/>
          <w:sz w:val="24"/>
          <w:szCs w:val="24"/>
        </w:rPr>
      </w:pPr>
      <w:r w:rsidRPr="00F302F6">
        <w:rPr>
          <w:rFonts w:ascii="Times New Roman" w:hAnsi="Times New Roman" w:cs="Times New Roman"/>
          <w:color w:val="0070C0"/>
          <w:sz w:val="24"/>
          <w:szCs w:val="24"/>
        </w:rPr>
        <w:t xml:space="preserve">Given these concerns, </w:t>
      </w:r>
      <w:del w:id="171" w:author="Nick Maxwell" w:date="2025-10-24T16:53:00Z" w16du:dateUtc="2025-10-24T21:53:00Z">
        <w:r w:rsidDel="003F186D">
          <w:rPr>
            <w:rFonts w:ascii="Times New Roman" w:hAnsi="Times New Roman" w:cs="Times New Roman"/>
            <w:sz w:val="24"/>
            <w:szCs w:val="24"/>
          </w:rPr>
          <w:delText>t</w:delText>
        </w:r>
        <w:r w:rsidR="00472184" w:rsidDel="003F186D">
          <w:rPr>
            <w:rFonts w:ascii="Times New Roman" w:hAnsi="Times New Roman" w:cs="Times New Roman"/>
            <w:sz w:val="24"/>
            <w:szCs w:val="24"/>
          </w:rPr>
          <w:delText>he</w:delText>
        </w:r>
        <w:r w:rsidR="00CE5B21" w:rsidDel="003F186D">
          <w:rPr>
            <w:rFonts w:ascii="Times New Roman" w:hAnsi="Times New Roman" w:cs="Times New Roman"/>
            <w:sz w:val="24"/>
            <w:szCs w:val="24"/>
          </w:rPr>
          <w:delText xml:space="preserve"> goal of </w:delText>
        </w:r>
      </w:del>
      <w:r w:rsidR="007E6C5C">
        <w:rPr>
          <w:rFonts w:ascii="Times New Roman" w:hAnsi="Times New Roman" w:cs="Times New Roman"/>
          <w:sz w:val="24"/>
          <w:szCs w:val="24"/>
        </w:rPr>
        <w:t>Experiments 2A/2B</w:t>
      </w:r>
      <w:ins w:id="172" w:author="Nick Maxwell" w:date="2025-10-24T16:53:00Z" w16du:dateUtc="2025-10-24T21:53:00Z">
        <w:r w:rsidR="003F186D">
          <w:rPr>
            <w:rFonts w:ascii="Times New Roman" w:hAnsi="Times New Roman" w:cs="Times New Roman"/>
            <w:sz w:val="24"/>
            <w:szCs w:val="24"/>
          </w:rPr>
          <w:t xml:space="preserve"> sought</w:t>
        </w:r>
      </w:ins>
      <w:del w:id="173" w:author="Nick Maxwell" w:date="2025-10-24T16:53:00Z" w16du:dateUtc="2025-10-24T21:53:00Z">
        <w:r w:rsidR="007E6C5C" w:rsidDel="003F186D">
          <w:rPr>
            <w:rFonts w:ascii="Times New Roman" w:hAnsi="Times New Roman" w:cs="Times New Roman"/>
            <w:sz w:val="24"/>
            <w:szCs w:val="24"/>
          </w:rPr>
          <w:delText xml:space="preserve"> </w:delText>
        </w:r>
        <w:r w:rsidR="00CE5B21" w:rsidDel="003F186D">
          <w:rPr>
            <w:rFonts w:ascii="Times New Roman" w:hAnsi="Times New Roman" w:cs="Times New Roman"/>
            <w:sz w:val="24"/>
            <w:szCs w:val="24"/>
          </w:rPr>
          <w:delText>was</w:delText>
        </w:r>
      </w:del>
      <w:r w:rsidR="007E6C5C">
        <w:rPr>
          <w:rFonts w:ascii="Times New Roman" w:hAnsi="Times New Roman" w:cs="Times New Roman"/>
          <w:sz w:val="24"/>
          <w:szCs w:val="24"/>
        </w:rPr>
        <w:t xml:space="preserve"> to provide a stronger test </w:t>
      </w:r>
      <w:r w:rsidR="008A1D2C">
        <w:rPr>
          <w:rFonts w:ascii="Times New Roman" w:hAnsi="Times New Roman" w:cs="Times New Roman"/>
          <w:sz w:val="24"/>
          <w:szCs w:val="24"/>
        </w:rPr>
        <w:t>of</w:t>
      </w:r>
      <w:r w:rsidR="00E52FA9">
        <w:rPr>
          <w:rFonts w:ascii="Times New Roman" w:hAnsi="Times New Roman" w:cs="Times New Roman"/>
          <w:sz w:val="24"/>
          <w:szCs w:val="24"/>
        </w:rPr>
        <w:t xml:space="preserve"> relational encoding by </w:t>
      </w:r>
      <w:r w:rsidR="007E6C5C">
        <w:rPr>
          <w:rFonts w:ascii="Times New Roman" w:hAnsi="Times New Roman" w:cs="Times New Roman"/>
          <w:sz w:val="24"/>
          <w:szCs w:val="24"/>
        </w:rPr>
        <w:t xml:space="preserve">using </w:t>
      </w:r>
      <w:r w:rsidR="009B25A1">
        <w:rPr>
          <w:rFonts w:ascii="Times New Roman" w:hAnsi="Times New Roman" w:cs="Times New Roman"/>
          <w:sz w:val="24"/>
          <w:szCs w:val="24"/>
        </w:rPr>
        <w:t>double-</w:t>
      </w:r>
      <w:r w:rsidR="00CE5B21">
        <w:rPr>
          <w:rFonts w:ascii="Times New Roman" w:hAnsi="Times New Roman" w:cs="Times New Roman"/>
          <w:sz w:val="24"/>
          <w:szCs w:val="24"/>
        </w:rPr>
        <w:t xml:space="preserve">mediated </w:t>
      </w:r>
      <w:r w:rsidR="00472184">
        <w:rPr>
          <w:rFonts w:ascii="Times New Roman" w:hAnsi="Times New Roman" w:cs="Times New Roman"/>
          <w:sz w:val="24"/>
          <w:szCs w:val="24"/>
        </w:rPr>
        <w:t>pairs</w:t>
      </w:r>
      <w:r w:rsidR="00E52FA9">
        <w:rPr>
          <w:rFonts w:ascii="Times New Roman" w:hAnsi="Times New Roman" w:cs="Times New Roman"/>
          <w:sz w:val="24"/>
          <w:szCs w:val="24"/>
        </w:rPr>
        <w:t>. Unlike single-mediated pairs, double-</w:t>
      </w:r>
      <w:r w:rsidR="00F942E6">
        <w:rPr>
          <w:rFonts w:ascii="Times New Roman" w:hAnsi="Times New Roman" w:cs="Times New Roman"/>
          <w:sz w:val="24"/>
          <w:szCs w:val="24"/>
        </w:rPr>
        <w:t>mediated</w:t>
      </w:r>
      <w:r>
        <w:rPr>
          <w:rFonts w:ascii="Times New Roman" w:hAnsi="Times New Roman" w:cs="Times New Roman"/>
          <w:sz w:val="24"/>
          <w:szCs w:val="24"/>
        </w:rPr>
        <w:t xml:space="preserve"> pairs</w:t>
      </w:r>
      <w:r w:rsidR="00F942E6">
        <w:rPr>
          <w:rFonts w:ascii="Times New Roman" w:hAnsi="Times New Roman" w:cs="Times New Roman"/>
          <w:sz w:val="24"/>
          <w:szCs w:val="24"/>
        </w:rPr>
        <w:t xml:space="preserve"> </w:t>
      </w:r>
      <w:r w:rsidR="00E52FA9">
        <w:rPr>
          <w:rFonts w:ascii="Times New Roman" w:hAnsi="Times New Roman" w:cs="Times New Roman"/>
          <w:sz w:val="24"/>
          <w:szCs w:val="24"/>
        </w:rPr>
        <w:t>are linked through</w:t>
      </w:r>
      <w:r w:rsidR="00F942E6">
        <w:rPr>
          <w:rFonts w:ascii="Times New Roman" w:hAnsi="Times New Roman" w:cs="Times New Roman"/>
          <w:sz w:val="24"/>
          <w:szCs w:val="24"/>
        </w:rPr>
        <w:t xml:space="preserve"> two concepts instead of one. </w:t>
      </w:r>
      <w:r w:rsidR="00AE33FF" w:rsidRPr="00AE33FF">
        <w:rPr>
          <w:rFonts w:ascii="Times New Roman" w:hAnsi="Times New Roman" w:cs="Times New Roman"/>
          <w:color w:val="0070C0"/>
          <w:sz w:val="24"/>
          <w:szCs w:val="24"/>
        </w:rPr>
        <w:t>Based on a relational encoding account,</w:t>
      </w:r>
      <w:r w:rsidR="00AE33FF">
        <w:rPr>
          <w:rFonts w:ascii="Times New Roman" w:hAnsi="Times New Roman" w:cs="Times New Roman"/>
          <w:sz w:val="24"/>
          <w:szCs w:val="24"/>
        </w:rPr>
        <w:t xml:space="preserve"> </w:t>
      </w:r>
      <w:r w:rsidR="00E52FA9">
        <w:rPr>
          <w:rFonts w:ascii="Times New Roman" w:hAnsi="Times New Roman" w:cs="Times New Roman"/>
          <w:sz w:val="24"/>
          <w:szCs w:val="24"/>
        </w:rPr>
        <w:t xml:space="preserve">JOLs </w:t>
      </w:r>
      <w:r w:rsidR="00AE33FF">
        <w:rPr>
          <w:rFonts w:ascii="Times New Roman" w:hAnsi="Times New Roman" w:cs="Times New Roman"/>
          <w:sz w:val="24"/>
          <w:szCs w:val="24"/>
        </w:rPr>
        <w:t>would</w:t>
      </w:r>
      <w:r w:rsidR="00F942E6">
        <w:rPr>
          <w:rFonts w:ascii="Times New Roman" w:hAnsi="Times New Roman" w:cs="Times New Roman"/>
          <w:sz w:val="24"/>
          <w:szCs w:val="24"/>
        </w:rPr>
        <w:t xml:space="preserve"> still be expected to improve memory for targets in double-mediated </w:t>
      </w:r>
      <w:r w:rsidR="00472184">
        <w:rPr>
          <w:rFonts w:ascii="Times New Roman" w:hAnsi="Times New Roman" w:cs="Times New Roman"/>
          <w:sz w:val="24"/>
          <w:szCs w:val="24"/>
        </w:rPr>
        <w:t>pairs</w:t>
      </w:r>
      <w:r w:rsidR="00F942E6">
        <w:rPr>
          <w:rFonts w:ascii="Times New Roman" w:hAnsi="Times New Roman" w:cs="Times New Roman"/>
          <w:sz w:val="24"/>
          <w:szCs w:val="24"/>
        </w:rPr>
        <w:t xml:space="preserve">, though </w:t>
      </w:r>
      <w:r w:rsidR="00472184">
        <w:rPr>
          <w:rFonts w:ascii="Times New Roman" w:hAnsi="Times New Roman" w:cs="Times New Roman"/>
          <w:sz w:val="24"/>
          <w:szCs w:val="24"/>
        </w:rPr>
        <w:t>positive reactivity effects</w:t>
      </w:r>
      <w:r w:rsidR="00F942E6">
        <w:rPr>
          <w:rFonts w:ascii="Times New Roman" w:hAnsi="Times New Roman" w:cs="Times New Roman"/>
          <w:sz w:val="24"/>
          <w:szCs w:val="24"/>
        </w:rPr>
        <w:t xml:space="preserve"> would likely be smaller due to the increased distance between concepts in the associative network (i.e., spreading activation). </w:t>
      </w:r>
      <w:r w:rsidR="00E52FA9">
        <w:rPr>
          <w:rFonts w:ascii="Times New Roman" w:hAnsi="Times New Roman" w:cs="Times New Roman"/>
          <w:sz w:val="24"/>
          <w:szCs w:val="24"/>
        </w:rPr>
        <w:t>Importantly</w:t>
      </w:r>
      <w:r w:rsidR="00C966A3">
        <w:rPr>
          <w:rFonts w:ascii="Times New Roman" w:hAnsi="Times New Roman" w:cs="Times New Roman"/>
          <w:sz w:val="24"/>
          <w:szCs w:val="24"/>
        </w:rPr>
        <w:t xml:space="preserve">, the increased distance </w:t>
      </w:r>
      <w:r w:rsidR="00A93CC4">
        <w:rPr>
          <w:rFonts w:ascii="Times New Roman" w:hAnsi="Times New Roman" w:cs="Times New Roman"/>
          <w:sz w:val="24"/>
          <w:szCs w:val="24"/>
        </w:rPr>
        <w:t xml:space="preserve">between </w:t>
      </w:r>
      <w:r w:rsidR="00F942E6">
        <w:rPr>
          <w:rFonts w:ascii="Times New Roman" w:hAnsi="Times New Roman" w:cs="Times New Roman"/>
          <w:sz w:val="24"/>
          <w:szCs w:val="24"/>
        </w:rPr>
        <w:t>the cue and target</w:t>
      </w:r>
      <w:r w:rsidR="00A93CC4">
        <w:rPr>
          <w:rFonts w:ascii="Times New Roman" w:hAnsi="Times New Roman" w:cs="Times New Roman"/>
          <w:sz w:val="24"/>
          <w:szCs w:val="24"/>
        </w:rPr>
        <w:t xml:space="preserve"> </w:t>
      </w:r>
      <w:r w:rsidR="00C966A3">
        <w:rPr>
          <w:rFonts w:ascii="Times New Roman" w:hAnsi="Times New Roman" w:cs="Times New Roman"/>
          <w:sz w:val="24"/>
          <w:szCs w:val="24"/>
        </w:rPr>
        <w:t>would also make inadvertent guessing of intermediary items less likely</w:t>
      </w:r>
      <w:r w:rsidR="00E52FA9">
        <w:rPr>
          <w:rFonts w:ascii="Times New Roman" w:hAnsi="Times New Roman" w:cs="Times New Roman"/>
          <w:sz w:val="24"/>
          <w:szCs w:val="24"/>
        </w:rPr>
        <w:t xml:space="preserve"> to occur</w:t>
      </w:r>
      <w:r w:rsidR="00C966A3">
        <w:rPr>
          <w:rFonts w:ascii="Times New Roman" w:hAnsi="Times New Roman" w:cs="Times New Roman"/>
          <w:sz w:val="24"/>
          <w:szCs w:val="24"/>
        </w:rPr>
        <w:t xml:space="preserve">. </w:t>
      </w:r>
      <w:r w:rsidR="00E52FA9">
        <w:rPr>
          <w:rFonts w:ascii="Times New Roman" w:hAnsi="Times New Roman" w:cs="Times New Roman"/>
          <w:sz w:val="24"/>
          <w:szCs w:val="24"/>
        </w:rPr>
        <w:t>As such, double-mediated pairs would appear unrelated at encoding. Any positive reactivity observed on double-mediated pairs</w:t>
      </w:r>
      <w:r w:rsidR="00785053">
        <w:rPr>
          <w:rFonts w:ascii="Times New Roman" w:hAnsi="Times New Roman" w:cs="Times New Roman"/>
          <w:sz w:val="24"/>
          <w:szCs w:val="24"/>
        </w:rPr>
        <w:t>,</w:t>
      </w:r>
      <w:r w:rsidR="00E52FA9">
        <w:rPr>
          <w:rFonts w:ascii="Times New Roman" w:hAnsi="Times New Roman" w:cs="Times New Roman"/>
          <w:sz w:val="24"/>
          <w:szCs w:val="24"/>
        </w:rPr>
        <w:t xml:space="preserve"> which does not extend to unrelated pairs</w:t>
      </w:r>
      <w:r w:rsidR="00785053">
        <w:rPr>
          <w:rFonts w:ascii="Times New Roman" w:hAnsi="Times New Roman" w:cs="Times New Roman"/>
          <w:sz w:val="24"/>
          <w:szCs w:val="24"/>
        </w:rPr>
        <w:t>,</w:t>
      </w:r>
      <w:r w:rsidR="00E52FA9">
        <w:rPr>
          <w:rFonts w:ascii="Times New Roman" w:hAnsi="Times New Roman" w:cs="Times New Roman"/>
          <w:sz w:val="24"/>
          <w:szCs w:val="24"/>
        </w:rPr>
        <w:t xml:space="preserve"> would be taken as evidence that JOLs facilitate processing of pre-existing relations. However, </w:t>
      </w:r>
      <w:r w:rsidR="00A93CC4">
        <w:rPr>
          <w:rFonts w:ascii="Times New Roman" w:hAnsi="Times New Roman" w:cs="Times New Roman"/>
          <w:sz w:val="24"/>
          <w:szCs w:val="24"/>
        </w:rPr>
        <w:t>if JOL reactivity</w:t>
      </w:r>
      <w:r w:rsidR="00F942E6">
        <w:rPr>
          <w:rFonts w:ascii="Times New Roman" w:hAnsi="Times New Roman" w:cs="Times New Roman"/>
          <w:sz w:val="24"/>
          <w:szCs w:val="24"/>
        </w:rPr>
        <w:t xml:space="preserve"> </w:t>
      </w:r>
      <w:r w:rsidR="00F942E6">
        <w:rPr>
          <w:rFonts w:ascii="Times New Roman" w:hAnsi="Times New Roman" w:cs="Times New Roman"/>
          <w:sz w:val="24"/>
          <w:szCs w:val="24"/>
        </w:rPr>
        <w:lastRenderedPageBreak/>
        <w:t>primarily</w:t>
      </w:r>
      <w:r w:rsidR="00A93CC4">
        <w:rPr>
          <w:rFonts w:ascii="Times New Roman" w:hAnsi="Times New Roman" w:cs="Times New Roman"/>
          <w:sz w:val="24"/>
          <w:szCs w:val="24"/>
        </w:rPr>
        <w:t xml:space="preserve"> reflects</w:t>
      </w:r>
      <w:r w:rsidR="00E52FA9">
        <w:rPr>
          <w:rFonts w:ascii="Times New Roman" w:hAnsi="Times New Roman" w:cs="Times New Roman"/>
          <w:sz w:val="24"/>
          <w:szCs w:val="24"/>
        </w:rPr>
        <w:t xml:space="preserve"> a traditional cue-strengthen</w:t>
      </w:r>
      <w:r w:rsidR="00AE33FF">
        <w:rPr>
          <w:rFonts w:ascii="Times New Roman" w:hAnsi="Times New Roman" w:cs="Times New Roman"/>
          <w:sz w:val="24"/>
          <w:szCs w:val="24"/>
        </w:rPr>
        <w:t>ing</w:t>
      </w:r>
      <w:r w:rsidR="00E52FA9">
        <w:rPr>
          <w:rFonts w:ascii="Times New Roman" w:hAnsi="Times New Roman" w:cs="Times New Roman"/>
          <w:sz w:val="24"/>
          <w:szCs w:val="24"/>
        </w:rPr>
        <w:t xml:space="preserve"> process</w:t>
      </w:r>
      <w:r w:rsidR="00A93CC4">
        <w:rPr>
          <w:rFonts w:ascii="Times New Roman" w:hAnsi="Times New Roman" w:cs="Times New Roman"/>
          <w:sz w:val="24"/>
          <w:szCs w:val="24"/>
        </w:rPr>
        <w:t>,</w:t>
      </w:r>
      <w:r w:rsidR="00E52FA9">
        <w:rPr>
          <w:rFonts w:ascii="Times New Roman" w:hAnsi="Times New Roman" w:cs="Times New Roman"/>
          <w:sz w:val="24"/>
          <w:szCs w:val="24"/>
        </w:rPr>
        <w:t xml:space="preserve"> double-mediated pairs would not be expected to show a memory advantage, given they lack </w:t>
      </w:r>
      <w:r w:rsidR="00AE33FF">
        <w:rPr>
          <w:rFonts w:ascii="Times New Roman" w:hAnsi="Times New Roman" w:cs="Times New Roman"/>
          <w:sz w:val="24"/>
          <w:szCs w:val="24"/>
        </w:rPr>
        <w:t xml:space="preserve">perceptible </w:t>
      </w:r>
      <w:r w:rsidR="00E52FA9">
        <w:rPr>
          <w:rFonts w:ascii="Times New Roman" w:hAnsi="Times New Roman" w:cs="Times New Roman"/>
          <w:sz w:val="24"/>
          <w:szCs w:val="24"/>
        </w:rPr>
        <w:t>relatedness cues</w:t>
      </w:r>
      <w:r w:rsidR="00F942E6">
        <w:rPr>
          <w:rFonts w:ascii="Times New Roman" w:hAnsi="Times New Roman" w:cs="Times New Roman"/>
          <w:sz w:val="24"/>
          <w:szCs w:val="24"/>
        </w:rPr>
        <w:t xml:space="preserve"> </w:t>
      </w:r>
      <w:r w:rsidR="00AE33FF">
        <w:rPr>
          <w:rFonts w:ascii="Times New Roman" w:hAnsi="Times New Roman" w:cs="Times New Roman"/>
          <w:sz w:val="24"/>
          <w:szCs w:val="24"/>
        </w:rPr>
        <w:t xml:space="preserve">for JOLs to strengthen </w:t>
      </w:r>
      <w:r w:rsidR="00F942E6">
        <w:rPr>
          <w:rFonts w:ascii="Times New Roman" w:hAnsi="Times New Roman" w:cs="Times New Roman"/>
          <w:sz w:val="24"/>
          <w:szCs w:val="24"/>
        </w:rPr>
        <w:t>(i.e., the cue and target should appear semantically unrelated at encoding).</w:t>
      </w:r>
      <w:r w:rsidR="00A93CC4">
        <w:rPr>
          <w:rFonts w:ascii="Times New Roman" w:hAnsi="Times New Roman" w:cs="Times New Roman"/>
          <w:sz w:val="24"/>
          <w:szCs w:val="24"/>
        </w:rPr>
        <w:t xml:space="preserve"> </w:t>
      </w:r>
      <w:r w:rsidR="00FA401F">
        <w:rPr>
          <w:rFonts w:ascii="Times New Roman" w:hAnsi="Times New Roman" w:cs="Times New Roman"/>
          <w:sz w:val="24"/>
          <w:szCs w:val="24"/>
        </w:rPr>
        <w:t>Therefore</w:t>
      </w:r>
      <w:r w:rsidR="00C966A3">
        <w:rPr>
          <w:rFonts w:ascii="Times New Roman" w:hAnsi="Times New Roman" w:cs="Times New Roman"/>
          <w:sz w:val="24"/>
          <w:szCs w:val="24"/>
        </w:rPr>
        <w:t xml:space="preserve">, </w:t>
      </w:r>
      <w:r w:rsidR="00A93CC4">
        <w:rPr>
          <w:rFonts w:ascii="Times New Roman" w:hAnsi="Times New Roman" w:cs="Times New Roman"/>
          <w:sz w:val="24"/>
          <w:szCs w:val="24"/>
        </w:rPr>
        <w:t>E</w:t>
      </w:r>
      <w:r w:rsidR="00C966A3">
        <w:rPr>
          <w:rFonts w:ascii="Times New Roman" w:hAnsi="Times New Roman" w:cs="Times New Roman"/>
          <w:sz w:val="24"/>
          <w:szCs w:val="24"/>
        </w:rPr>
        <w:t xml:space="preserve">xperiments </w:t>
      </w:r>
      <w:r w:rsidR="00A93CC4">
        <w:rPr>
          <w:rFonts w:ascii="Times New Roman" w:hAnsi="Times New Roman" w:cs="Times New Roman"/>
          <w:sz w:val="24"/>
          <w:szCs w:val="24"/>
        </w:rPr>
        <w:t>2A/2B sought to provide a stronger test of the relational encoding account of JOL reactivity by testing whether</w:t>
      </w:r>
      <w:r w:rsidR="00C966A3">
        <w:rPr>
          <w:rFonts w:ascii="Times New Roman" w:hAnsi="Times New Roman" w:cs="Times New Roman"/>
          <w:sz w:val="24"/>
          <w:szCs w:val="24"/>
        </w:rPr>
        <w:t xml:space="preserve"> reactivity patterns reported on mediated</w:t>
      </w:r>
      <w:r w:rsidR="00277041">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277041">
        <w:rPr>
          <w:rFonts w:ascii="Times New Roman" w:hAnsi="Times New Roman" w:cs="Times New Roman"/>
          <w:sz w:val="24"/>
          <w:szCs w:val="24"/>
        </w:rPr>
        <w:t>mediated</w:t>
      </w:r>
      <w:r w:rsidR="00C966A3">
        <w:rPr>
          <w:rFonts w:ascii="Times New Roman" w:hAnsi="Times New Roman" w:cs="Times New Roman"/>
          <w:sz w:val="24"/>
          <w:szCs w:val="24"/>
        </w:rPr>
        <w:t xml:space="preserve"> </w:t>
      </w:r>
      <w:r w:rsidR="00472184">
        <w:rPr>
          <w:rFonts w:ascii="Times New Roman" w:hAnsi="Times New Roman" w:cs="Times New Roman"/>
          <w:sz w:val="24"/>
          <w:szCs w:val="24"/>
        </w:rPr>
        <w:t>pairs</w:t>
      </w:r>
      <w:r w:rsidR="00C966A3">
        <w:rPr>
          <w:rFonts w:ascii="Times New Roman" w:hAnsi="Times New Roman" w:cs="Times New Roman"/>
          <w:sz w:val="24"/>
          <w:szCs w:val="24"/>
        </w:rPr>
        <w:t xml:space="preserve"> in Experiments 1A/1B would </w:t>
      </w:r>
      <w:r w:rsidR="00E52FA9">
        <w:rPr>
          <w:rFonts w:ascii="Times New Roman" w:hAnsi="Times New Roman" w:cs="Times New Roman"/>
          <w:sz w:val="24"/>
          <w:szCs w:val="24"/>
        </w:rPr>
        <w:t xml:space="preserve">still occur </w:t>
      </w:r>
      <w:r w:rsidR="00FA401F">
        <w:rPr>
          <w:rFonts w:ascii="Times New Roman" w:hAnsi="Times New Roman" w:cs="Times New Roman"/>
          <w:sz w:val="24"/>
          <w:szCs w:val="24"/>
        </w:rPr>
        <w:t>when paired items were mediated through two concepts.</w:t>
      </w:r>
    </w:p>
    <w:p w14:paraId="41D1A4FD" w14:textId="4F250F25" w:rsidR="00401B13" w:rsidRPr="00401B13" w:rsidRDefault="00401B13" w:rsidP="00401B13">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 xml:space="preserve">Experiment 2A: </w:t>
      </w:r>
      <w:r w:rsidR="00A93CC4">
        <w:rPr>
          <w:rFonts w:ascii="Times New Roman" w:hAnsi="Times New Roman" w:cs="Times New Roman"/>
          <w:b/>
          <w:bCs/>
          <w:sz w:val="24"/>
          <w:szCs w:val="24"/>
        </w:rPr>
        <w:t>Double</w:t>
      </w:r>
      <w:r w:rsidR="0084553E">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0E7C0A4A" w14:textId="23674A99" w:rsidR="00B26395" w:rsidRDefault="002D711C" w:rsidP="00405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40510F">
        <w:rPr>
          <w:rFonts w:ascii="Times New Roman" w:hAnsi="Times New Roman" w:cs="Times New Roman"/>
          <w:sz w:val="24"/>
          <w:szCs w:val="24"/>
        </w:rPr>
        <w:t xml:space="preserve">indings from </w:t>
      </w:r>
      <w:r w:rsidR="00AC6C8A">
        <w:rPr>
          <w:rFonts w:ascii="Times New Roman" w:hAnsi="Times New Roman" w:cs="Times New Roman"/>
          <w:sz w:val="24"/>
          <w:szCs w:val="24"/>
        </w:rPr>
        <w:t>Experiments 1A/1B</w:t>
      </w:r>
      <w:r w:rsidR="0040510F">
        <w:rPr>
          <w:rFonts w:ascii="Times New Roman" w:hAnsi="Times New Roman" w:cs="Times New Roman"/>
          <w:sz w:val="24"/>
          <w:szCs w:val="24"/>
        </w:rPr>
        <w:t xml:space="preserve"> suggest that positive reactivity on cue-target pairs reflects </w:t>
      </w:r>
      <w:del w:id="174" w:author="Nick Maxwell" w:date="2025-10-25T10:07:00Z" w16du:dateUtc="2025-10-25T15:07:00Z">
        <w:r w:rsidR="0040510F" w:rsidDel="00DD354D">
          <w:rPr>
            <w:rFonts w:ascii="Times New Roman" w:hAnsi="Times New Roman" w:cs="Times New Roman"/>
            <w:sz w:val="24"/>
            <w:szCs w:val="24"/>
          </w:rPr>
          <w:delText>the JOL task</w:delText>
        </w:r>
        <w:r w:rsidR="007A45DA" w:rsidDel="00DD354D">
          <w:rPr>
            <w:rFonts w:ascii="Times New Roman" w:hAnsi="Times New Roman" w:cs="Times New Roman"/>
            <w:sz w:val="24"/>
            <w:szCs w:val="24"/>
          </w:rPr>
          <w:delText>s</w:delText>
        </w:r>
      </w:del>
      <w:ins w:id="175" w:author="Nick Maxwell" w:date="2025-10-25T10:07:00Z" w16du:dateUtc="2025-10-25T15:07:00Z">
        <w:r w:rsidR="00DD354D">
          <w:rPr>
            <w:rFonts w:ascii="Times New Roman" w:hAnsi="Times New Roman" w:cs="Times New Roman"/>
            <w:sz w:val="24"/>
            <w:szCs w:val="24"/>
          </w:rPr>
          <w:t>JOLs</w:t>
        </w:r>
      </w:ins>
      <w:r w:rsidR="007A45DA">
        <w:rPr>
          <w:rFonts w:ascii="Times New Roman" w:hAnsi="Times New Roman" w:cs="Times New Roman"/>
          <w:sz w:val="24"/>
          <w:szCs w:val="24"/>
        </w:rPr>
        <w:t xml:space="preserve"> specifically</w:t>
      </w:r>
      <w:r w:rsidR="0040510F">
        <w:rPr>
          <w:rFonts w:ascii="Times New Roman" w:hAnsi="Times New Roman" w:cs="Times New Roman"/>
          <w:sz w:val="24"/>
          <w:szCs w:val="24"/>
        </w:rPr>
        <w:t xml:space="preserve"> </w:t>
      </w:r>
      <w:r w:rsidR="00C5796A">
        <w:rPr>
          <w:rFonts w:ascii="Times New Roman" w:hAnsi="Times New Roman" w:cs="Times New Roman"/>
          <w:sz w:val="24"/>
          <w:szCs w:val="24"/>
        </w:rPr>
        <w:t xml:space="preserve">strengthening the </w:t>
      </w:r>
      <w:r w:rsidR="0040510F">
        <w:rPr>
          <w:rFonts w:ascii="Times New Roman" w:hAnsi="Times New Roman" w:cs="Times New Roman"/>
          <w:sz w:val="24"/>
          <w:szCs w:val="24"/>
        </w:rPr>
        <w:t xml:space="preserve">underlying </w:t>
      </w:r>
      <w:r w:rsidR="007A45DA">
        <w:rPr>
          <w:rFonts w:ascii="Times New Roman" w:hAnsi="Times New Roman" w:cs="Times New Roman"/>
          <w:sz w:val="24"/>
          <w:szCs w:val="24"/>
        </w:rPr>
        <w:t>relations</w:t>
      </w:r>
      <w:r w:rsidR="0040510F">
        <w:rPr>
          <w:rFonts w:ascii="Times New Roman" w:hAnsi="Times New Roman" w:cs="Times New Roman"/>
          <w:sz w:val="24"/>
          <w:szCs w:val="24"/>
        </w:rPr>
        <w:t xml:space="preserve"> between cue and target. However, as noted above, </w:t>
      </w:r>
      <w:r w:rsidR="00DD768E">
        <w:rPr>
          <w:rFonts w:ascii="Times New Roman" w:hAnsi="Times New Roman" w:cs="Times New Roman"/>
          <w:sz w:val="24"/>
          <w:szCs w:val="24"/>
        </w:rPr>
        <w:t>participants</w:t>
      </w:r>
      <w:r w:rsidR="00D357D5">
        <w:rPr>
          <w:rFonts w:ascii="Times New Roman" w:hAnsi="Times New Roman" w:cs="Times New Roman"/>
          <w:sz w:val="24"/>
          <w:szCs w:val="24"/>
        </w:rPr>
        <w:t>’</w:t>
      </w:r>
      <w:r w:rsidR="00DD768E">
        <w:rPr>
          <w:rFonts w:ascii="Times New Roman" w:hAnsi="Times New Roman" w:cs="Times New Roman"/>
          <w:sz w:val="24"/>
          <w:szCs w:val="24"/>
        </w:rPr>
        <w:t xml:space="preserve"> JOLs were often greater for mediated </w:t>
      </w:r>
      <w:r w:rsidR="00472184">
        <w:rPr>
          <w:rFonts w:ascii="Times New Roman" w:hAnsi="Times New Roman" w:cs="Times New Roman"/>
          <w:sz w:val="24"/>
          <w:szCs w:val="24"/>
        </w:rPr>
        <w:t>pairs than</w:t>
      </w:r>
      <w:r w:rsidR="00DD768E">
        <w:rPr>
          <w:rFonts w:ascii="Times New Roman" w:hAnsi="Times New Roman" w:cs="Times New Roman"/>
          <w:sz w:val="24"/>
          <w:szCs w:val="24"/>
        </w:rPr>
        <w:t xml:space="preserve"> unrelated pairs, suggesting that </w:t>
      </w:r>
      <w:r w:rsidR="007B01B5">
        <w:rPr>
          <w:rFonts w:ascii="Times New Roman" w:hAnsi="Times New Roman" w:cs="Times New Roman"/>
          <w:sz w:val="24"/>
          <w:szCs w:val="24"/>
        </w:rPr>
        <w:t xml:space="preserve">they </w:t>
      </w:r>
      <w:r w:rsidR="00DD768E">
        <w:rPr>
          <w:rFonts w:ascii="Times New Roman" w:hAnsi="Times New Roman" w:cs="Times New Roman"/>
          <w:sz w:val="24"/>
          <w:szCs w:val="24"/>
        </w:rPr>
        <w:t xml:space="preserve">may have still perceived mediated </w:t>
      </w:r>
      <w:r w:rsidR="00EE5630">
        <w:rPr>
          <w:rFonts w:ascii="Times New Roman" w:hAnsi="Times New Roman" w:cs="Times New Roman"/>
          <w:sz w:val="24"/>
          <w:szCs w:val="24"/>
        </w:rPr>
        <w:t>pairs</w:t>
      </w:r>
      <w:r w:rsidR="00DD768E">
        <w:rPr>
          <w:rFonts w:ascii="Times New Roman" w:hAnsi="Times New Roman" w:cs="Times New Roman"/>
          <w:sz w:val="24"/>
          <w:szCs w:val="24"/>
        </w:rPr>
        <w:t xml:space="preserve"> as being thematically related even though the cue and target were </w:t>
      </w:r>
      <w:r w:rsidR="005379FC">
        <w:rPr>
          <w:rFonts w:ascii="Times New Roman" w:hAnsi="Times New Roman" w:cs="Times New Roman"/>
          <w:sz w:val="24"/>
          <w:szCs w:val="24"/>
        </w:rPr>
        <w:t xml:space="preserve">directly </w:t>
      </w:r>
      <w:r w:rsidR="00DD768E">
        <w:rPr>
          <w:rFonts w:ascii="Times New Roman" w:hAnsi="Times New Roman" w:cs="Times New Roman"/>
          <w:sz w:val="24"/>
          <w:szCs w:val="24"/>
        </w:rPr>
        <w:t xml:space="preserve">unrelated based on free-association norms. Moreover, because JOLs are thought to direct attention towards intrinsic relatedness cues which inform their JOLs (e.g., Koriat, 1997), </w:t>
      </w:r>
      <w:r w:rsidR="00472184">
        <w:rPr>
          <w:rFonts w:ascii="Times New Roman" w:hAnsi="Times New Roman" w:cs="Times New Roman"/>
          <w:sz w:val="24"/>
          <w:szCs w:val="24"/>
        </w:rPr>
        <w:t>providing</w:t>
      </w:r>
      <w:r w:rsidR="00DD768E">
        <w:rPr>
          <w:rFonts w:ascii="Times New Roman" w:hAnsi="Times New Roman" w:cs="Times New Roman"/>
          <w:sz w:val="24"/>
          <w:szCs w:val="24"/>
        </w:rPr>
        <w:t xml:space="preserve"> JOLs may have encouraged participants to guess the mediator</w:t>
      </w:r>
      <w:r>
        <w:rPr>
          <w:rFonts w:ascii="Times New Roman" w:hAnsi="Times New Roman" w:cs="Times New Roman"/>
          <w:sz w:val="24"/>
          <w:szCs w:val="24"/>
        </w:rPr>
        <w:t>, even though participants received no instructions to do so</w:t>
      </w:r>
      <w:r w:rsidR="00DD768E">
        <w:rPr>
          <w:rFonts w:ascii="Times New Roman" w:hAnsi="Times New Roman" w:cs="Times New Roman"/>
          <w:sz w:val="24"/>
          <w:szCs w:val="24"/>
        </w:rPr>
        <w:t xml:space="preserve">. </w:t>
      </w:r>
    </w:p>
    <w:p w14:paraId="4C599E87" w14:textId="172EDA55" w:rsidR="007B477E" w:rsidRDefault="00DD768E" w:rsidP="007B47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account for this possibility, Experiment 2A used double-mediated </w:t>
      </w:r>
      <w:r w:rsidR="00472184">
        <w:rPr>
          <w:rFonts w:ascii="Times New Roman" w:hAnsi="Times New Roman" w:cs="Times New Roman"/>
          <w:sz w:val="24"/>
          <w:szCs w:val="24"/>
        </w:rPr>
        <w:t>pairs</w:t>
      </w:r>
      <w:r>
        <w:rPr>
          <w:rFonts w:ascii="Times New Roman" w:hAnsi="Times New Roman" w:cs="Times New Roman"/>
          <w:sz w:val="24"/>
          <w:szCs w:val="24"/>
        </w:rPr>
        <w:t xml:space="preserve">. Unlike </w:t>
      </w:r>
      <w:r w:rsidR="00090D5F">
        <w:rPr>
          <w:rFonts w:ascii="Times New Roman" w:hAnsi="Times New Roman" w:cs="Times New Roman"/>
          <w:sz w:val="24"/>
          <w:szCs w:val="24"/>
        </w:rPr>
        <w:t xml:space="preserve">the </w:t>
      </w:r>
      <w:r>
        <w:rPr>
          <w:rFonts w:ascii="Times New Roman" w:hAnsi="Times New Roman" w:cs="Times New Roman"/>
          <w:sz w:val="24"/>
          <w:szCs w:val="24"/>
        </w:rPr>
        <w:t xml:space="preserve">mediated pairs </w:t>
      </w:r>
      <w:r w:rsidR="00090D5F">
        <w:rPr>
          <w:rFonts w:ascii="Times New Roman" w:hAnsi="Times New Roman" w:cs="Times New Roman"/>
          <w:sz w:val="24"/>
          <w:szCs w:val="24"/>
        </w:rPr>
        <w:t xml:space="preserve">used </w:t>
      </w:r>
      <w:r w:rsidR="00C37E19">
        <w:rPr>
          <w:rFonts w:ascii="Times New Roman" w:hAnsi="Times New Roman" w:cs="Times New Roman"/>
          <w:sz w:val="24"/>
          <w:szCs w:val="24"/>
        </w:rPr>
        <w:t>in Experiments 1A/1B</w:t>
      </w:r>
      <w:ins w:id="176" w:author="Mark Huff" w:date="2025-10-23T17:45:00Z" w16du:dateUtc="2025-10-23T22:45:00Z">
        <w:r w:rsidR="00E3769E">
          <w:rPr>
            <w:rFonts w:ascii="Times New Roman" w:hAnsi="Times New Roman" w:cs="Times New Roman"/>
            <w:sz w:val="24"/>
            <w:szCs w:val="24"/>
          </w:rPr>
          <w:t>,</w:t>
        </w:r>
      </w:ins>
      <w:r w:rsidR="00C37E19">
        <w:rPr>
          <w:rFonts w:ascii="Times New Roman" w:hAnsi="Times New Roman" w:cs="Times New Roman"/>
          <w:sz w:val="24"/>
          <w:szCs w:val="24"/>
        </w:rPr>
        <w:t xml:space="preserve"> </w:t>
      </w:r>
      <w:r>
        <w:rPr>
          <w:rFonts w:ascii="Times New Roman" w:hAnsi="Times New Roman" w:cs="Times New Roman"/>
          <w:sz w:val="24"/>
          <w:szCs w:val="24"/>
        </w:rPr>
        <w:t xml:space="preserve">in which the cue and target </w:t>
      </w:r>
      <w:r w:rsidR="00C612A3">
        <w:rPr>
          <w:rFonts w:ascii="Times New Roman" w:hAnsi="Times New Roman" w:cs="Times New Roman"/>
          <w:sz w:val="24"/>
          <w:szCs w:val="24"/>
        </w:rPr>
        <w:t>were</w:t>
      </w:r>
      <w:r>
        <w:rPr>
          <w:rFonts w:ascii="Times New Roman" w:hAnsi="Times New Roman" w:cs="Times New Roman"/>
          <w:sz w:val="24"/>
          <w:szCs w:val="24"/>
        </w:rPr>
        <w:t xml:space="preserv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linked </w:t>
      </w:r>
      <w:r w:rsidR="00C612A3">
        <w:rPr>
          <w:rFonts w:ascii="Times New Roman" w:hAnsi="Times New Roman" w:cs="Times New Roman"/>
          <w:sz w:val="24"/>
          <w:szCs w:val="24"/>
        </w:rPr>
        <w:t>through</w:t>
      </w:r>
      <w:r>
        <w:rPr>
          <w:rFonts w:ascii="Times New Roman" w:hAnsi="Times New Roman" w:cs="Times New Roman"/>
          <w:sz w:val="24"/>
          <w:szCs w:val="24"/>
        </w:rPr>
        <w:t xml:space="preserve"> a single concept, double-mediated pairs are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connected through two linked concepts. Importantly, although the target in a double-mediated pair is a direct associate of the second mediator, it is unrelated to </w:t>
      </w:r>
      <w:r w:rsidR="00C37E19">
        <w:rPr>
          <w:rFonts w:ascii="Times New Roman" w:hAnsi="Times New Roman" w:cs="Times New Roman"/>
          <w:sz w:val="24"/>
          <w:szCs w:val="24"/>
        </w:rPr>
        <w:t xml:space="preserve">both </w:t>
      </w:r>
      <w:r>
        <w:rPr>
          <w:rFonts w:ascii="Times New Roman" w:hAnsi="Times New Roman" w:cs="Times New Roman"/>
          <w:sz w:val="24"/>
          <w:szCs w:val="24"/>
        </w:rPr>
        <w:t xml:space="preserve">the first mediator </w:t>
      </w:r>
      <w:r w:rsidR="00C37E19">
        <w:rPr>
          <w:rFonts w:ascii="Times New Roman" w:hAnsi="Times New Roman" w:cs="Times New Roman"/>
          <w:sz w:val="24"/>
          <w:szCs w:val="24"/>
        </w:rPr>
        <w:t>and</w:t>
      </w:r>
      <w:r>
        <w:rPr>
          <w:rFonts w:ascii="Times New Roman" w:hAnsi="Times New Roman" w:cs="Times New Roman"/>
          <w:sz w:val="24"/>
          <w:szCs w:val="24"/>
        </w:rPr>
        <w:t xml:space="preserve"> </w:t>
      </w:r>
      <w:r w:rsidR="00C612A3">
        <w:rPr>
          <w:rFonts w:ascii="Times New Roman" w:hAnsi="Times New Roman" w:cs="Times New Roman"/>
          <w:sz w:val="24"/>
          <w:szCs w:val="24"/>
        </w:rPr>
        <w:t xml:space="preserve">the </w:t>
      </w:r>
      <w:r>
        <w:rPr>
          <w:rFonts w:ascii="Times New Roman" w:hAnsi="Times New Roman" w:cs="Times New Roman"/>
          <w:sz w:val="24"/>
          <w:szCs w:val="24"/>
        </w:rPr>
        <w:t>cue</w:t>
      </w:r>
      <w:r w:rsidR="002D711C">
        <w:rPr>
          <w:rFonts w:ascii="Times New Roman" w:hAnsi="Times New Roman" w:cs="Times New Roman"/>
          <w:sz w:val="24"/>
          <w:szCs w:val="24"/>
        </w:rPr>
        <w:t xml:space="preserve"> word</w:t>
      </w:r>
      <w:r w:rsidR="007B477E">
        <w:rPr>
          <w:rFonts w:ascii="Times New Roman" w:hAnsi="Times New Roman" w:cs="Times New Roman"/>
          <w:sz w:val="24"/>
          <w:szCs w:val="24"/>
        </w:rPr>
        <w:t>. To illustrate</w:t>
      </w:r>
      <w:r w:rsidR="00C86F4B">
        <w:rPr>
          <w:rFonts w:ascii="Times New Roman" w:hAnsi="Times New Roman" w:cs="Times New Roman"/>
          <w:sz w:val="24"/>
          <w:szCs w:val="24"/>
        </w:rPr>
        <w:t>,</w:t>
      </w:r>
      <w:r w:rsidR="007B477E">
        <w:rPr>
          <w:rFonts w:ascii="Times New Roman" w:hAnsi="Times New Roman" w:cs="Times New Roman"/>
          <w:sz w:val="24"/>
          <w:szCs w:val="24"/>
        </w:rPr>
        <w:t xml:space="preserve"> the double-mediated pair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has a full associative pathway </w:t>
      </w:r>
      <w:r w:rsidR="00E00E1E">
        <w:rPr>
          <w:rFonts w:ascii="Times New Roman" w:hAnsi="Times New Roman" w:cs="Times New Roman"/>
          <w:sz w:val="24"/>
          <w:szCs w:val="24"/>
        </w:rPr>
        <w:t xml:space="preserve">between the cue and target </w:t>
      </w:r>
      <w:r w:rsidR="00C612A3">
        <w:rPr>
          <w:rFonts w:ascii="Times New Roman" w:hAnsi="Times New Roman" w:cs="Times New Roman"/>
          <w:sz w:val="24"/>
          <w:szCs w:val="24"/>
        </w:rPr>
        <w:t>in which the association travels</w:t>
      </w:r>
      <w:r w:rsidR="00D357D5">
        <w:rPr>
          <w:rFonts w:ascii="Times New Roman" w:hAnsi="Times New Roman" w:cs="Times New Roman"/>
          <w:sz w:val="24"/>
          <w:szCs w:val="24"/>
        </w:rPr>
        <w:t xml:space="preserve"> sequentially</w:t>
      </w:r>
      <w:r w:rsidR="00C612A3">
        <w:rPr>
          <w:rFonts w:ascii="Times New Roman" w:hAnsi="Times New Roman" w:cs="Times New Roman"/>
          <w:sz w:val="24"/>
          <w:szCs w:val="24"/>
        </w:rPr>
        <w:t xml:space="preserve"> through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bus</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 xml:space="preserve">top </w:t>
      </w:r>
      <w:r w:rsidR="007B477E">
        <w:rPr>
          <w:rFonts w:ascii="Times New Roman" w:hAnsi="Times New Roman" w:cs="Times New Roman"/>
          <w:sz w:val="24"/>
          <w:szCs w:val="24"/>
        </w:rPr>
        <w:t xml:space="preserve">–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 xml:space="preserve">Based </w:t>
      </w:r>
      <w:r w:rsidR="007B477E">
        <w:rPr>
          <w:rFonts w:ascii="Times New Roman" w:hAnsi="Times New Roman" w:cs="Times New Roman"/>
          <w:sz w:val="24"/>
          <w:szCs w:val="24"/>
        </w:rPr>
        <w:t>on the Nelson et al.</w:t>
      </w:r>
      <w:r w:rsidR="00536CD1">
        <w:rPr>
          <w:rFonts w:ascii="Times New Roman" w:hAnsi="Times New Roman" w:cs="Times New Roman"/>
          <w:sz w:val="24"/>
          <w:szCs w:val="24"/>
        </w:rPr>
        <w:t xml:space="preserve"> (2004)</w:t>
      </w:r>
      <w:r w:rsidR="007B477E">
        <w:rPr>
          <w:rFonts w:ascii="Times New Roman" w:hAnsi="Times New Roman" w:cs="Times New Roman"/>
          <w:sz w:val="24"/>
          <w:szCs w:val="24"/>
        </w:rPr>
        <w:t xml:space="preserve"> free association norm</w:t>
      </w:r>
      <w:r w:rsidR="00C612A3">
        <w:rPr>
          <w:rFonts w:ascii="Times New Roman" w:hAnsi="Times New Roman" w:cs="Times New Roman"/>
          <w:sz w:val="24"/>
          <w:szCs w:val="24"/>
        </w:rPr>
        <w:t xml:space="preserve">s, the FAS between </w:t>
      </w:r>
      <w:r w:rsidR="00C612A3" w:rsidRPr="00C612A3">
        <w:rPr>
          <w:rFonts w:ascii="Times New Roman" w:hAnsi="Times New Roman" w:cs="Times New Roman"/>
          <w:i/>
          <w:iCs/>
          <w:sz w:val="24"/>
          <w:szCs w:val="24"/>
        </w:rPr>
        <w:t>school</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is .071,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lastRenderedPageBreak/>
        <w:t>stop</w:t>
      </w:r>
      <w:r w:rsidR="00C612A3">
        <w:rPr>
          <w:rFonts w:ascii="Times New Roman" w:hAnsi="Times New Roman" w:cs="Times New Roman"/>
          <w:sz w:val="24"/>
          <w:szCs w:val="24"/>
        </w:rPr>
        <w:t xml:space="preserve"> is .063, and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sign</w:t>
      </w:r>
      <w:r w:rsidR="00C612A3">
        <w:rPr>
          <w:rFonts w:ascii="Times New Roman" w:hAnsi="Times New Roman" w:cs="Times New Roman"/>
          <w:sz w:val="24"/>
          <w:szCs w:val="24"/>
        </w:rPr>
        <w:t xml:space="preserve"> is .112.</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Ho</w:t>
      </w:r>
      <w:r w:rsidR="007B477E">
        <w:rPr>
          <w:rFonts w:ascii="Times New Roman" w:hAnsi="Times New Roman" w:cs="Times New Roman"/>
          <w:sz w:val="24"/>
          <w:szCs w:val="24"/>
        </w:rPr>
        <w:t xml:space="preserve">wever, all other pairings </w:t>
      </w:r>
      <w:r w:rsidR="00E01968">
        <w:rPr>
          <w:rFonts w:ascii="Times New Roman" w:hAnsi="Times New Roman" w:cs="Times New Roman"/>
          <w:sz w:val="24"/>
          <w:szCs w:val="24"/>
        </w:rPr>
        <w:t xml:space="preserve">between </w:t>
      </w:r>
      <w:r w:rsidR="007B477E">
        <w:rPr>
          <w:rFonts w:ascii="Times New Roman" w:hAnsi="Times New Roman" w:cs="Times New Roman"/>
          <w:sz w:val="24"/>
          <w:szCs w:val="24"/>
        </w:rPr>
        <w:t>these concepts are unrelated based on the norms</w:t>
      </w:r>
      <w:r w:rsidR="00C612A3">
        <w:rPr>
          <w:rFonts w:ascii="Times New Roman" w:hAnsi="Times New Roman" w:cs="Times New Roman"/>
          <w:sz w:val="24"/>
          <w:szCs w:val="24"/>
        </w:rPr>
        <w:t xml:space="preserve">, including of the target with the first mediator or </w:t>
      </w:r>
      <w:r w:rsidR="00D42CA3">
        <w:rPr>
          <w:rFonts w:ascii="Times New Roman" w:hAnsi="Times New Roman" w:cs="Times New Roman"/>
          <w:sz w:val="24"/>
          <w:szCs w:val="24"/>
        </w:rPr>
        <w:t xml:space="preserve">the </w:t>
      </w:r>
      <w:r w:rsidR="00C612A3">
        <w:rPr>
          <w:rFonts w:ascii="Times New Roman" w:hAnsi="Times New Roman" w:cs="Times New Roman"/>
          <w:sz w:val="24"/>
          <w:szCs w:val="24"/>
        </w:rPr>
        <w:t>cue.</w:t>
      </w:r>
      <w:r w:rsidR="007B477E">
        <w:rPr>
          <w:rFonts w:ascii="Times New Roman" w:hAnsi="Times New Roman" w:cs="Times New Roman"/>
          <w:sz w:val="24"/>
          <w:szCs w:val="24"/>
        </w:rPr>
        <w:t xml:space="preserve"> Thus, double-mediated </w:t>
      </w:r>
      <w:r w:rsidR="00472184">
        <w:rPr>
          <w:rFonts w:ascii="Times New Roman" w:hAnsi="Times New Roman" w:cs="Times New Roman"/>
          <w:sz w:val="24"/>
          <w:szCs w:val="24"/>
        </w:rPr>
        <w:t>pairs</w:t>
      </w:r>
      <w:r w:rsidR="007B477E">
        <w:rPr>
          <w:rFonts w:ascii="Times New Roman" w:hAnsi="Times New Roman" w:cs="Times New Roman"/>
          <w:sz w:val="24"/>
          <w:szCs w:val="24"/>
        </w:rPr>
        <w:t xml:space="preserve"> provide a </w:t>
      </w:r>
      <w:del w:id="177" w:author="Mark Huff" w:date="2025-10-23T17:46:00Z" w16du:dateUtc="2025-10-23T22:46:00Z">
        <w:r w:rsidR="007B477E" w:rsidDel="00BA01A9">
          <w:rPr>
            <w:rFonts w:ascii="Times New Roman" w:hAnsi="Times New Roman" w:cs="Times New Roman"/>
            <w:sz w:val="24"/>
            <w:szCs w:val="24"/>
          </w:rPr>
          <w:delText xml:space="preserve">stimuli </w:delText>
        </w:r>
      </w:del>
      <w:ins w:id="178" w:author="Mark Huff" w:date="2025-10-23T17:46:00Z" w16du:dateUtc="2025-10-23T22:46:00Z">
        <w:r w:rsidR="00BA01A9">
          <w:rPr>
            <w:rFonts w:ascii="Times New Roman" w:hAnsi="Times New Roman" w:cs="Times New Roman"/>
            <w:sz w:val="24"/>
            <w:szCs w:val="24"/>
          </w:rPr>
          <w:t xml:space="preserve">pair </w:t>
        </w:r>
      </w:ins>
      <w:r w:rsidR="007B477E">
        <w:rPr>
          <w:rFonts w:ascii="Times New Roman" w:hAnsi="Times New Roman" w:cs="Times New Roman"/>
          <w:sz w:val="24"/>
          <w:szCs w:val="24"/>
        </w:rPr>
        <w:t>type in which guessing the potential links between paired items is more difficult</w:t>
      </w:r>
      <w:r w:rsidR="00C37E19">
        <w:rPr>
          <w:rFonts w:ascii="Times New Roman" w:hAnsi="Times New Roman" w:cs="Times New Roman"/>
          <w:sz w:val="24"/>
          <w:szCs w:val="24"/>
        </w:rPr>
        <w:t xml:space="preserve"> relative </w:t>
      </w:r>
      <w:r w:rsidR="00EB40D7">
        <w:rPr>
          <w:rFonts w:ascii="Times New Roman" w:hAnsi="Times New Roman" w:cs="Times New Roman"/>
          <w:sz w:val="24"/>
          <w:szCs w:val="24"/>
        </w:rPr>
        <w:t>to single-mediated pairs</w:t>
      </w:r>
      <w:r w:rsidR="00F56753">
        <w:rPr>
          <w:rFonts w:ascii="Times New Roman" w:hAnsi="Times New Roman" w:cs="Times New Roman"/>
          <w:sz w:val="24"/>
          <w:szCs w:val="24"/>
        </w:rPr>
        <w:t>. Finally,</w:t>
      </w:r>
      <w:r w:rsidR="007B477E">
        <w:rPr>
          <w:rFonts w:ascii="Times New Roman" w:hAnsi="Times New Roman" w:cs="Times New Roman"/>
          <w:sz w:val="24"/>
          <w:szCs w:val="24"/>
        </w:rPr>
        <w:t xml:space="preserve"> the greater distance between cue and target in the associative network also provides a stronger test of the relational encoding </w:t>
      </w:r>
      <w:r w:rsidR="002D711C">
        <w:rPr>
          <w:rFonts w:ascii="Times New Roman" w:hAnsi="Times New Roman" w:cs="Times New Roman"/>
          <w:sz w:val="24"/>
          <w:szCs w:val="24"/>
        </w:rPr>
        <w:t>processes</w:t>
      </w:r>
      <w:r w:rsidR="007B477E">
        <w:rPr>
          <w:rFonts w:ascii="Times New Roman" w:hAnsi="Times New Roman" w:cs="Times New Roman"/>
          <w:sz w:val="24"/>
          <w:szCs w:val="24"/>
        </w:rPr>
        <w:t xml:space="preserve">, as any activation of the target word through spreading activation would be expected to be weaker relative to when </w:t>
      </w:r>
      <w:r w:rsidR="002D711C">
        <w:rPr>
          <w:rFonts w:ascii="Times New Roman" w:hAnsi="Times New Roman" w:cs="Times New Roman"/>
          <w:sz w:val="24"/>
          <w:szCs w:val="24"/>
        </w:rPr>
        <w:t xml:space="preserve">words </w:t>
      </w:r>
      <w:r w:rsidR="007B477E">
        <w:rPr>
          <w:rFonts w:ascii="Times New Roman" w:hAnsi="Times New Roman" w:cs="Times New Roman"/>
          <w:sz w:val="24"/>
          <w:szCs w:val="24"/>
        </w:rPr>
        <w:t xml:space="preserve">are </w:t>
      </w:r>
      <w:r w:rsidR="002D711C">
        <w:rPr>
          <w:rFonts w:ascii="Times New Roman" w:hAnsi="Times New Roman" w:cs="Times New Roman"/>
          <w:sz w:val="24"/>
          <w:szCs w:val="24"/>
        </w:rPr>
        <w:t>linked through</w:t>
      </w:r>
      <w:r w:rsidR="007B477E">
        <w:rPr>
          <w:rFonts w:ascii="Times New Roman" w:hAnsi="Times New Roman" w:cs="Times New Roman"/>
          <w:sz w:val="24"/>
          <w:szCs w:val="24"/>
        </w:rPr>
        <w:t xml:space="preserve"> a single concept (e.g., </w:t>
      </w:r>
      <w:r w:rsidR="007B477E" w:rsidRPr="007B477E">
        <w:rPr>
          <w:rFonts w:ascii="Times New Roman" w:hAnsi="Times New Roman" w:cs="Times New Roman"/>
          <w:i/>
          <w:iCs/>
          <w:sz w:val="24"/>
          <w:szCs w:val="24"/>
        </w:rPr>
        <w:t>school</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stop</w:t>
      </w:r>
      <w:r w:rsidR="007B477E">
        <w:rPr>
          <w:rFonts w:ascii="Times New Roman" w:hAnsi="Times New Roman" w:cs="Times New Roman"/>
          <w:sz w:val="24"/>
          <w:szCs w:val="24"/>
        </w:rPr>
        <w:t>).</w:t>
      </w:r>
    </w:p>
    <w:p w14:paraId="4CDA2D95" w14:textId="77E299BF" w:rsidR="007B7478" w:rsidRPr="007B7478" w:rsidRDefault="007B7478" w:rsidP="007B7478">
      <w:pPr>
        <w:spacing w:after="0" w:line="480" w:lineRule="auto"/>
        <w:jc w:val="center"/>
        <w:rPr>
          <w:rFonts w:ascii="Times New Roman" w:hAnsi="Times New Roman" w:cs="Times New Roman"/>
          <w:b/>
          <w:bCs/>
          <w:sz w:val="24"/>
          <w:szCs w:val="24"/>
        </w:rPr>
      </w:pPr>
      <w:r w:rsidRPr="007B7478">
        <w:rPr>
          <w:rFonts w:ascii="Times New Roman" w:hAnsi="Times New Roman" w:cs="Times New Roman"/>
          <w:b/>
          <w:bCs/>
          <w:sz w:val="24"/>
          <w:szCs w:val="24"/>
        </w:rPr>
        <w:t>Method</w:t>
      </w:r>
    </w:p>
    <w:p w14:paraId="3BE7CDF8" w14:textId="6A321663"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59D49267" w14:textId="76207734" w:rsidR="00B26395" w:rsidRDefault="00B26395" w:rsidP="00B263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E96BC3">
        <w:rPr>
          <w:rFonts w:ascii="Times New Roman" w:hAnsi="Times New Roman" w:cs="Times New Roman"/>
          <w:sz w:val="24"/>
          <w:szCs w:val="24"/>
        </w:rPr>
        <w:t>hundred-</w:t>
      </w:r>
      <w:r w:rsidR="00F16495">
        <w:rPr>
          <w:rFonts w:ascii="Times New Roman" w:hAnsi="Times New Roman" w:cs="Times New Roman"/>
          <w:sz w:val="24"/>
          <w:szCs w:val="24"/>
        </w:rPr>
        <w:t>eighteen</w:t>
      </w:r>
      <w:r>
        <w:rPr>
          <w:rFonts w:ascii="Times New Roman" w:hAnsi="Times New Roman" w:cs="Times New Roman"/>
          <w:sz w:val="24"/>
          <w:szCs w:val="24"/>
        </w:rPr>
        <w:t xml:space="preserve"> undergraduate students were simultaneously recruited from the University of Southern Mississippi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66</w:t>
      </w:r>
      <w:r>
        <w:rPr>
          <w:rFonts w:ascii="Times New Roman" w:hAnsi="Times New Roman" w:cs="Times New Roman"/>
          <w:sz w:val="24"/>
          <w:szCs w:val="24"/>
        </w:rPr>
        <w:t>) and Midwestern State University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52</w:t>
      </w:r>
      <w:r>
        <w:rPr>
          <w:rFonts w:ascii="Times New Roman" w:hAnsi="Times New Roman" w:cs="Times New Roman"/>
          <w:sz w:val="24"/>
          <w:szCs w:val="24"/>
        </w:rPr>
        <w:t xml:space="preserve">) and participated in Experiment 2A </w:t>
      </w:r>
      <w:r w:rsidR="003E6CD6">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w:t>
      </w:r>
      <w:r w:rsidR="00E35AC7">
        <w:rPr>
          <w:rFonts w:ascii="Times New Roman" w:hAnsi="Times New Roman" w:cs="Times New Roman"/>
          <w:sz w:val="24"/>
          <w:szCs w:val="24"/>
        </w:rPr>
        <w:t>Like</w:t>
      </w:r>
      <w:r>
        <w:rPr>
          <w:rFonts w:ascii="Times New Roman" w:hAnsi="Times New Roman" w:cs="Times New Roman"/>
          <w:sz w:val="24"/>
          <w:szCs w:val="24"/>
        </w:rPr>
        <w:t xml:space="preserve"> the previous set of experiments, </w:t>
      </w:r>
      <w:r w:rsidR="005379FC">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JOL or no-JOL encoding groups. </w:t>
      </w:r>
      <w:r w:rsidR="00472184">
        <w:rPr>
          <w:rFonts w:ascii="Times New Roman" w:hAnsi="Times New Roman" w:cs="Times New Roman"/>
          <w:sz w:val="24"/>
          <w:szCs w:val="24"/>
        </w:rPr>
        <w:t xml:space="preserve">The </w:t>
      </w:r>
      <w:r>
        <w:rPr>
          <w:rFonts w:ascii="Times New Roman" w:hAnsi="Times New Roman" w:cs="Times New Roman"/>
          <w:sz w:val="24"/>
          <w:szCs w:val="24"/>
        </w:rPr>
        <w:t>same</w:t>
      </w:r>
      <w:r w:rsidR="00472184">
        <w:rPr>
          <w:rFonts w:ascii="Times New Roman" w:hAnsi="Times New Roman" w:cs="Times New Roman"/>
          <w:sz w:val="24"/>
          <w:szCs w:val="24"/>
        </w:rPr>
        <w:t xml:space="preserve"> data screening</w:t>
      </w:r>
      <w:r>
        <w:rPr>
          <w:rFonts w:ascii="Times New Roman" w:hAnsi="Times New Roman" w:cs="Times New Roman"/>
          <w:sz w:val="24"/>
          <w:szCs w:val="24"/>
        </w:rPr>
        <w:t xml:space="preserve"> criteria </w:t>
      </w:r>
      <w:r w:rsidR="00472184">
        <w:rPr>
          <w:rFonts w:ascii="Times New Roman" w:hAnsi="Times New Roman" w:cs="Times New Roman"/>
          <w:sz w:val="24"/>
          <w:szCs w:val="24"/>
        </w:rPr>
        <w:t>from</w:t>
      </w:r>
      <w:r>
        <w:rPr>
          <w:rFonts w:ascii="Times New Roman" w:hAnsi="Times New Roman" w:cs="Times New Roman"/>
          <w:sz w:val="24"/>
          <w:szCs w:val="24"/>
        </w:rPr>
        <w:t xml:space="preserve"> Experiment 1A</w:t>
      </w:r>
      <w:r w:rsidR="00472184">
        <w:rPr>
          <w:rFonts w:ascii="Times New Roman" w:hAnsi="Times New Roman" w:cs="Times New Roman"/>
          <w:sz w:val="24"/>
          <w:szCs w:val="24"/>
        </w:rPr>
        <w:t xml:space="preserve"> were applied</w:t>
      </w:r>
      <w:r>
        <w:rPr>
          <w:rFonts w:ascii="Times New Roman" w:hAnsi="Times New Roman" w:cs="Times New Roman"/>
          <w:sz w:val="24"/>
          <w:szCs w:val="24"/>
        </w:rPr>
        <w:t xml:space="preserve">, </w:t>
      </w:r>
      <w:r w:rsidR="00472184">
        <w:rPr>
          <w:rFonts w:ascii="Times New Roman" w:hAnsi="Times New Roman" w:cs="Times New Roman"/>
          <w:sz w:val="24"/>
          <w:szCs w:val="24"/>
        </w:rPr>
        <w:t>which</w:t>
      </w:r>
      <w:r>
        <w:rPr>
          <w:rFonts w:ascii="Times New Roman" w:hAnsi="Times New Roman" w:cs="Times New Roman"/>
          <w:sz w:val="24"/>
          <w:szCs w:val="24"/>
        </w:rPr>
        <w:t xml:space="preserve"> removed </w:t>
      </w:r>
      <w:r w:rsidR="007F5FC5">
        <w:rPr>
          <w:rFonts w:ascii="Times New Roman" w:hAnsi="Times New Roman" w:cs="Times New Roman"/>
          <w:sz w:val="24"/>
          <w:szCs w:val="24"/>
        </w:rPr>
        <w:t xml:space="preserve">five </w:t>
      </w:r>
      <w:r>
        <w:rPr>
          <w:rFonts w:ascii="Times New Roman" w:hAnsi="Times New Roman" w:cs="Times New Roman"/>
          <w:sz w:val="24"/>
          <w:szCs w:val="24"/>
        </w:rPr>
        <w:t>participants from the final sample</w:t>
      </w:r>
      <w:r w:rsidR="005379FC">
        <w:rPr>
          <w:rFonts w:ascii="Times New Roman" w:hAnsi="Times New Roman" w:cs="Times New Roman"/>
          <w:sz w:val="24"/>
          <w:szCs w:val="24"/>
        </w:rPr>
        <w:t xml:space="preserve"> </w:t>
      </w:r>
      <w:del w:id="179" w:author="Mark Huff" w:date="2025-10-23T17:46:00Z" w16du:dateUtc="2025-10-23T22:46:00Z">
        <w:r w:rsidR="005379FC" w:rsidDel="00BA01A9">
          <w:rPr>
            <w:rFonts w:ascii="Times New Roman" w:hAnsi="Times New Roman" w:cs="Times New Roman"/>
            <w:sz w:val="24"/>
            <w:szCs w:val="24"/>
          </w:rPr>
          <w:delText xml:space="preserve">and led </w:delText>
        </w:r>
        <w:r w:rsidR="0057611E" w:rsidDel="00BA01A9">
          <w:rPr>
            <w:rFonts w:ascii="Times New Roman" w:hAnsi="Times New Roman" w:cs="Times New Roman"/>
            <w:sz w:val="24"/>
            <w:szCs w:val="24"/>
          </w:rPr>
          <w:delText xml:space="preserve">to </w:delText>
        </w:r>
        <w:r w:rsidDel="00BA01A9">
          <w:rPr>
            <w:rFonts w:ascii="Times New Roman" w:hAnsi="Times New Roman" w:cs="Times New Roman"/>
            <w:sz w:val="24"/>
            <w:szCs w:val="24"/>
          </w:rPr>
          <w:delText>responses from</w:delText>
        </w:r>
      </w:del>
      <w:ins w:id="180" w:author="Mark Huff" w:date="2025-10-23T17:46:00Z" w16du:dateUtc="2025-10-23T22:46:00Z">
        <w:r w:rsidR="00BA01A9">
          <w:rPr>
            <w:rFonts w:ascii="Times New Roman" w:hAnsi="Times New Roman" w:cs="Times New Roman"/>
            <w:sz w:val="24"/>
            <w:szCs w:val="24"/>
          </w:rPr>
          <w:t>, leaving</w:t>
        </w:r>
      </w:ins>
      <w:r>
        <w:rPr>
          <w:rFonts w:ascii="Times New Roman" w:hAnsi="Times New Roman" w:cs="Times New Roman"/>
          <w:sz w:val="24"/>
          <w:szCs w:val="24"/>
        </w:rPr>
        <w:t xml:space="preserve"> </w:t>
      </w:r>
      <w:r w:rsidR="007F5FC5">
        <w:rPr>
          <w:rFonts w:ascii="Times New Roman" w:hAnsi="Times New Roman" w:cs="Times New Roman"/>
          <w:sz w:val="24"/>
          <w:szCs w:val="24"/>
        </w:rPr>
        <w:t>1</w:t>
      </w:r>
      <w:r w:rsidR="00F16495">
        <w:rPr>
          <w:rFonts w:ascii="Times New Roman" w:hAnsi="Times New Roman" w:cs="Times New Roman"/>
          <w:sz w:val="24"/>
          <w:szCs w:val="24"/>
        </w:rPr>
        <w:t>13</w:t>
      </w:r>
      <w:r>
        <w:rPr>
          <w:rFonts w:ascii="Times New Roman" w:hAnsi="Times New Roman" w:cs="Times New Roman"/>
          <w:sz w:val="24"/>
          <w:szCs w:val="24"/>
        </w:rPr>
        <w:t xml:space="preserve"> participants</w:t>
      </w:r>
      <w:r w:rsidR="005379FC">
        <w:rPr>
          <w:rFonts w:ascii="Times New Roman" w:hAnsi="Times New Roman" w:cs="Times New Roman"/>
          <w:sz w:val="24"/>
          <w:szCs w:val="24"/>
        </w:rPr>
        <w:t xml:space="preserve"> </w:t>
      </w:r>
      <w:del w:id="181" w:author="Mark Huff" w:date="2025-10-23T17:46:00Z" w16du:dateUtc="2025-10-23T22:46:00Z">
        <w:r w:rsidR="005379FC" w:rsidDel="00BA01A9">
          <w:rPr>
            <w:rFonts w:ascii="Times New Roman" w:hAnsi="Times New Roman" w:cs="Times New Roman"/>
            <w:sz w:val="24"/>
            <w:szCs w:val="24"/>
          </w:rPr>
          <w:delText>being</w:delText>
        </w:r>
        <w:r w:rsidR="0057611E" w:rsidDel="00BA01A9">
          <w:rPr>
            <w:rFonts w:ascii="Times New Roman" w:hAnsi="Times New Roman" w:cs="Times New Roman"/>
            <w:sz w:val="24"/>
            <w:szCs w:val="24"/>
          </w:rPr>
          <w:delText xml:space="preserve"> </w:delText>
        </w:r>
      </w:del>
      <w:r w:rsidR="00472184">
        <w:rPr>
          <w:rFonts w:ascii="Times New Roman" w:hAnsi="Times New Roman" w:cs="Times New Roman"/>
          <w:sz w:val="24"/>
          <w:szCs w:val="24"/>
        </w:rPr>
        <w:t>available for analysis</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JOL</w:t>
      </w:r>
      <w:r w:rsidR="00472184">
        <w:rPr>
          <w:rFonts w:ascii="Times New Roman" w:hAnsi="Times New Roman" w:cs="Times New Roman"/>
          <w:sz w:val="24"/>
          <w:szCs w:val="24"/>
        </w:rPr>
        <w:t xml:space="preserve"> group</w:t>
      </w:r>
      <w:r>
        <w:rPr>
          <w:rFonts w:ascii="Times New Roman" w:hAnsi="Times New Roman" w:cs="Times New Roman"/>
          <w:sz w:val="24"/>
          <w:szCs w:val="24"/>
        </w:rPr>
        <w:t xml:space="preserve"> = </w:t>
      </w:r>
      <w:r w:rsidR="007F5FC5">
        <w:rPr>
          <w:rFonts w:ascii="Times New Roman" w:hAnsi="Times New Roman" w:cs="Times New Roman"/>
          <w:sz w:val="24"/>
          <w:szCs w:val="24"/>
        </w:rPr>
        <w:t>5</w:t>
      </w:r>
      <w:r w:rsidR="00F16495">
        <w:rPr>
          <w:rFonts w:ascii="Times New Roman" w:hAnsi="Times New Roman" w:cs="Times New Roman"/>
          <w:sz w:val="24"/>
          <w:szCs w:val="24"/>
        </w:rPr>
        <w:t>7</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no-JOL</w:t>
      </w:r>
      <w:r w:rsidR="00472184">
        <w:rPr>
          <w:rFonts w:ascii="Times New Roman" w:hAnsi="Times New Roman" w:cs="Times New Roman"/>
          <w:sz w:val="24"/>
          <w:szCs w:val="24"/>
        </w:rPr>
        <w:t xml:space="preserve"> group</w:t>
      </w:r>
      <w:r>
        <w:rPr>
          <w:rFonts w:ascii="Times New Roman" w:hAnsi="Times New Roman" w:cs="Times New Roman"/>
          <w:sz w:val="24"/>
          <w:szCs w:val="24"/>
        </w:rPr>
        <w:t xml:space="preserve"> = </w:t>
      </w:r>
      <w:r w:rsidR="007F5FC5">
        <w:rPr>
          <w:rFonts w:ascii="Times New Roman" w:hAnsi="Times New Roman" w:cs="Times New Roman"/>
          <w:sz w:val="24"/>
          <w:szCs w:val="24"/>
        </w:rPr>
        <w:t>5</w:t>
      </w:r>
      <w:r w:rsidR="00F16495">
        <w:rPr>
          <w:rFonts w:ascii="Times New Roman" w:hAnsi="Times New Roman" w:cs="Times New Roman"/>
          <w:sz w:val="24"/>
          <w:szCs w:val="24"/>
        </w:rPr>
        <w:t>6</w:t>
      </w:r>
      <w:r>
        <w:rPr>
          <w:rFonts w:ascii="Times New Roman" w:hAnsi="Times New Roman" w:cs="Times New Roman"/>
          <w:sz w:val="24"/>
          <w:szCs w:val="24"/>
        </w:rPr>
        <w:t xml:space="preserve">). A sensitivity analyses conducted using </w:t>
      </w:r>
      <w:r w:rsidRPr="0024163F">
        <w:rPr>
          <w:rFonts w:ascii="Times New Roman" w:hAnsi="Times New Roman" w:cs="Times New Roman"/>
          <w:i/>
          <w:iCs/>
          <w:sz w:val="24"/>
          <w:szCs w:val="24"/>
        </w:rPr>
        <w:t>G*Power 3.1</w:t>
      </w:r>
      <w:r>
        <w:rPr>
          <w:rFonts w:ascii="Times New Roman" w:hAnsi="Times New Roman" w:cs="Times New Roman"/>
          <w:sz w:val="24"/>
          <w:szCs w:val="24"/>
        </w:rPr>
        <w:t xml:space="preserve"> </w:t>
      </w:r>
      <w:r w:rsidR="002D711C">
        <w:rPr>
          <w:rFonts w:ascii="Times New Roman" w:hAnsi="Times New Roman" w:cs="Times New Roman"/>
          <w:sz w:val="24"/>
          <w:szCs w:val="24"/>
        </w:rPr>
        <w:t xml:space="preserve">suggested </w:t>
      </w:r>
      <w:r>
        <w:rPr>
          <w:rFonts w:ascii="Times New Roman" w:hAnsi="Times New Roman" w:cs="Times New Roman"/>
          <w:sz w:val="24"/>
          <w:szCs w:val="24"/>
        </w:rPr>
        <w:t>that this final sample size was adequate to detect small main effects/interactions</w:t>
      </w:r>
      <w:r w:rsidR="00472184">
        <w:rPr>
          <w:rFonts w:ascii="Times New Roman" w:hAnsi="Times New Roman" w:cs="Times New Roman"/>
          <w:sz w:val="24"/>
          <w:szCs w:val="24"/>
        </w:rPr>
        <w:t xml:space="preserve"> or larger</w:t>
      </w:r>
      <w:r>
        <w:rPr>
          <w:rFonts w:ascii="Times New Roman" w:hAnsi="Times New Roman" w:cs="Times New Roman"/>
          <w:sz w:val="24"/>
          <w:szCs w:val="24"/>
        </w:rPr>
        <w:t xml:space="preserve"> (</w:t>
      </w:r>
      <w:r w:rsidRPr="00931821">
        <w:rPr>
          <w:rFonts w:ascii="Times New Roman" w:hAnsi="Times New Roman" w:cs="Times New Roman"/>
          <w:i/>
          <w:iCs/>
          <w:sz w:val="24"/>
          <w:szCs w:val="24"/>
        </w:rPr>
        <w:t>d</w:t>
      </w:r>
      <w:r>
        <w:rPr>
          <w:rFonts w:ascii="Times New Roman" w:hAnsi="Times New Roman" w:cs="Times New Roman"/>
          <w:sz w:val="24"/>
          <w:szCs w:val="24"/>
        </w:rPr>
        <w:t xml:space="preserve"> = 0.</w:t>
      </w:r>
      <w:r w:rsidR="007F5FC5">
        <w:rPr>
          <w:rFonts w:ascii="Times New Roman" w:hAnsi="Times New Roman" w:cs="Times New Roman"/>
          <w:sz w:val="24"/>
          <w:szCs w:val="24"/>
        </w:rPr>
        <w:t>24</w:t>
      </w:r>
      <w:r>
        <w:rPr>
          <w:rFonts w:ascii="Times New Roman" w:hAnsi="Times New Roman" w:cs="Times New Roman"/>
          <w:sz w:val="24"/>
          <w:szCs w:val="24"/>
        </w:rPr>
        <w:t xml:space="preserve">, </w:t>
      </w:r>
      <w:r w:rsidRPr="0024163F">
        <w:rPr>
          <w:rFonts w:ascii="Times New Roman" w:hAnsi="Times New Roman" w:cs="Times New Roman"/>
          <w:i/>
          <w:iCs/>
          <w:sz w:val="24"/>
          <w:szCs w:val="24"/>
        </w:rPr>
        <w:t>α</w:t>
      </w:r>
      <w:r>
        <w:rPr>
          <w:rFonts w:ascii="Times New Roman" w:hAnsi="Times New Roman" w:cs="Times New Roman"/>
          <w:sz w:val="24"/>
          <w:szCs w:val="24"/>
        </w:rPr>
        <w:t xml:space="preserve"> = .05, 1 – </w:t>
      </w:r>
      <w:r w:rsidRPr="0024163F">
        <w:rPr>
          <w:rFonts w:ascii="Times New Roman" w:hAnsi="Times New Roman" w:cs="Times New Roman"/>
          <w:i/>
          <w:iCs/>
          <w:sz w:val="24"/>
          <w:szCs w:val="24"/>
        </w:rPr>
        <w:t>β</w:t>
      </w:r>
      <w:r>
        <w:rPr>
          <w:rFonts w:ascii="Times New Roman" w:hAnsi="Times New Roman" w:cs="Times New Roman"/>
          <w:sz w:val="24"/>
          <w:szCs w:val="24"/>
        </w:rPr>
        <w:t xml:space="preserve"> = .80).</w:t>
      </w:r>
    </w:p>
    <w:p w14:paraId="581A9A6E" w14:textId="3B26C913"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0FF21D83" w14:textId="72CA63A8" w:rsidR="006E65ED" w:rsidRDefault="00197F03" w:rsidP="006E65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2A used the same materials as the previous set of experiments with the following modification. All mediated </w:t>
      </w:r>
      <w:r w:rsidR="00472184">
        <w:rPr>
          <w:rFonts w:ascii="Times New Roman" w:hAnsi="Times New Roman" w:cs="Times New Roman"/>
          <w:sz w:val="24"/>
          <w:szCs w:val="24"/>
        </w:rPr>
        <w:t>pairs</w:t>
      </w:r>
      <w:r>
        <w:rPr>
          <w:rFonts w:ascii="Times New Roman" w:hAnsi="Times New Roman" w:cs="Times New Roman"/>
          <w:sz w:val="24"/>
          <w:szCs w:val="24"/>
        </w:rPr>
        <w:t xml:space="preserve"> were replaced with </w:t>
      </w:r>
      <w:r w:rsidR="00C555BF">
        <w:rPr>
          <w:rFonts w:ascii="Times New Roman" w:hAnsi="Times New Roman" w:cs="Times New Roman"/>
          <w:sz w:val="24"/>
          <w:szCs w:val="24"/>
        </w:rPr>
        <w:t>double</w:t>
      </w:r>
      <w:r w:rsidR="00366EAF">
        <w:rPr>
          <w:rFonts w:ascii="Times New Roman" w:hAnsi="Times New Roman" w:cs="Times New Roman"/>
          <w:sz w:val="24"/>
          <w:szCs w:val="24"/>
        </w:rPr>
        <w:t>-</w:t>
      </w:r>
      <w:r>
        <w:rPr>
          <w:rFonts w:ascii="Times New Roman" w:hAnsi="Times New Roman" w:cs="Times New Roman"/>
          <w:sz w:val="24"/>
          <w:szCs w:val="24"/>
        </w:rPr>
        <w:t xml:space="preserve">mediated </w:t>
      </w:r>
      <w:r w:rsidR="00472184">
        <w:rPr>
          <w:rFonts w:ascii="Times New Roman" w:hAnsi="Times New Roman" w:cs="Times New Roman"/>
          <w:sz w:val="24"/>
          <w:szCs w:val="24"/>
        </w:rPr>
        <w:t>pairs</w:t>
      </w:r>
      <w:r w:rsidR="00C555BF">
        <w:rPr>
          <w:rFonts w:ascii="Times New Roman" w:hAnsi="Times New Roman" w:cs="Times New Roman"/>
          <w:sz w:val="24"/>
          <w:szCs w:val="24"/>
        </w:rPr>
        <w:t xml:space="preserve">, in which the cue and target were </w:t>
      </w:r>
      <w:r w:rsidR="00366EAF">
        <w:rPr>
          <w:rFonts w:ascii="Times New Roman" w:hAnsi="Times New Roman" w:cs="Times New Roman"/>
          <w:sz w:val="24"/>
          <w:szCs w:val="24"/>
        </w:rPr>
        <w:t>indirectly linked</w:t>
      </w:r>
      <w:r w:rsidR="00C555BF">
        <w:rPr>
          <w:rFonts w:ascii="Times New Roman" w:hAnsi="Times New Roman" w:cs="Times New Roman"/>
          <w:sz w:val="24"/>
          <w:szCs w:val="24"/>
        </w:rPr>
        <w:t xml:space="preserve"> through two concepts.</w:t>
      </w:r>
      <w:r>
        <w:rPr>
          <w:rFonts w:ascii="Times New Roman" w:hAnsi="Times New Roman" w:cs="Times New Roman"/>
          <w:sz w:val="24"/>
          <w:szCs w:val="24"/>
        </w:rPr>
        <w:t xml:space="preserve"> These pairs were created b</w:t>
      </w:r>
      <w:r w:rsidR="002E6F7C">
        <w:rPr>
          <w:rFonts w:ascii="Times New Roman" w:hAnsi="Times New Roman" w:cs="Times New Roman"/>
          <w:sz w:val="24"/>
          <w:szCs w:val="24"/>
        </w:rPr>
        <w:t xml:space="preserve">y taking the mediated associates in used in Experiment 1A and replacing each target with the </w:t>
      </w:r>
      <w:r w:rsidR="002E6F7C">
        <w:rPr>
          <w:rFonts w:ascii="Times New Roman" w:hAnsi="Times New Roman" w:cs="Times New Roman"/>
          <w:sz w:val="24"/>
          <w:szCs w:val="24"/>
        </w:rPr>
        <w:lastRenderedPageBreak/>
        <w:t xml:space="preserve">target’s strongest </w:t>
      </w:r>
      <w:r w:rsidR="00C555BF">
        <w:rPr>
          <w:rFonts w:ascii="Times New Roman" w:hAnsi="Times New Roman" w:cs="Times New Roman"/>
          <w:sz w:val="24"/>
          <w:szCs w:val="24"/>
        </w:rPr>
        <w:t xml:space="preserve">forward </w:t>
      </w:r>
      <w:r w:rsidR="002E6F7C">
        <w:rPr>
          <w:rFonts w:ascii="Times New Roman" w:hAnsi="Times New Roman" w:cs="Times New Roman"/>
          <w:sz w:val="24"/>
          <w:szCs w:val="24"/>
        </w:rPr>
        <w:t>associate (assessed via FAS; Nelson et al., 2004)</w:t>
      </w:r>
      <w:r w:rsidR="00C555BF">
        <w:rPr>
          <w:rFonts w:ascii="Times New Roman" w:hAnsi="Times New Roman" w:cs="Times New Roman"/>
          <w:sz w:val="24"/>
          <w:szCs w:val="24"/>
        </w:rPr>
        <w:t xml:space="preserve"> that </w:t>
      </w:r>
      <w:r w:rsidR="002E6F7C">
        <w:rPr>
          <w:rFonts w:ascii="Times New Roman" w:hAnsi="Times New Roman" w:cs="Times New Roman"/>
          <w:sz w:val="24"/>
          <w:szCs w:val="24"/>
        </w:rPr>
        <w:t>was not</w:t>
      </w:r>
      <w:r w:rsidR="00C555BF">
        <w:rPr>
          <w:rFonts w:ascii="Times New Roman" w:hAnsi="Times New Roman" w:cs="Times New Roman"/>
          <w:sz w:val="24"/>
          <w:szCs w:val="24"/>
        </w:rPr>
        <w:t xml:space="preserve"> also a direct associate of the cue</w:t>
      </w:r>
      <w:r w:rsidR="002E6F7C">
        <w:rPr>
          <w:rFonts w:ascii="Times New Roman" w:hAnsi="Times New Roman" w:cs="Times New Roman"/>
          <w:sz w:val="24"/>
          <w:szCs w:val="24"/>
        </w:rPr>
        <w:t xml:space="preserve"> </w:t>
      </w:r>
      <w:r w:rsidR="00C555BF">
        <w:rPr>
          <w:rFonts w:ascii="Times New Roman" w:hAnsi="Times New Roman" w:cs="Times New Roman"/>
          <w:sz w:val="24"/>
          <w:szCs w:val="24"/>
        </w:rPr>
        <w:t xml:space="preserve">or the first mediator </w:t>
      </w:r>
      <w:r w:rsidR="002E6F7C">
        <w:rPr>
          <w:rFonts w:ascii="Times New Roman" w:hAnsi="Times New Roman" w:cs="Times New Roman"/>
          <w:sz w:val="24"/>
          <w:szCs w:val="24"/>
        </w:rPr>
        <w:t xml:space="preserve">(e.g., the mediated pair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Pr>
          <w:rFonts w:ascii="Times New Roman" w:hAnsi="Times New Roman" w:cs="Times New Roman"/>
          <w:i/>
          <w:iCs/>
          <w:sz w:val="24"/>
          <w:szCs w:val="24"/>
        </w:rPr>
        <w:t>box</w:t>
      </w:r>
      <w:r w:rsidR="002E6F7C">
        <w:rPr>
          <w:rFonts w:ascii="Times New Roman" w:hAnsi="Times New Roman" w:cs="Times New Roman"/>
          <w:sz w:val="24"/>
          <w:szCs w:val="24"/>
        </w:rPr>
        <w:t xml:space="preserve">, becomes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sidRPr="002E6F7C">
        <w:rPr>
          <w:rFonts w:ascii="Times New Roman" w:hAnsi="Times New Roman" w:cs="Times New Roman"/>
          <w:i/>
          <w:iCs/>
          <w:sz w:val="24"/>
          <w:szCs w:val="24"/>
        </w:rPr>
        <w:t>square</w:t>
      </w:r>
      <w:r w:rsidR="002E6F7C">
        <w:rPr>
          <w:rFonts w:ascii="Times New Roman" w:hAnsi="Times New Roman" w:cs="Times New Roman"/>
          <w:sz w:val="24"/>
          <w:szCs w:val="24"/>
        </w:rPr>
        <w:t>. In this example the associative path</w:t>
      </w:r>
      <w:r w:rsidR="00862E33">
        <w:rPr>
          <w:rFonts w:ascii="Times New Roman" w:hAnsi="Times New Roman" w:cs="Times New Roman"/>
          <w:sz w:val="24"/>
          <w:szCs w:val="24"/>
        </w:rPr>
        <w:t>way</w:t>
      </w:r>
      <w:r w:rsidR="002E6F7C">
        <w:rPr>
          <w:rFonts w:ascii="Times New Roman" w:hAnsi="Times New Roman" w:cs="Times New Roman"/>
          <w:sz w:val="24"/>
          <w:szCs w:val="24"/>
        </w:rPr>
        <w:t xml:space="preserve"> is </w:t>
      </w:r>
      <w:r w:rsidR="002E6F7C" w:rsidRPr="002E6F7C">
        <w:rPr>
          <w:rFonts w:ascii="Times New Roman" w:hAnsi="Times New Roman" w:cs="Times New Roman"/>
          <w:i/>
          <w:iCs/>
          <w:sz w:val="24"/>
          <w:szCs w:val="24"/>
        </w:rPr>
        <w:t>beach</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sand</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box</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square</w:t>
      </w:r>
      <w:r w:rsidR="00862E33">
        <w:rPr>
          <w:rFonts w:ascii="Times New Roman" w:hAnsi="Times New Roman" w:cs="Times New Roman"/>
          <w:sz w:val="24"/>
          <w:szCs w:val="24"/>
        </w:rPr>
        <w:t>. The words</w:t>
      </w:r>
      <w:r w:rsidR="00C555BF">
        <w:rPr>
          <w:rFonts w:ascii="Times New Roman" w:hAnsi="Times New Roman" w:cs="Times New Roman"/>
          <w:sz w:val="24"/>
          <w:szCs w:val="24"/>
        </w:rPr>
        <w:t xml:space="preserve"> </w:t>
      </w:r>
      <w:r w:rsidR="00C555BF" w:rsidRPr="00C555BF">
        <w:rPr>
          <w:rFonts w:ascii="Times New Roman" w:hAnsi="Times New Roman" w:cs="Times New Roman"/>
          <w:i/>
          <w:iCs/>
          <w:sz w:val="24"/>
          <w:szCs w:val="24"/>
        </w:rPr>
        <w:t>sand</w:t>
      </w:r>
      <w:r w:rsidR="00C555BF">
        <w:rPr>
          <w:rFonts w:ascii="Times New Roman" w:hAnsi="Times New Roman" w:cs="Times New Roman"/>
          <w:sz w:val="24"/>
          <w:szCs w:val="24"/>
        </w:rPr>
        <w:t xml:space="preserve"> and </w:t>
      </w:r>
      <w:r w:rsidR="00C555BF" w:rsidRPr="00C555BF">
        <w:rPr>
          <w:rFonts w:ascii="Times New Roman" w:hAnsi="Times New Roman" w:cs="Times New Roman"/>
          <w:i/>
          <w:iCs/>
          <w:sz w:val="24"/>
          <w:szCs w:val="24"/>
        </w:rPr>
        <w:t>box</w:t>
      </w:r>
      <w:r w:rsidR="00C555BF">
        <w:rPr>
          <w:rFonts w:ascii="Times New Roman" w:hAnsi="Times New Roman" w:cs="Times New Roman"/>
          <w:sz w:val="24"/>
          <w:szCs w:val="24"/>
        </w:rPr>
        <w:t xml:space="preserve"> are mediators, and the new target </w:t>
      </w:r>
      <w:r w:rsidR="00C555BF" w:rsidRPr="00C555BF">
        <w:rPr>
          <w:rFonts w:ascii="Times New Roman" w:hAnsi="Times New Roman" w:cs="Times New Roman"/>
          <w:i/>
          <w:iCs/>
          <w:sz w:val="24"/>
          <w:szCs w:val="24"/>
        </w:rPr>
        <w:t>square</w:t>
      </w:r>
      <w:r w:rsidR="00C555BF">
        <w:rPr>
          <w:rFonts w:ascii="Times New Roman" w:hAnsi="Times New Roman" w:cs="Times New Roman"/>
          <w:sz w:val="24"/>
          <w:szCs w:val="24"/>
        </w:rPr>
        <w:t xml:space="preserve"> is not a direct associate of either </w:t>
      </w:r>
      <w:r w:rsidR="00C555BF" w:rsidRPr="00C555BF">
        <w:rPr>
          <w:rFonts w:ascii="Times New Roman" w:hAnsi="Times New Roman" w:cs="Times New Roman"/>
          <w:i/>
          <w:iCs/>
          <w:sz w:val="24"/>
          <w:szCs w:val="24"/>
        </w:rPr>
        <w:t>beach</w:t>
      </w:r>
      <w:r w:rsidR="00C555BF">
        <w:rPr>
          <w:rFonts w:ascii="Times New Roman" w:hAnsi="Times New Roman" w:cs="Times New Roman"/>
          <w:sz w:val="24"/>
          <w:szCs w:val="24"/>
        </w:rPr>
        <w:t xml:space="preserve"> or </w:t>
      </w:r>
      <w:r w:rsidR="00C555BF" w:rsidRPr="00C555BF">
        <w:rPr>
          <w:rFonts w:ascii="Times New Roman" w:hAnsi="Times New Roman" w:cs="Times New Roman"/>
          <w:i/>
          <w:iCs/>
          <w:sz w:val="24"/>
          <w:szCs w:val="24"/>
        </w:rPr>
        <w:t>sand</w:t>
      </w:r>
      <w:r w:rsidR="008D51FB">
        <w:rPr>
          <w:rFonts w:ascii="Times New Roman" w:hAnsi="Times New Roman" w:cs="Times New Roman"/>
          <w:sz w:val="24"/>
          <w:szCs w:val="24"/>
        </w:rPr>
        <w:t xml:space="preserve">; </w:t>
      </w:r>
      <w:r w:rsidR="008D51FB" w:rsidRPr="008D51FB">
        <w:rPr>
          <w:rFonts w:ascii="Times New Roman" w:hAnsi="Times New Roman" w:cs="Times New Roman"/>
          <w:color w:val="0070C0"/>
          <w:sz w:val="24"/>
          <w:szCs w:val="24"/>
        </w:rPr>
        <w:t xml:space="preserve">i.e., the FAS between </w:t>
      </w:r>
      <w:r w:rsidR="008D51FB" w:rsidRPr="008D51FB">
        <w:rPr>
          <w:rFonts w:ascii="Times New Roman" w:hAnsi="Times New Roman" w:cs="Times New Roman"/>
          <w:i/>
          <w:iCs/>
          <w:color w:val="0070C0"/>
          <w:sz w:val="24"/>
          <w:szCs w:val="24"/>
        </w:rPr>
        <w:t>beach</w:t>
      </w:r>
      <w:r w:rsidR="008D51FB" w:rsidRPr="008D51FB">
        <w:rPr>
          <w:rFonts w:ascii="Times New Roman" w:hAnsi="Times New Roman" w:cs="Times New Roman"/>
          <w:color w:val="0070C0"/>
          <w:sz w:val="24"/>
          <w:szCs w:val="24"/>
        </w:rPr>
        <w:t xml:space="preserve"> and </w:t>
      </w:r>
      <w:r w:rsidR="008D51FB" w:rsidRPr="008D51FB">
        <w:rPr>
          <w:rFonts w:ascii="Times New Roman" w:hAnsi="Times New Roman" w:cs="Times New Roman"/>
          <w:i/>
          <w:iCs/>
          <w:color w:val="0070C0"/>
          <w:sz w:val="24"/>
          <w:szCs w:val="24"/>
        </w:rPr>
        <w:t>square</w:t>
      </w:r>
      <w:r w:rsidR="008D51FB" w:rsidRPr="008D51FB">
        <w:rPr>
          <w:rFonts w:ascii="Times New Roman" w:hAnsi="Times New Roman" w:cs="Times New Roman"/>
          <w:color w:val="0070C0"/>
          <w:sz w:val="24"/>
          <w:szCs w:val="24"/>
        </w:rPr>
        <w:t xml:space="preserve"> is 0</w:t>
      </w:r>
      <w:r w:rsidR="002E6F7C">
        <w:rPr>
          <w:rFonts w:ascii="Times New Roman" w:hAnsi="Times New Roman" w:cs="Times New Roman"/>
          <w:sz w:val="24"/>
          <w:szCs w:val="24"/>
        </w:rPr>
        <w:t>)</w:t>
      </w:r>
      <w:r w:rsidR="00AA4849">
        <w:rPr>
          <w:rFonts w:ascii="Times New Roman" w:hAnsi="Times New Roman" w:cs="Times New Roman"/>
          <w:sz w:val="24"/>
          <w:szCs w:val="24"/>
        </w:rPr>
        <w:t xml:space="preserve">. </w:t>
      </w:r>
      <w:r w:rsidR="002E6F7C">
        <w:rPr>
          <w:rFonts w:ascii="Times New Roman" w:hAnsi="Times New Roman" w:cs="Times New Roman"/>
          <w:sz w:val="24"/>
          <w:szCs w:val="24"/>
        </w:rPr>
        <w:t xml:space="preserve">Thus, like the </w:t>
      </w:r>
      <w:r w:rsidR="00862E33">
        <w:rPr>
          <w:rFonts w:ascii="Times New Roman" w:hAnsi="Times New Roman" w:cs="Times New Roman"/>
          <w:sz w:val="24"/>
          <w:szCs w:val="24"/>
        </w:rPr>
        <w:t>single-</w:t>
      </w:r>
      <w:r w:rsidR="002E6F7C">
        <w:rPr>
          <w:rFonts w:ascii="Times New Roman" w:hAnsi="Times New Roman" w:cs="Times New Roman"/>
          <w:sz w:val="24"/>
          <w:szCs w:val="24"/>
        </w:rPr>
        <w:t xml:space="preserve">mediated pairs used in Experiments 1A/1B, items in </w:t>
      </w:r>
      <w:r w:rsidR="009B25A1">
        <w:rPr>
          <w:rFonts w:ascii="Times New Roman" w:hAnsi="Times New Roman" w:cs="Times New Roman"/>
          <w:sz w:val="24"/>
          <w:szCs w:val="24"/>
        </w:rPr>
        <w:t>double-</w:t>
      </w:r>
      <w:r w:rsidR="002E6F7C">
        <w:rPr>
          <w:rFonts w:ascii="Times New Roman" w:hAnsi="Times New Roman" w:cs="Times New Roman"/>
          <w:sz w:val="24"/>
          <w:szCs w:val="24"/>
        </w:rPr>
        <w:t xml:space="preserve">mediated pairs do not share a direct relation but are indirectly </w:t>
      </w:r>
      <w:r w:rsidR="00D2738F">
        <w:rPr>
          <w:rFonts w:ascii="Times New Roman" w:hAnsi="Times New Roman" w:cs="Times New Roman"/>
          <w:sz w:val="24"/>
          <w:szCs w:val="24"/>
        </w:rPr>
        <w:t xml:space="preserve">related </w:t>
      </w:r>
      <w:r w:rsidR="00D2738F" w:rsidRPr="00D2738F">
        <w:rPr>
          <w:rFonts w:ascii="Times New Roman" w:hAnsi="Times New Roman" w:cs="Times New Roman"/>
          <w:color w:val="0070C0"/>
          <w:sz w:val="24"/>
          <w:szCs w:val="24"/>
        </w:rPr>
        <w:t>through associated mediators (see Table A3)</w:t>
      </w:r>
      <w:r w:rsidR="00183DF0">
        <w:rPr>
          <w:rFonts w:ascii="Times New Roman" w:hAnsi="Times New Roman" w:cs="Times New Roman"/>
          <w:sz w:val="24"/>
          <w:szCs w:val="24"/>
        </w:rPr>
        <w:t>.</w:t>
      </w:r>
      <w:r w:rsidR="00B63AC5">
        <w:rPr>
          <w:rFonts w:ascii="Times New Roman" w:hAnsi="Times New Roman" w:cs="Times New Roman"/>
          <w:sz w:val="24"/>
          <w:szCs w:val="24"/>
        </w:rPr>
        <w:t xml:space="preserve"> All other aspects of Experiment 2A were consistent with the previous experiments, and Experiment 2A followed the same general procedure. The experiment took approximately 30 minutes to complete.</w:t>
      </w:r>
    </w:p>
    <w:p w14:paraId="213A0FF8" w14:textId="72A19F48" w:rsidR="00993BA6" w:rsidRDefault="006E65ED" w:rsidP="00B63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determine whether </w:t>
      </w:r>
      <w:r w:rsidR="00862E33">
        <w:rPr>
          <w:rFonts w:ascii="Times New Roman" w:hAnsi="Times New Roman" w:cs="Times New Roman"/>
          <w:sz w:val="24"/>
          <w:szCs w:val="24"/>
        </w:rPr>
        <w:t xml:space="preserve">participants would view </w:t>
      </w:r>
      <w:r>
        <w:rPr>
          <w:rFonts w:ascii="Times New Roman" w:hAnsi="Times New Roman" w:cs="Times New Roman"/>
          <w:sz w:val="24"/>
          <w:szCs w:val="24"/>
        </w:rPr>
        <w:t>double-mediated pairs as</w:t>
      </w:r>
      <w:r w:rsidR="0000218F">
        <w:rPr>
          <w:rFonts w:ascii="Times New Roman" w:hAnsi="Times New Roman" w:cs="Times New Roman"/>
          <w:sz w:val="24"/>
          <w:szCs w:val="24"/>
        </w:rPr>
        <w:t xml:space="preserve"> </w:t>
      </w:r>
      <w:r>
        <w:rPr>
          <w:rFonts w:ascii="Times New Roman" w:hAnsi="Times New Roman" w:cs="Times New Roman"/>
          <w:sz w:val="24"/>
          <w:szCs w:val="24"/>
        </w:rPr>
        <w:t>unrelated at encoding, we conducted a</w:t>
      </w:r>
      <w:ins w:id="182" w:author="Nick Maxwell" w:date="2025-10-24T15:56:00Z" w16du:dateUtc="2025-10-24T20:56:00Z">
        <w:r w:rsidR="00817E6C">
          <w:rPr>
            <w:rFonts w:ascii="Times New Roman" w:hAnsi="Times New Roman" w:cs="Times New Roman"/>
            <w:sz w:val="24"/>
            <w:szCs w:val="24"/>
          </w:rPr>
          <w:t>n additional</w:t>
        </w:r>
      </w:ins>
      <w:r>
        <w:rPr>
          <w:rFonts w:ascii="Times New Roman" w:hAnsi="Times New Roman" w:cs="Times New Roman"/>
          <w:sz w:val="24"/>
          <w:szCs w:val="24"/>
        </w:rPr>
        <w:t xml:space="preserve"> </w:t>
      </w:r>
      <w:del w:id="183" w:author="Mark Huff" w:date="2025-10-23T17:47:00Z" w16du:dateUtc="2025-10-23T22:47:00Z">
        <w:r w:rsidDel="00BA01A9">
          <w:rPr>
            <w:rFonts w:ascii="Times New Roman" w:hAnsi="Times New Roman" w:cs="Times New Roman"/>
            <w:sz w:val="24"/>
            <w:szCs w:val="24"/>
          </w:rPr>
          <w:delText xml:space="preserve">pilot </w:delText>
        </w:r>
      </w:del>
      <w:ins w:id="184" w:author="Mark Huff" w:date="2025-10-23T17:47:00Z" w16du:dateUtc="2025-10-23T22:47:00Z">
        <w:r w:rsidR="00BA01A9">
          <w:rPr>
            <w:rFonts w:ascii="Times New Roman" w:hAnsi="Times New Roman" w:cs="Times New Roman"/>
            <w:sz w:val="24"/>
            <w:szCs w:val="24"/>
          </w:rPr>
          <w:t xml:space="preserve">norming </w:t>
        </w:r>
      </w:ins>
      <w:r>
        <w:rPr>
          <w:rFonts w:ascii="Times New Roman" w:hAnsi="Times New Roman" w:cs="Times New Roman"/>
          <w:sz w:val="24"/>
          <w:szCs w:val="24"/>
        </w:rPr>
        <w:t>study (</w:t>
      </w:r>
      <w:r w:rsidRPr="004470EF">
        <w:rPr>
          <w:rFonts w:ascii="Times New Roman" w:hAnsi="Times New Roman" w:cs="Times New Roman"/>
          <w:i/>
          <w:iCs/>
          <w:sz w:val="24"/>
          <w:szCs w:val="24"/>
        </w:rPr>
        <w:t>n</w:t>
      </w:r>
      <w:r>
        <w:rPr>
          <w:rFonts w:ascii="Times New Roman" w:hAnsi="Times New Roman" w:cs="Times New Roman"/>
          <w:sz w:val="24"/>
          <w:szCs w:val="24"/>
        </w:rPr>
        <w:t xml:space="preserve"> = </w:t>
      </w:r>
      <w:del w:id="185" w:author="Nick Maxwell" w:date="2025-10-24T15:43:00Z" w16du:dateUtc="2025-10-24T20:43:00Z">
        <w:r w:rsidDel="00C74C36">
          <w:rPr>
            <w:rFonts w:ascii="Times New Roman" w:hAnsi="Times New Roman" w:cs="Times New Roman"/>
            <w:sz w:val="24"/>
            <w:szCs w:val="24"/>
          </w:rPr>
          <w:delText>40</w:delText>
        </w:r>
      </w:del>
      <w:ins w:id="186" w:author="Nick Maxwell" w:date="2025-10-24T15:46:00Z" w16du:dateUtc="2025-10-24T20:46:00Z">
        <w:r w:rsidR="00C74C36">
          <w:rPr>
            <w:rFonts w:ascii="Times New Roman" w:hAnsi="Times New Roman" w:cs="Times New Roman"/>
            <w:sz w:val="24"/>
            <w:szCs w:val="24"/>
          </w:rPr>
          <w:t>39</w:t>
        </w:r>
      </w:ins>
      <w:r>
        <w:rPr>
          <w:rFonts w:ascii="Times New Roman" w:hAnsi="Times New Roman" w:cs="Times New Roman"/>
          <w:sz w:val="24"/>
          <w:szCs w:val="24"/>
        </w:rPr>
        <w:t xml:space="preserve">) </w:t>
      </w:r>
      <w:del w:id="187" w:author="Nick Maxwell" w:date="2025-10-24T15:56:00Z" w16du:dateUtc="2025-10-24T20:56:00Z">
        <w:r w:rsidR="008A2B41" w:rsidDel="00817E6C">
          <w:rPr>
            <w:rFonts w:ascii="Times New Roman" w:hAnsi="Times New Roman" w:cs="Times New Roman"/>
            <w:sz w:val="24"/>
            <w:szCs w:val="24"/>
          </w:rPr>
          <w:delText>where</w:delText>
        </w:r>
        <w:r w:rsidDel="00817E6C">
          <w:rPr>
            <w:rFonts w:ascii="Times New Roman" w:hAnsi="Times New Roman" w:cs="Times New Roman"/>
            <w:sz w:val="24"/>
            <w:szCs w:val="24"/>
          </w:rPr>
          <w:delText xml:space="preserve"> a</w:delText>
        </w:r>
      </w:del>
      <w:ins w:id="188" w:author="Nick Maxwell" w:date="2025-10-24T15:56:00Z" w16du:dateUtc="2025-10-24T20:56:00Z">
        <w:r w:rsidR="00817E6C">
          <w:rPr>
            <w:rFonts w:ascii="Times New Roman" w:hAnsi="Times New Roman" w:cs="Times New Roman"/>
            <w:sz w:val="24"/>
            <w:szCs w:val="24"/>
          </w:rPr>
          <w:t>in which a new group</w:t>
        </w:r>
      </w:ins>
      <w:r>
        <w:rPr>
          <w:rFonts w:ascii="Times New Roman" w:hAnsi="Times New Roman" w:cs="Times New Roman"/>
          <w:sz w:val="24"/>
          <w:szCs w:val="24"/>
        </w:rPr>
        <w:t xml:space="preserve"> </w:t>
      </w:r>
      <w:del w:id="189" w:author="Nick Maxwell" w:date="2025-10-24T15:56:00Z" w16du:dateUtc="2025-10-24T20:56:00Z">
        <w:r w:rsidDel="00817E6C">
          <w:rPr>
            <w:rFonts w:ascii="Times New Roman" w:hAnsi="Times New Roman" w:cs="Times New Roman"/>
            <w:sz w:val="24"/>
            <w:szCs w:val="24"/>
          </w:rPr>
          <w:delText>separate grou</w:delText>
        </w:r>
        <w:r w:rsidRPr="00C74C36" w:rsidDel="00817E6C">
          <w:rPr>
            <w:rFonts w:ascii="Times New Roman" w:hAnsi="Times New Roman" w:cs="Times New Roman"/>
            <w:sz w:val="24"/>
            <w:szCs w:val="24"/>
          </w:rPr>
          <w:delText>p</w:delText>
        </w:r>
        <w:r w:rsidDel="00817E6C">
          <w:rPr>
            <w:rFonts w:ascii="Times New Roman" w:hAnsi="Times New Roman" w:cs="Times New Roman"/>
            <w:sz w:val="24"/>
            <w:szCs w:val="24"/>
          </w:rPr>
          <w:delText xml:space="preserve"> </w:delText>
        </w:r>
      </w:del>
      <w:r>
        <w:rPr>
          <w:rFonts w:ascii="Times New Roman" w:hAnsi="Times New Roman" w:cs="Times New Roman"/>
          <w:sz w:val="24"/>
          <w:szCs w:val="24"/>
        </w:rPr>
        <w:t xml:space="preserve">of participants recruited from Prolific </w:t>
      </w:r>
      <w:ins w:id="190" w:author="Nick Maxwell" w:date="2025-10-24T15:56:00Z" w16du:dateUtc="2025-10-24T20:56:00Z">
        <w:r w:rsidR="00817E6C">
          <w:rPr>
            <w:rFonts w:ascii="Times New Roman" w:hAnsi="Times New Roman" w:cs="Times New Roman"/>
            <w:sz w:val="24"/>
            <w:szCs w:val="24"/>
          </w:rPr>
          <w:t>provided JAMs for</w:t>
        </w:r>
      </w:ins>
      <w:del w:id="191" w:author="Nick Maxwell" w:date="2025-10-24T15:56:00Z" w16du:dateUtc="2025-10-24T20:56:00Z">
        <w:r w:rsidDel="00817E6C">
          <w:rPr>
            <w:rFonts w:ascii="Times New Roman" w:hAnsi="Times New Roman" w:cs="Times New Roman"/>
            <w:sz w:val="24"/>
            <w:szCs w:val="24"/>
          </w:rPr>
          <w:delText>rated the relatedness of</w:delText>
        </w:r>
      </w:del>
      <w:r>
        <w:rPr>
          <w:rFonts w:ascii="Times New Roman" w:hAnsi="Times New Roman" w:cs="Times New Roman"/>
          <w:sz w:val="24"/>
          <w:szCs w:val="24"/>
        </w:rPr>
        <w:t xml:space="preserve"> </w:t>
      </w:r>
      <w:r w:rsidR="008A2B41">
        <w:rPr>
          <w:rFonts w:ascii="Times New Roman" w:hAnsi="Times New Roman" w:cs="Times New Roman"/>
          <w:sz w:val="24"/>
          <w:szCs w:val="24"/>
        </w:rPr>
        <w:t xml:space="preserve">all </w:t>
      </w:r>
      <w:r>
        <w:rPr>
          <w:rFonts w:ascii="Times New Roman" w:hAnsi="Times New Roman" w:cs="Times New Roman"/>
          <w:sz w:val="24"/>
          <w:szCs w:val="24"/>
        </w:rPr>
        <w:t>double-mediated</w:t>
      </w:r>
      <w:r w:rsidR="00A233E4">
        <w:rPr>
          <w:rFonts w:ascii="Times New Roman" w:hAnsi="Times New Roman" w:cs="Times New Roman"/>
          <w:sz w:val="24"/>
          <w:szCs w:val="24"/>
        </w:rPr>
        <w:t xml:space="preserve">, </w:t>
      </w:r>
      <w:r>
        <w:rPr>
          <w:rFonts w:ascii="Times New Roman" w:hAnsi="Times New Roman" w:cs="Times New Roman"/>
          <w:sz w:val="24"/>
          <w:szCs w:val="24"/>
        </w:rPr>
        <w:t>forward, and unrelated pairs</w:t>
      </w:r>
      <w:r w:rsidR="008A2B41">
        <w:rPr>
          <w:rFonts w:ascii="Times New Roman" w:hAnsi="Times New Roman" w:cs="Times New Roman"/>
          <w:sz w:val="24"/>
          <w:szCs w:val="24"/>
        </w:rPr>
        <w:t xml:space="preserve"> used in Experiment 2A.</w:t>
      </w:r>
      <w:r>
        <w:rPr>
          <w:rFonts w:ascii="Times New Roman" w:hAnsi="Times New Roman" w:cs="Times New Roman"/>
          <w:sz w:val="24"/>
          <w:szCs w:val="24"/>
        </w:rPr>
        <w:t xml:space="preserve"> </w:t>
      </w:r>
      <w:del w:id="192" w:author="Nick Maxwell" w:date="2025-10-24T15:56:00Z" w16du:dateUtc="2025-10-24T20:56:00Z">
        <w:r w:rsidDel="00817E6C">
          <w:rPr>
            <w:rFonts w:ascii="Times New Roman" w:hAnsi="Times New Roman" w:cs="Times New Roman"/>
            <w:sz w:val="24"/>
            <w:szCs w:val="24"/>
          </w:rPr>
          <w:delText xml:space="preserve">For each pair, </w:delText>
        </w:r>
        <w:r w:rsidR="007D4FAD" w:rsidDel="00817E6C">
          <w:rPr>
            <w:rFonts w:ascii="Times New Roman" w:hAnsi="Times New Roman" w:cs="Times New Roman"/>
            <w:sz w:val="24"/>
            <w:szCs w:val="24"/>
          </w:rPr>
          <w:delText>this group of</w:delText>
        </w:r>
        <w:r w:rsidDel="00817E6C">
          <w:rPr>
            <w:rFonts w:ascii="Times New Roman" w:hAnsi="Times New Roman" w:cs="Times New Roman"/>
            <w:sz w:val="24"/>
            <w:szCs w:val="24"/>
          </w:rPr>
          <w:delText xml:space="preserve"> participants completed a Judgment of Associative Memory task (JAM</w:delText>
        </w:r>
        <w:r w:rsidR="008A2B41" w:rsidDel="00817E6C">
          <w:rPr>
            <w:rFonts w:ascii="Times New Roman" w:hAnsi="Times New Roman" w:cs="Times New Roman"/>
            <w:sz w:val="24"/>
            <w:szCs w:val="24"/>
          </w:rPr>
          <w:delText xml:space="preserve">; </w:delText>
        </w:r>
        <w:r w:rsidR="008A2B41" w:rsidRPr="00260B75" w:rsidDel="00817E6C">
          <w:rPr>
            <w:rFonts w:ascii="Times New Roman" w:hAnsi="Times New Roman" w:cs="Times New Roman"/>
            <w:sz w:val="24"/>
            <w:szCs w:val="24"/>
          </w:rPr>
          <w:delText>Maki, 2007; Valentine &amp; Buchanan, 2013),</w:delText>
        </w:r>
        <w:r w:rsidR="00183DF0" w:rsidDel="00817E6C">
          <w:rPr>
            <w:rFonts w:ascii="Times New Roman" w:hAnsi="Times New Roman" w:cs="Times New Roman"/>
            <w:sz w:val="24"/>
            <w:szCs w:val="24"/>
          </w:rPr>
          <w:delText xml:space="preserve"> </w:delText>
        </w:r>
        <w:r w:rsidR="008A2B41" w:rsidDel="00817E6C">
          <w:rPr>
            <w:rFonts w:ascii="Times New Roman" w:hAnsi="Times New Roman" w:cs="Times New Roman"/>
            <w:sz w:val="24"/>
            <w:szCs w:val="24"/>
          </w:rPr>
          <w:delText xml:space="preserve">in which </w:delText>
        </w:r>
        <w:r w:rsidR="007D4FAD" w:rsidDel="00817E6C">
          <w:rPr>
            <w:rFonts w:ascii="Times New Roman" w:hAnsi="Times New Roman" w:cs="Times New Roman"/>
            <w:sz w:val="24"/>
            <w:szCs w:val="24"/>
          </w:rPr>
          <w:delText xml:space="preserve">they </w:delText>
        </w:r>
        <w:r w:rsidR="008A2B41" w:rsidDel="00817E6C">
          <w:rPr>
            <w:rFonts w:ascii="Times New Roman" w:hAnsi="Times New Roman" w:cs="Times New Roman"/>
            <w:sz w:val="24"/>
            <w:szCs w:val="24"/>
          </w:rPr>
          <w:delText>rate</w:delText>
        </w:r>
        <w:r w:rsidR="007D4FAD" w:rsidDel="00817E6C">
          <w:rPr>
            <w:rFonts w:ascii="Times New Roman" w:hAnsi="Times New Roman" w:cs="Times New Roman"/>
            <w:sz w:val="24"/>
            <w:szCs w:val="24"/>
          </w:rPr>
          <w:delText>d</w:delText>
        </w:r>
        <w:r w:rsidR="008A2B41" w:rsidDel="00817E6C">
          <w:rPr>
            <w:rFonts w:ascii="Times New Roman" w:hAnsi="Times New Roman" w:cs="Times New Roman"/>
            <w:sz w:val="24"/>
            <w:szCs w:val="24"/>
          </w:rPr>
          <w:delText xml:space="preserve"> the probability that a word pair’s target would be the first response to the cue</w:delText>
        </w:r>
        <w:r w:rsidR="00862E33" w:rsidDel="00817E6C">
          <w:rPr>
            <w:rFonts w:ascii="Times New Roman" w:hAnsi="Times New Roman" w:cs="Times New Roman"/>
            <w:sz w:val="24"/>
            <w:szCs w:val="24"/>
          </w:rPr>
          <w:delText>.</w:delText>
        </w:r>
        <w:r w:rsidR="008A2B41" w:rsidDel="00817E6C">
          <w:rPr>
            <w:rFonts w:ascii="Times New Roman" w:hAnsi="Times New Roman" w:cs="Times New Roman"/>
            <w:sz w:val="24"/>
            <w:szCs w:val="24"/>
          </w:rPr>
          <w:delText xml:space="preserve"> </w:delText>
        </w:r>
        <w:r w:rsidR="00862E33" w:rsidDel="00817E6C">
          <w:rPr>
            <w:rFonts w:ascii="Times New Roman" w:hAnsi="Times New Roman" w:cs="Times New Roman"/>
            <w:sz w:val="24"/>
            <w:szCs w:val="24"/>
          </w:rPr>
          <w:delText>R</w:delText>
        </w:r>
        <w:r w:rsidR="008A2B41" w:rsidDel="00817E6C">
          <w:rPr>
            <w:rFonts w:ascii="Times New Roman" w:hAnsi="Times New Roman" w:cs="Times New Roman"/>
            <w:sz w:val="24"/>
            <w:szCs w:val="24"/>
          </w:rPr>
          <w:delText xml:space="preserve">esponses </w:delText>
        </w:r>
        <w:r w:rsidR="00862E33" w:rsidDel="00817E6C">
          <w:rPr>
            <w:rFonts w:ascii="Times New Roman" w:hAnsi="Times New Roman" w:cs="Times New Roman"/>
            <w:sz w:val="24"/>
            <w:szCs w:val="24"/>
          </w:rPr>
          <w:delText>were</w:delText>
        </w:r>
        <w:r w:rsidR="008A2B41" w:rsidDel="00817E6C">
          <w:rPr>
            <w:rFonts w:ascii="Times New Roman" w:hAnsi="Times New Roman" w:cs="Times New Roman"/>
            <w:sz w:val="24"/>
            <w:szCs w:val="24"/>
          </w:rPr>
          <w:delText xml:space="preserve"> framed as the number of individuals out of 100 who would respond to the cue with the paired target</w:delText>
        </w:r>
        <w:r w:rsidR="00862E33" w:rsidDel="00817E6C">
          <w:rPr>
            <w:rFonts w:ascii="Times New Roman" w:hAnsi="Times New Roman" w:cs="Times New Roman"/>
            <w:sz w:val="24"/>
            <w:szCs w:val="24"/>
          </w:rPr>
          <w:delText>, with higher</w:delText>
        </w:r>
        <w:r w:rsidR="00A233E4" w:rsidDel="00817E6C">
          <w:rPr>
            <w:rFonts w:ascii="Times New Roman" w:hAnsi="Times New Roman" w:cs="Times New Roman"/>
            <w:sz w:val="24"/>
            <w:szCs w:val="24"/>
          </w:rPr>
          <w:delText xml:space="preserve"> JAMs indicat</w:delText>
        </w:r>
        <w:r w:rsidR="00862E33" w:rsidDel="00817E6C">
          <w:rPr>
            <w:rFonts w:ascii="Times New Roman" w:hAnsi="Times New Roman" w:cs="Times New Roman"/>
            <w:sz w:val="24"/>
            <w:szCs w:val="24"/>
          </w:rPr>
          <w:delText>ing a</w:delText>
        </w:r>
        <w:r w:rsidR="00A233E4" w:rsidDel="00817E6C">
          <w:rPr>
            <w:rFonts w:ascii="Times New Roman" w:hAnsi="Times New Roman" w:cs="Times New Roman"/>
            <w:sz w:val="24"/>
            <w:szCs w:val="24"/>
          </w:rPr>
          <w:delText xml:space="preserve"> greater </w:delText>
        </w:r>
        <w:r w:rsidR="00862E33" w:rsidDel="00817E6C">
          <w:rPr>
            <w:rFonts w:ascii="Times New Roman" w:hAnsi="Times New Roman" w:cs="Times New Roman"/>
            <w:sz w:val="24"/>
            <w:szCs w:val="24"/>
          </w:rPr>
          <w:delText xml:space="preserve">degree of </w:delText>
        </w:r>
        <w:r w:rsidR="00A233E4" w:rsidDel="00817E6C">
          <w:rPr>
            <w:rFonts w:ascii="Times New Roman" w:hAnsi="Times New Roman" w:cs="Times New Roman"/>
            <w:sz w:val="24"/>
            <w:szCs w:val="24"/>
          </w:rPr>
          <w:delText xml:space="preserve">perceived relatedness. </w:delText>
        </w:r>
      </w:del>
      <w:r w:rsidR="00A233E4">
        <w:rPr>
          <w:rFonts w:ascii="Times New Roman" w:hAnsi="Times New Roman" w:cs="Times New Roman"/>
          <w:sz w:val="24"/>
          <w:szCs w:val="24"/>
        </w:rPr>
        <w:t>Overall, forward pairs received the highest JAMs (</w:t>
      </w:r>
      <w:r w:rsidR="00AA585B">
        <w:rPr>
          <w:rFonts w:ascii="Times New Roman" w:hAnsi="Times New Roman" w:cs="Times New Roman"/>
          <w:sz w:val="24"/>
          <w:szCs w:val="24"/>
        </w:rPr>
        <w:t>74.</w:t>
      </w:r>
      <w:del w:id="193" w:author="Nick Maxwell" w:date="2025-10-24T15:45:00Z" w16du:dateUtc="2025-10-24T20:45:00Z">
        <w:r w:rsidR="00AA585B" w:rsidDel="00C74C36">
          <w:rPr>
            <w:rFonts w:ascii="Times New Roman" w:hAnsi="Times New Roman" w:cs="Times New Roman"/>
            <w:sz w:val="24"/>
            <w:szCs w:val="24"/>
          </w:rPr>
          <w:delText>81</w:delText>
        </w:r>
      </w:del>
      <w:ins w:id="194" w:author="Nick Maxwell" w:date="2025-10-24T15:45:00Z" w16du:dateUtc="2025-10-24T20:45:00Z">
        <w:r w:rsidR="00C74C36">
          <w:rPr>
            <w:rFonts w:ascii="Times New Roman" w:hAnsi="Times New Roman" w:cs="Times New Roman"/>
            <w:sz w:val="24"/>
            <w:szCs w:val="24"/>
          </w:rPr>
          <w:t>76</w:t>
        </w:r>
      </w:ins>
      <w:r w:rsidR="00A233E4">
        <w:rPr>
          <w:rFonts w:ascii="Times New Roman" w:hAnsi="Times New Roman" w:cs="Times New Roman"/>
          <w:sz w:val="24"/>
          <w:szCs w:val="24"/>
        </w:rPr>
        <w:t>), followed by double-mediated pairs (</w:t>
      </w:r>
      <w:r w:rsidR="00AA585B">
        <w:rPr>
          <w:rFonts w:ascii="Times New Roman" w:hAnsi="Times New Roman" w:cs="Times New Roman"/>
          <w:sz w:val="24"/>
          <w:szCs w:val="24"/>
        </w:rPr>
        <w:t>2</w:t>
      </w:r>
      <w:ins w:id="195" w:author="Nick Maxwell" w:date="2025-10-24T15:45:00Z" w16du:dateUtc="2025-10-24T20:45:00Z">
        <w:r w:rsidR="00C74C36">
          <w:rPr>
            <w:rFonts w:ascii="Times New Roman" w:hAnsi="Times New Roman" w:cs="Times New Roman"/>
            <w:sz w:val="24"/>
            <w:szCs w:val="24"/>
          </w:rPr>
          <w:t>0</w:t>
        </w:r>
      </w:ins>
      <w:del w:id="196" w:author="Nick Maxwell" w:date="2025-10-24T15:45:00Z" w16du:dateUtc="2025-10-24T20:45:00Z">
        <w:r w:rsidR="00AA585B" w:rsidDel="00C74C36">
          <w:rPr>
            <w:rFonts w:ascii="Times New Roman" w:hAnsi="Times New Roman" w:cs="Times New Roman"/>
            <w:sz w:val="24"/>
            <w:szCs w:val="24"/>
          </w:rPr>
          <w:delText>2</w:delText>
        </w:r>
      </w:del>
      <w:r w:rsidR="00AA585B">
        <w:rPr>
          <w:rFonts w:ascii="Times New Roman" w:hAnsi="Times New Roman" w:cs="Times New Roman"/>
          <w:sz w:val="24"/>
          <w:szCs w:val="24"/>
        </w:rPr>
        <w:t>.</w:t>
      </w:r>
      <w:ins w:id="197" w:author="Nick Maxwell" w:date="2025-10-24T15:45:00Z" w16du:dateUtc="2025-10-24T20:45:00Z">
        <w:r w:rsidR="00C74C36">
          <w:rPr>
            <w:rFonts w:ascii="Times New Roman" w:hAnsi="Times New Roman" w:cs="Times New Roman"/>
            <w:sz w:val="24"/>
            <w:szCs w:val="24"/>
          </w:rPr>
          <w:t>9</w:t>
        </w:r>
      </w:ins>
      <w:del w:id="198" w:author="Nick Maxwell" w:date="2025-10-24T15:45:00Z" w16du:dateUtc="2025-10-24T20:45:00Z">
        <w:r w:rsidR="00AA585B" w:rsidDel="00C74C36">
          <w:rPr>
            <w:rFonts w:ascii="Times New Roman" w:hAnsi="Times New Roman" w:cs="Times New Roman"/>
            <w:sz w:val="24"/>
            <w:szCs w:val="24"/>
          </w:rPr>
          <w:delText>2</w:delText>
        </w:r>
      </w:del>
      <w:r w:rsidR="00AA585B">
        <w:rPr>
          <w:rFonts w:ascii="Times New Roman" w:hAnsi="Times New Roman" w:cs="Times New Roman"/>
          <w:sz w:val="24"/>
          <w:szCs w:val="24"/>
        </w:rPr>
        <w:t>2</w:t>
      </w:r>
      <w:r w:rsidR="00A233E4">
        <w:rPr>
          <w:rFonts w:ascii="Times New Roman" w:hAnsi="Times New Roman" w:cs="Times New Roman"/>
          <w:sz w:val="24"/>
          <w:szCs w:val="24"/>
        </w:rPr>
        <w:t>), and unrelated pairs (</w:t>
      </w:r>
      <w:del w:id="199" w:author="Nick Maxwell" w:date="2025-10-24T15:45:00Z" w16du:dateUtc="2025-10-24T20:45:00Z">
        <w:r w:rsidR="00AA585B" w:rsidDel="00C74C36">
          <w:rPr>
            <w:rFonts w:ascii="Times New Roman" w:hAnsi="Times New Roman" w:cs="Times New Roman"/>
            <w:sz w:val="24"/>
            <w:szCs w:val="24"/>
          </w:rPr>
          <w:delText>18.67</w:delText>
        </w:r>
      </w:del>
      <w:ins w:id="200" w:author="Nick Maxwell" w:date="2025-10-24T15:45:00Z" w16du:dateUtc="2025-10-24T20:45:00Z">
        <w:r w:rsidR="00C74C36">
          <w:rPr>
            <w:rFonts w:ascii="Times New Roman" w:hAnsi="Times New Roman" w:cs="Times New Roman"/>
            <w:sz w:val="24"/>
            <w:szCs w:val="24"/>
          </w:rPr>
          <w:t>16.94</w:t>
        </w:r>
      </w:ins>
      <w:r w:rsidR="00A233E4">
        <w:rPr>
          <w:rFonts w:ascii="Times New Roman" w:hAnsi="Times New Roman" w:cs="Times New Roman"/>
          <w:sz w:val="24"/>
          <w:szCs w:val="24"/>
        </w:rPr>
        <w:t>)</w:t>
      </w:r>
      <w:r w:rsidR="00AA585B">
        <w:rPr>
          <w:rFonts w:ascii="Times New Roman" w:hAnsi="Times New Roman" w:cs="Times New Roman"/>
          <w:sz w:val="24"/>
          <w:szCs w:val="24"/>
        </w:rPr>
        <w:t xml:space="preserve">. Importantly, JAMs did not </w:t>
      </w:r>
      <w:del w:id="201" w:author="Mark Huff" w:date="2025-10-23T17:48:00Z" w16du:dateUtc="2025-10-23T22:48:00Z">
        <w:r w:rsidR="00AA585B" w:rsidDel="00BA01A9">
          <w:rPr>
            <w:rFonts w:ascii="Times New Roman" w:hAnsi="Times New Roman" w:cs="Times New Roman"/>
            <w:sz w:val="24"/>
            <w:szCs w:val="24"/>
          </w:rPr>
          <w:delText xml:space="preserve">significantly </w:delText>
        </w:r>
      </w:del>
      <w:r w:rsidR="00AA585B">
        <w:rPr>
          <w:rFonts w:ascii="Times New Roman" w:hAnsi="Times New Roman" w:cs="Times New Roman"/>
          <w:sz w:val="24"/>
          <w:szCs w:val="24"/>
        </w:rPr>
        <w:t>differ between double-mediated and unrelated pairs (</w:t>
      </w:r>
      <w:r w:rsidR="00AA585B" w:rsidRPr="00623F33">
        <w:rPr>
          <w:rFonts w:ascii="Times New Roman" w:hAnsi="Times New Roman" w:cs="Times New Roman"/>
          <w:i/>
          <w:iCs/>
          <w:sz w:val="24"/>
          <w:szCs w:val="24"/>
        </w:rPr>
        <w:t>t</w:t>
      </w:r>
      <w:r w:rsidR="00AA585B">
        <w:rPr>
          <w:rFonts w:ascii="Times New Roman" w:hAnsi="Times New Roman" w:cs="Times New Roman"/>
          <w:sz w:val="24"/>
          <w:szCs w:val="24"/>
        </w:rPr>
        <w:t xml:space="preserve"> &lt; 1, </w:t>
      </w:r>
      <w:r w:rsidR="00AA585B" w:rsidRPr="00623F33">
        <w:rPr>
          <w:rFonts w:ascii="Times New Roman" w:hAnsi="Times New Roman" w:cs="Times New Roman"/>
          <w:i/>
          <w:iCs/>
          <w:sz w:val="24"/>
          <w:szCs w:val="24"/>
        </w:rPr>
        <w:t>p</w:t>
      </w:r>
      <w:r w:rsidR="00AA585B">
        <w:rPr>
          <w:rFonts w:ascii="Times New Roman" w:hAnsi="Times New Roman" w:cs="Times New Roman"/>
          <w:sz w:val="24"/>
          <w:szCs w:val="24"/>
        </w:rPr>
        <w:t xml:space="preserve"> = .</w:t>
      </w:r>
      <w:del w:id="202" w:author="Nick Maxwell" w:date="2025-10-24T15:43:00Z" w16du:dateUtc="2025-10-24T20:43:00Z">
        <w:r w:rsidR="00AA585B" w:rsidDel="00C74C36">
          <w:rPr>
            <w:rFonts w:ascii="Times New Roman" w:hAnsi="Times New Roman" w:cs="Times New Roman"/>
            <w:sz w:val="24"/>
            <w:szCs w:val="24"/>
          </w:rPr>
          <w:delText>34</w:delText>
        </w:r>
      </w:del>
      <w:ins w:id="203" w:author="Nick Maxwell" w:date="2025-10-24T15:43:00Z" w16du:dateUtc="2025-10-24T20:43:00Z">
        <w:r w:rsidR="00C74C36">
          <w:rPr>
            <w:rFonts w:ascii="Times New Roman" w:hAnsi="Times New Roman" w:cs="Times New Roman"/>
            <w:sz w:val="24"/>
            <w:szCs w:val="24"/>
          </w:rPr>
          <w:t>30</w:t>
        </w:r>
      </w:ins>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 </w:t>
      </w:r>
      <w:r w:rsidR="00AA0D7E">
        <w:rPr>
          <w:rFonts w:ascii="Times New Roman" w:hAnsi="Times New Roman" w:cs="Times New Roman"/>
          <w:color w:val="0070C0"/>
          <w:sz w:val="24"/>
          <w:szCs w:val="24"/>
        </w:rPr>
        <w:t>.</w:t>
      </w:r>
      <w:del w:id="204" w:author="Nick Maxwell" w:date="2025-10-24T15:46:00Z" w16du:dateUtc="2025-10-24T20:46:00Z">
        <w:r w:rsidR="00AA0D7E" w:rsidDel="00C74C36">
          <w:rPr>
            <w:rFonts w:ascii="Times New Roman" w:hAnsi="Times New Roman" w:cs="Times New Roman"/>
            <w:color w:val="0070C0"/>
            <w:sz w:val="24"/>
            <w:szCs w:val="24"/>
          </w:rPr>
          <w:delText>003</w:delText>
        </w:r>
      </w:del>
      <w:ins w:id="205" w:author="Nick Maxwell" w:date="2025-10-24T15:46:00Z" w16du:dateUtc="2025-10-24T20:46:00Z">
        <w:r w:rsidR="00C74C36">
          <w:rPr>
            <w:rFonts w:ascii="Times New Roman" w:hAnsi="Times New Roman" w:cs="Times New Roman"/>
            <w:color w:val="0070C0"/>
            <w:sz w:val="24"/>
            <w:szCs w:val="24"/>
          </w:rPr>
          <w:t>82</w:t>
        </w:r>
      </w:ins>
      <w:r w:rsidR="00AA585B">
        <w:rPr>
          <w:rFonts w:ascii="Times New Roman" w:hAnsi="Times New Roman" w:cs="Times New Roman"/>
          <w:sz w:val="24"/>
          <w:szCs w:val="24"/>
        </w:rPr>
        <w:t xml:space="preserve">), </w:t>
      </w:r>
      <w:r w:rsidR="00B63AC5">
        <w:rPr>
          <w:rFonts w:ascii="Times New Roman" w:hAnsi="Times New Roman" w:cs="Times New Roman"/>
          <w:sz w:val="24"/>
          <w:szCs w:val="24"/>
        </w:rPr>
        <w:t>suggest</w:t>
      </w:r>
      <w:r w:rsidR="00AA585B">
        <w:rPr>
          <w:rFonts w:ascii="Times New Roman" w:hAnsi="Times New Roman" w:cs="Times New Roman"/>
          <w:sz w:val="24"/>
          <w:szCs w:val="24"/>
        </w:rPr>
        <w:t>ing</w:t>
      </w:r>
      <w:r w:rsidR="00B63AC5">
        <w:rPr>
          <w:rFonts w:ascii="Times New Roman" w:hAnsi="Times New Roman" w:cs="Times New Roman"/>
          <w:sz w:val="24"/>
          <w:szCs w:val="24"/>
        </w:rPr>
        <w:t xml:space="preserve"> that participants </w:t>
      </w:r>
      <w:r w:rsidR="00AA585B">
        <w:rPr>
          <w:rFonts w:ascii="Times New Roman" w:hAnsi="Times New Roman" w:cs="Times New Roman"/>
          <w:sz w:val="24"/>
          <w:szCs w:val="24"/>
        </w:rPr>
        <w:t xml:space="preserve">perceived double-mediated </w:t>
      </w:r>
      <w:r w:rsidR="00862E33">
        <w:rPr>
          <w:rFonts w:ascii="Times New Roman" w:hAnsi="Times New Roman" w:cs="Times New Roman"/>
          <w:sz w:val="24"/>
          <w:szCs w:val="24"/>
        </w:rPr>
        <w:t xml:space="preserve">and unrelated </w:t>
      </w:r>
      <w:r w:rsidR="00AA585B">
        <w:rPr>
          <w:rFonts w:ascii="Times New Roman" w:hAnsi="Times New Roman" w:cs="Times New Roman"/>
          <w:sz w:val="24"/>
          <w:szCs w:val="24"/>
        </w:rPr>
        <w:t xml:space="preserve">pairs as being </w:t>
      </w:r>
      <w:r w:rsidR="00862E33">
        <w:rPr>
          <w:rFonts w:ascii="Times New Roman" w:hAnsi="Times New Roman" w:cs="Times New Roman"/>
          <w:sz w:val="24"/>
          <w:szCs w:val="24"/>
        </w:rPr>
        <w:t>indistinguishable at encoding.</w:t>
      </w:r>
    </w:p>
    <w:p w14:paraId="0E153221" w14:textId="1E7B4386" w:rsidR="00993BA6" w:rsidRDefault="00993BA6" w:rsidP="00993BA6">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Experiment 2</w:t>
      </w:r>
      <w:r>
        <w:rPr>
          <w:rFonts w:ascii="Times New Roman" w:hAnsi="Times New Roman" w:cs="Times New Roman"/>
          <w:b/>
          <w:bCs/>
          <w:sz w:val="24"/>
          <w:szCs w:val="24"/>
        </w:rPr>
        <w:t>B</w:t>
      </w:r>
      <w:r w:rsidRPr="00401B13">
        <w:rPr>
          <w:rFonts w:ascii="Times New Roman" w:hAnsi="Times New Roman" w:cs="Times New Roman"/>
          <w:b/>
          <w:bCs/>
          <w:sz w:val="24"/>
          <w:szCs w:val="24"/>
        </w:rPr>
        <w:t xml:space="preserve">: </w:t>
      </w:r>
      <w:r>
        <w:rPr>
          <w:rFonts w:ascii="Times New Roman" w:hAnsi="Times New Roman" w:cs="Times New Roman"/>
          <w:b/>
          <w:bCs/>
          <w:sz w:val="24"/>
          <w:szCs w:val="24"/>
        </w:rPr>
        <w:t>Backward</w:t>
      </w:r>
      <w:r w:rsidRPr="00401B13">
        <w:rPr>
          <w:rFonts w:ascii="Times New Roman" w:hAnsi="Times New Roman" w:cs="Times New Roman"/>
          <w:b/>
          <w:bCs/>
          <w:sz w:val="24"/>
          <w:szCs w:val="24"/>
        </w:rPr>
        <w:t xml:space="preserve"> </w:t>
      </w:r>
      <w:r w:rsidR="00C544D3">
        <w:rPr>
          <w:rFonts w:ascii="Times New Roman" w:hAnsi="Times New Roman" w:cs="Times New Roman"/>
          <w:b/>
          <w:bCs/>
          <w:sz w:val="24"/>
          <w:szCs w:val="24"/>
        </w:rPr>
        <w:t>Double</w:t>
      </w:r>
      <w:r w:rsidR="00D10D37">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323021FD" w14:textId="6FDA329F" w:rsidR="00B46ECE" w:rsidRPr="00B46ECE" w:rsidRDefault="00D10D37" w:rsidP="00D10D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2B then provided an additional test of the relational account of JOL reactivity by testing whether JOLs would improve cued-recall of double-mediated </w:t>
      </w:r>
      <w:r w:rsidR="00472184">
        <w:rPr>
          <w:rFonts w:ascii="Times New Roman" w:hAnsi="Times New Roman" w:cs="Times New Roman"/>
          <w:sz w:val="24"/>
          <w:szCs w:val="24"/>
        </w:rPr>
        <w:t>pairs</w:t>
      </w:r>
      <w:r>
        <w:rPr>
          <w:rFonts w:ascii="Times New Roman" w:hAnsi="Times New Roman" w:cs="Times New Roman"/>
          <w:sz w:val="24"/>
          <w:szCs w:val="24"/>
        </w:rPr>
        <w:t xml:space="preserve"> presented in the backward direction. We again expected that making JOLs would improve cued-recall of forward</w:t>
      </w:r>
      <w:r w:rsidR="00AF7C76">
        <w:rPr>
          <w:rFonts w:ascii="Times New Roman" w:hAnsi="Times New Roman" w:cs="Times New Roman"/>
          <w:sz w:val="24"/>
          <w:szCs w:val="24"/>
        </w:rPr>
        <w:t xml:space="preserve"> pair</w:t>
      </w:r>
      <w:r>
        <w:rPr>
          <w:rFonts w:ascii="Times New Roman" w:hAnsi="Times New Roman" w:cs="Times New Roman"/>
          <w:sz w:val="24"/>
          <w:szCs w:val="24"/>
        </w:rPr>
        <w:t xml:space="preserve">s but that JOLs would be non-reactive on unrelated pairs. Furthermore, </w:t>
      </w:r>
      <w:r w:rsidR="00472184">
        <w:rPr>
          <w:rFonts w:ascii="Times New Roman" w:hAnsi="Times New Roman" w:cs="Times New Roman"/>
          <w:sz w:val="24"/>
          <w:szCs w:val="24"/>
        </w:rPr>
        <w:t>based on</w:t>
      </w:r>
      <w:r>
        <w:rPr>
          <w:rFonts w:ascii="Times New Roman" w:hAnsi="Times New Roman" w:cs="Times New Roman"/>
          <w:sz w:val="24"/>
          <w:szCs w:val="24"/>
        </w:rPr>
        <w:t xml:space="preserve"> </w:t>
      </w:r>
      <w:r w:rsidR="009E67AA">
        <w:rPr>
          <w:rFonts w:ascii="Times New Roman" w:hAnsi="Times New Roman" w:cs="Times New Roman"/>
          <w:sz w:val="24"/>
          <w:szCs w:val="24"/>
        </w:rPr>
        <w:t xml:space="preserve">our </w:t>
      </w:r>
      <w:r>
        <w:rPr>
          <w:rFonts w:ascii="Times New Roman" w:hAnsi="Times New Roman" w:cs="Times New Roman"/>
          <w:sz w:val="24"/>
          <w:szCs w:val="24"/>
        </w:rPr>
        <w:t>findings in Experiment 1B with backward</w:t>
      </w:r>
      <w:r w:rsidR="00D238C3">
        <w:rPr>
          <w:rFonts w:ascii="Times New Roman" w:hAnsi="Times New Roman" w:cs="Times New Roman"/>
          <w:sz w:val="24"/>
          <w:szCs w:val="24"/>
        </w:rPr>
        <w:t xml:space="preserve"> single-</w:t>
      </w:r>
      <w:r>
        <w:rPr>
          <w:rFonts w:ascii="Times New Roman" w:hAnsi="Times New Roman" w:cs="Times New Roman"/>
          <w:sz w:val="24"/>
          <w:szCs w:val="24"/>
        </w:rPr>
        <w:t xml:space="preserve">mediated pairs, we anticipated that JOL reactivity would </w:t>
      </w:r>
      <w:r>
        <w:rPr>
          <w:rFonts w:ascii="Times New Roman" w:hAnsi="Times New Roman" w:cs="Times New Roman"/>
          <w:sz w:val="24"/>
          <w:szCs w:val="24"/>
        </w:rPr>
        <w:lastRenderedPageBreak/>
        <w:t>extend to backward double-mediated pairs, given the indirect, underlying relation between cue and target. Thus</w:t>
      </w:r>
      <w:r w:rsidR="00D238C3">
        <w:rPr>
          <w:rFonts w:ascii="Times New Roman" w:hAnsi="Times New Roman" w:cs="Times New Roman"/>
          <w:sz w:val="24"/>
          <w:szCs w:val="24"/>
        </w:rPr>
        <w:t xml:space="preserve">, we anticipated that JOLs would encourage relational encoding, which would facilitate cued-recall of all related pair types, regardless of whether they were directly or indirectly related. </w:t>
      </w:r>
      <w:r>
        <w:rPr>
          <w:rFonts w:ascii="Times New Roman" w:hAnsi="Times New Roman" w:cs="Times New Roman"/>
          <w:sz w:val="24"/>
          <w:szCs w:val="24"/>
        </w:rPr>
        <w:t xml:space="preserve">However, because backward </w:t>
      </w:r>
      <w:r w:rsidR="00472184">
        <w:rPr>
          <w:rFonts w:ascii="Times New Roman" w:hAnsi="Times New Roman" w:cs="Times New Roman"/>
          <w:sz w:val="24"/>
          <w:szCs w:val="24"/>
        </w:rPr>
        <w:t>pairs</w:t>
      </w:r>
      <w:r>
        <w:rPr>
          <w:rFonts w:ascii="Times New Roman" w:hAnsi="Times New Roman" w:cs="Times New Roman"/>
          <w:sz w:val="24"/>
          <w:szCs w:val="24"/>
        </w:rPr>
        <w:t xml:space="preserve"> are generally more difficult for participants to recall relative to forward pairs, we also expected that any reactivity effects observed on this pair type would likely be smaller than when they were presented in the forward direction in Experiment 2A.</w:t>
      </w:r>
    </w:p>
    <w:p w14:paraId="1304D535" w14:textId="77777777"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Method</w:t>
      </w:r>
    </w:p>
    <w:p w14:paraId="3B740475" w14:textId="77777777"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6CDBCACD" w14:textId="02A2CF2A" w:rsidR="00993BA6" w:rsidRDefault="00472184" w:rsidP="000657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2C1185">
        <w:rPr>
          <w:rFonts w:ascii="Times New Roman" w:hAnsi="Times New Roman" w:cs="Times New Roman"/>
          <w:sz w:val="24"/>
          <w:szCs w:val="24"/>
        </w:rPr>
        <w:t xml:space="preserve"> additional 124 undergraduate students</w:t>
      </w:r>
      <w:r w:rsidR="000500BA">
        <w:rPr>
          <w:rFonts w:ascii="Times New Roman" w:hAnsi="Times New Roman" w:cs="Times New Roman"/>
          <w:sz w:val="24"/>
          <w:szCs w:val="24"/>
        </w:rPr>
        <w:t xml:space="preserve"> from Midwestern State University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73) and the University of Southern Mississippi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46)</w:t>
      </w:r>
      <w:r>
        <w:rPr>
          <w:rFonts w:ascii="Times New Roman" w:hAnsi="Times New Roman" w:cs="Times New Roman"/>
          <w:sz w:val="24"/>
          <w:szCs w:val="24"/>
        </w:rPr>
        <w:t xml:space="preserve"> participated</w:t>
      </w:r>
      <w:r w:rsidR="00AF7C76">
        <w:rPr>
          <w:rFonts w:ascii="Times New Roman" w:hAnsi="Times New Roman" w:cs="Times New Roman"/>
          <w:sz w:val="24"/>
          <w:szCs w:val="24"/>
        </w:rPr>
        <w:t xml:space="preserve"> in Experiment 2B</w:t>
      </w:r>
      <w:r w:rsidR="002C1185">
        <w:rPr>
          <w:rFonts w:ascii="Times New Roman" w:hAnsi="Times New Roman" w:cs="Times New Roman"/>
          <w:sz w:val="24"/>
          <w:szCs w:val="24"/>
        </w:rPr>
        <w:t xml:space="preserve">. Recruitment occurred simultaneously </w:t>
      </w:r>
      <w:r>
        <w:rPr>
          <w:rFonts w:ascii="Times New Roman" w:hAnsi="Times New Roman" w:cs="Times New Roman"/>
          <w:sz w:val="24"/>
          <w:szCs w:val="24"/>
        </w:rPr>
        <w:t xml:space="preserve">at </w:t>
      </w:r>
      <w:r w:rsidR="002C1185">
        <w:rPr>
          <w:rFonts w:ascii="Times New Roman" w:hAnsi="Times New Roman" w:cs="Times New Roman"/>
          <w:sz w:val="24"/>
          <w:szCs w:val="24"/>
        </w:rPr>
        <w:t>both testing sites</w:t>
      </w:r>
      <w:r w:rsidR="00FD3D18">
        <w:rPr>
          <w:rFonts w:ascii="Times New Roman" w:hAnsi="Times New Roman" w:cs="Times New Roman"/>
          <w:sz w:val="24"/>
          <w:szCs w:val="24"/>
        </w:rPr>
        <w:t>,</w:t>
      </w:r>
      <w:r w:rsidR="002C1185">
        <w:rPr>
          <w:rFonts w:ascii="Times New Roman" w:hAnsi="Times New Roman" w:cs="Times New Roman"/>
          <w:sz w:val="24"/>
          <w:szCs w:val="24"/>
        </w:rPr>
        <w:t xml:space="preserve"> and all participants</w:t>
      </w:r>
      <w:r w:rsidR="0031715F">
        <w:rPr>
          <w:rFonts w:ascii="Times New Roman" w:hAnsi="Times New Roman" w:cs="Times New Roman"/>
          <w:sz w:val="24"/>
          <w:szCs w:val="24"/>
        </w:rPr>
        <w:t xml:space="preserve"> completed </w:t>
      </w:r>
      <w:r w:rsidR="00AF7C76">
        <w:rPr>
          <w:rFonts w:ascii="Times New Roman" w:hAnsi="Times New Roman" w:cs="Times New Roman"/>
          <w:sz w:val="24"/>
          <w:szCs w:val="24"/>
        </w:rPr>
        <w:t>the study</w:t>
      </w:r>
      <w:r w:rsidR="0031715F">
        <w:rPr>
          <w:rFonts w:ascii="Times New Roman" w:hAnsi="Times New Roman" w:cs="Times New Roman"/>
          <w:sz w:val="24"/>
          <w:szCs w:val="24"/>
        </w:rPr>
        <w:t xml:space="preserve"> </w:t>
      </w:r>
      <w:r w:rsidR="002C1185">
        <w:rPr>
          <w:rFonts w:ascii="Times New Roman" w:hAnsi="Times New Roman" w:cs="Times New Roman"/>
          <w:sz w:val="24"/>
          <w:szCs w:val="24"/>
        </w:rPr>
        <w:t xml:space="preserve">online </w:t>
      </w:r>
      <w:r w:rsidR="0031715F">
        <w:rPr>
          <w:rFonts w:ascii="Times New Roman" w:hAnsi="Times New Roman" w:cs="Times New Roman"/>
          <w:sz w:val="24"/>
          <w:szCs w:val="24"/>
        </w:rPr>
        <w:t xml:space="preserve">in exchange for partial course credit. </w:t>
      </w:r>
      <w:r>
        <w:rPr>
          <w:rFonts w:ascii="Times New Roman" w:hAnsi="Times New Roman" w:cs="Times New Roman"/>
          <w:sz w:val="24"/>
          <w:szCs w:val="24"/>
        </w:rPr>
        <w:t>P</w:t>
      </w:r>
      <w:r w:rsidR="000500BA">
        <w:rPr>
          <w:rFonts w:ascii="Times New Roman" w:hAnsi="Times New Roman" w:cs="Times New Roman"/>
          <w:sz w:val="24"/>
          <w:szCs w:val="24"/>
        </w:rPr>
        <w:t xml:space="preserve">articipants were </w:t>
      </w:r>
      <w:r>
        <w:rPr>
          <w:rFonts w:ascii="Times New Roman" w:hAnsi="Times New Roman" w:cs="Times New Roman"/>
          <w:sz w:val="24"/>
          <w:szCs w:val="24"/>
        </w:rPr>
        <w:t xml:space="preserve">again </w:t>
      </w:r>
      <w:r w:rsidR="000500BA">
        <w:rPr>
          <w:rFonts w:ascii="Times New Roman" w:hAnsi="Times New Roman" w:cs="Times New Roman"/>
          <w:sz w:val="24"/>
          <w:szCs w:val="24"/>
        </w:rPr>
        <w:t>randomly assigned to either the JOL or no-JOL encoding groups. Participant</w:t>
      </w:r>
      <w:r w:rsidR="00761F0A">
        <w:rPr>
          <w:rFonts w:ascii="Times New Roman" w:hAnsi="Times New Roman" w:cs="Times New Roman"/>
          <w:sz w:val="24"/>
          <w:szCs w:val="24"/>
        </w:rPr>
        <w:t>s’</w:t>
      </w:r>
      <w:r w:rsidR="000500BA">
        <w:rPr>
          <w:rFonts w:ascii="Times New Roman" w:hAnsi="Times New Roman" w:cs="Times New Roman"/>
          <w:sz w:val="24"/>
          <w:szCs w:val="24"/>
        </w:rPr>
        <w:t xml:space="preserve"> responses were screened using the same criteria as the previous experiments, and </w:t>
      </w:r>
      <w:r w:rsidR="00ED7F9B">
        <w:rPr>
          <w:rFonts w:ascii="Times New Roman" w:hAnsi="Times New Roman" w:cs="Times New Roman"/>
          <w:sz w:val="24"/>
          <w:szCs w:val="24"/>
        </w:rPr>
        <w:t>five</w:t>
      </w:r>
      <w:r w:rsidR="000500BA">
        <w:rPr>
          <w:rFonts w:ascii="Times New Roman" w:hAnsi="Times New Roman" w:cs="Times New Roman"/>
          <w:sz w:val="24"/>
          <w:szCs w:val="24"/>
        </w:rPr>
        <w:t xml:space="preserve"> participants were </w:t>
      </w:r>
      <w:r w:rsidR="00ED7F9B">
        <w:rPr>
          <w:rFonts w:ascii="Times New Roman" w:hAnsi="Times New Roman" w:cs="Times New Roman"/>
          <w:sz w:val="24"/>
          <w:szCs w:val="24"/>
        </w:rPr>
        <w:t xml:space="preserve">excluded from the following analyses. </w:t>
      </w:r>
      <w:r w:rsidR="0008190E">
        <w:rPr>
          <w:rFonts w:ascii="Times New Roman" w:hAnsi="Times New Roman" w:cs="Times New Roman"/>
          <w:sz w:val="24"/>
          <w:szCs w:val="24"/>
        </w:rPr>
        <w:t>The</w:t>
      </w:r>
      <w:r w:rsidR="00ED7F9B">
        <w:rPr>
          <w:rFonts w:ascii="Times New Roman" w:hAnsi="Times New Roman" w:cs="Times New Roman"/>
          <w:sz w:val="24"/>
          <w:szCs w:val="24"/>
        </w:rPr>
        <w:t xml:space="preserve"> final dataset contained 119 participants (</w:t>
      </w:r>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JOL</w:t>
      </w:r>
      <w:r>
        <w:rPr>
          <w:rFonts w:ascii="Times New Roman" w:hAnsi="Times New Roman" w:cs="Times New Roman"/>
          <w:sz w:val="24"/>
          <w:szCs w:val="24"/>
        </w:rPr>
        <w:t xml:space="preserve"> group</w:t>
      </w:r>
      <w:r w:rsidR="00ED7F9B">
        <w:rPr>
          <w:rFonts w:ascii="Times New Roman" w:hAnsi="Times New Roman" w:cs="Times New Roman"/>
          <w:sz w:val="24"/>
          <w:szCs w:val="24"/>
        </w:rPr>
        <w:t xml:space="preserve"> = 60; </w:t>
      </w:r>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no-JOL</w:t>
      </w:r>
      <w:r>
        <w:rPr>
          <w:rFonts w:ascii="Times New Roman" w:hAnsi="Times New Roman" w:cs="Times New Roman"/>
          <w:sz w:val="24"/>
          <w:szCs w:val="24"/>
        </w:rPr>
        <w:t xml:space="preserve"> group</w:t>
      </w:r>
      <w:r w:rsidR="00ED7F9B">
        <w:rPr>
          <w:rFonts w:ascii="Times New Roman" w:hAnsi="Times New Roman" w:cs="Times New Roman"/>
          <w:sz w:val="24"/>
          <w:szCs w:val="24"/>
        </w:rPr>
        <w:t xml:space="preserve"> = 59). The initial sample size was modeled after the previous experiments, and a </w:t>
      </w:r>
      <w:r>
        <w:rPr>
          <w:rFonts w:ascii="Times New Roman" w:hAnsi="Times New Roman" w:cs="Times New Roman"/>
          <w:sz w:val="24"/>
          <w:szCs w:val="24"/>
        </w:rPr>
        <w:t>sensitivity analysis</w:t>
      </w:r>
      <w:r w:rsidR="00ED7F9B">
        <w:rPr>
          <w:rFonts w:ascii="Times New Roman" w:hAnsi="Times New Roman" w:cs="Times New Roman"/>
          <w:sz w:val="24"/>
          <w:szCs w:val="24"/>
        </w:rPr>
        <w:t xml:space="preserve"> conducted with </w:t>
      </w:r>
      <w:r w:rsidR="00ED7F9B" w:rsidRPr="0024163F">
        <w:rPr>
          <w:rFonts w:ascii="Times New Roman" w:hAnsi="Times New Roman" w:cs="Times New Roman"/>
          <w:i/>
          <w:iCs/>
          <w:sz w:val="24"/>
          <w:szCs w:val="24"/>
        </w:rPr>
        <w:t>G*Power 3.1</w:t>
      </w:r>
      <w:r w:rsidR="00ED7F9B">
        <w:rPr>
          <w:rFonts w:ascii="Times New Roman" w:hAnsi="Times New Roman" w:cs="Times New Roman"/>
          <w:sz w:val="24"/>
          <w:szCs w:val="24"/>
        </w:rPr>
        <w:t xml:space="preserve"> suggested that our final sample was sufficient for detecting small main effects/interactions</w:t>
      </w:r>
      <w:r>
        <w:rPr>
          <w:rFonts w:ascii="Times New Roman" w:hAnsi="Times New Roman" w:cs="Times New Roman"/>
          <w:sz w:val="24"/>
          <w:szCs w:val="24"/>
        </w:rPr>
        <w:t xml:space="preserve"> or larger</w:t>
      </w:r>
      <w:r w:rsidR="00ED7F9B">
        <w:rPr>
          <w:rFonts w:ascii="Times New Roman" w:hAnsi="Times New Roman" w:cs="Times New Roman"/>
          <w:sz w:val="24"/>
          <w:szCs w:val="24"/>
        </w:rPr>
        <w:t xml:space="preserve"> (</w:t>
      </w:r>
      <w:r w:rsidR="00ED7F9B" w:rsidRPr="00931821">
        <w:rPr>
          <w:rFonts w:ascii="Times New Roman" w:hAnsi="Times New Roman" w:cs="Times New Roman"/>
          <w:i/>
          <w:iCs/>
          <w:sz w:val="24"/>
          <w:szCs w:val="24"/>
        </w:rPr>
        <w:t>d</w:t>
      </w:r>
      <w:r w:rsidR="00ED7F9B">
        <w:rPr>
          <w:rFonts w:ascii="Times New Roman" w:hAnsi="Times New Roman" w:cs="Times New Roman"/>
          <w:sz w:val="24"/>
          <w:szCs w:val="24"/>
        </w:rPr>
        <w:t xml:space="preserve"> = 0.23, </w:t>
      </w:r>
      <w:r w:rsidR="00ED7F9B" w:rsidRPr="0024163F">
        <w:rPr>
          <w:rFonts w:ascii="Times New Roman" w:hAnsi="Times New Roman" w:cs="Times New Roman"/>
          <w:i/>
          <w:iCs/>
          <w:sz w:val="24"/>
          <w:szCs w:val="24"/>
        </w:rPr>
        <w:t>α</w:t>
      </w:r>
      <w:r w:rsidR="00ED7F9B">
        <w:rPr>
          <w:rFonts w:ascii="Times New Roman" w:hAnsi="Times New Roman" w:cs="Times New Roman"/>
          <w:sz w:val="24"/>
          <w:szCs w:val="24"/>
        </w:rPr>
        <w:t xml:space="preserve"> = .05, 1 – </w:t>
      </w:r>
      <w:r w:rsidR="00ED7F9B" w:rsidRPr="0024163F">
        <w:rPr>
          <w:rFonts w:ascii="Times New Roman" w:hAnsi="Times New Roman" w:cs="Times New Roman"/>
          <w:i/>
          <w:iCs/>
          <w:sz w:val="24"/>
          <w:szCs w:val="24"/>
        </w:rPr>
        <w:t>β</w:t>
      </w:r>
      <w:r w:rsidR="00ED7F9B">
        <w:rPr>
          <w:rFonts w:ascii="Times New Roman" w:hAnsi="Times New Roman" w:cs="Times New Roman"/>
          <w:sz w:val="24"/>
          <w:szCs w:val="24"/>
        </w:rPr>
        <w:t xml:space="preserve"> = .80).</w:t>
      </w:r>
    </w:p>
    <w:p w14:paraId="4700138F" w14:textId="6A5669BE"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09561A50" w14:textId="206C6E37" w:rsidR="00101392" w:rsidRDefault="00065755" w:rsidP="001013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2B followed the same general procedure </w:t>
      </w:r>
      <w:r w:rsidR="0084553E">
        <w:rPr>
          <w:rFonts w:ascii="Times New Roman" w:hAnsi="Times New Roman" w:cs="Times New Roman"/>
          <w:sz w:val="24"/>
          <w:szCs w:val="24"/>
        </w:rPr>
        <w:t>outlined in the previous experiments</w:t>
      </w:r>
      <w:r>
        <w:rPr>
          <w:rFonts w:ascii="Times New Roman" w:hAnsi="Times New Roman" w:cs="Times New Roman"/>
          <w:sz w:val="24"/>
          <w:szCs w:val="24"/>
        </w:rPr>
        <w:t xml:space="preserve"> and u</w:t>
      </w:r>
      <w:r w:rsidR="0084553E">
        <w:rPr>
          <w:rFonts w:ascii="Times New Roman" w:hAnsi="Times New Roman" w:cs="Times New Roman"/>
          <w:sz w:val="24"/>
          <w:szCs w:val="24"/>
        </w:rPr>
        <w:t xml:space="preserve">sed </w:t>
      </w:r>
      <w:r>
        <w:rPr>
          <w:rFonts w:ascii="Times New Roman" w:hAnsi="Times New Roman" w:cs="Times New Roman"/>
          <w:sz w:val="24"/>
          <w:szCs w:val="24"/>
        </w:rPr>
        <w:t xml:space="preserve">the same materials </w:t>
      </w:r>
      <w:r w:rsidR="0084553E">
        <w:rPr>
          <w:rFonts w:ascii="Times New Roman" w:hAnsi="Times New Roman" w:cs="Times New Roman"/>
          <w:sz w:val="24"/>
          <w:szCs w:val="24"/>
        </w:rPr>
        <w:t xml:space="preserve">as </w:t>
      </w:r>
      <w:r>
        <w:rPr>
          <w:rFonts w:ascii="Times New Roman" w:hAnsi="Times New Roman" w:cs="Times New Roman"/>
          <w:sz w:val="24"/>
          <w:szCs w:val="24"/>
        </w:rPr>
        <w:t xml:space="preserve">Experiment 2A with the following change. </w:t>
      </w:r>
      <w:r w:rsidR="0084553E">
        <w:rPr>
          <w:rFonts w:ascii="Times New Roman" w:hAnsi="Times New Roman" w:cs="Times New Roman"/>
          <w:sz w:val="24"/>
          <w:szCs w:val="24"/>
        </w:rPr>
        <w:t xml:space="preserve">All double-mediated </w:t>
      </w:r>
      <w:r w:rsidR="00472184">
        <w:rPr>
          <w:rFonts w:ascii="Times New Roman" w:hAnsi="Times New Roman" w:cs="Times New Roman"/>
          <w:sz w:val="24"/>
          <w:szCs w:val="24"/>
        </w:rPr>
        <w:t>pairs</w:t>
      </w:r>
      <w:r w:rsidR="0084553E">
        <w:rPr>
          <w:rFonts w:ascii="Times New Roman" w:hAnsi="Times New Roman" w:cs="Times New Roman"/>
          <w:sz w:val="24"/>
          <w:szCs w:val="24"/>
        </w:rPr>
        <w:t xml:space="preserve"> were transformed into backward double-mediated </w:t>
      </w:r>
      <w:r w:rsidR="00472184">
        <w:rPr>
          <w:rFonts w:ascii="Times New Roman" w:hAnsi="Times New Roman" w:cs="Times New Roman"/>
          <w:sz w:val="24"/>
          <w:szCs w:val="24"/>
        </w:rPr>
        <w:t>pairs</w:t>
      </w:r>
      <w:r w:rsidR="00101392">
        <w:rPr>
          <w:rFonts w:ascii="Times New Roman" w:hAnsi="Times New Roman" w:cs="Times New Roman"/>
          <w:sz w:val="24"/>
          <w:szCs w:val="24"/>
        </w:rPr>
        <w:t xml:space="preserve"> by flipping the order in which the </w:t>
      </w:r>
      <w:r w:rsidR="00101392">
        <w:rPr>
          <w:rFonts w:ascii="Times New Roman" w:hAnsi="Times New Roman" w:cs="Times New Roman"/>
          <w:sz w:val="24"/>
          <w:szCs w:val="24"/>
        </w:rPr>
        <w:lastRenderedPageBreak/>
        <w:t xml:space="preserve">cue and target were presented (i.e., the double-mediated pair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becomes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w:t>
      </w:r>
      <w:r w:rsidR="00A871C6">
        <w:rPr>
          <w:rFonts w:ascii="Times New Roman" w:hAnsi="Times New Roman" w:cs="Times New Roman"/>
          <w:sz w:val="24"/>
          <w:szCs w:val="24"/>
        </w:rPr>
        <w:t>This</w:t>
      </w:r>
      <w:r w:rsidR="00DA5C08">
        <w:rPr>
          <w:rFonts w:ascii="Times New Roman" w:hAnsi="Times New Roman" w:cs="Times New Roman"/>
          <w:sz w:val="24"/>
          <w:szCs w:val="24"/>
        </w:rPr>
        <w:t xml:space="preserve"> produced</w:t>
      </w:r>
      <w:r>
        <w:rPr>
          <w:rFonts w:ascii="Times New Roman" w:hAnsi="Times New Roman" w:cs="Times New Roman"/>
          <w:sz w:val="24"/>
          <w:szCs w:val="24"/>
        </w:rPr>
        <w:t xml:space="preserve"> a pair type in which </w:t>
      </w:r>
      <w:r w:rsidR="00EF7645">
        <w:rPr>
          <w:rFonts w:ascii="Times New Roman" w:hAnsi="Times New Roman" w:cs="Times New Roman"/>
          <w:sz w:val="24"/>
          <w:szCs w:val="24"/>
        </w:rPr>
        <w:t>the cue and target</w:t>
      </w:r>
      <w:r w:rsidR="0031715F">
        <w:rPr>
          <w:rFonts w:ascii="Times New Roman" w:hAnsi="Times New Roman" w:cs="Times New Roman"/>
          <w:sz w:val="24"/>
          <w:szCs w:val="24"/>
        </w:rPr>
        <w:t xml:space="preserve"> </w:t>
      </w:r>
      <w:r w:rsidR="00101392">
        <w:rPr>
          <w:rFonts w:ascii="Times New Roman" w:hAnsi="Times New Roman" w:cs="Times New Roman"/>
          <w:sz w:val="24"/>
          <w:szCs w:val="24"/>
        </w:rPr>
        <w:t xml:space="preserve">were </w:t>
      </w:r>
      <w:r w:rsidR="00C064F8">
        <w:rPr>
          <w:rFonts w:ascii="Times New Roman" w:hAnsi="Times New Roman" w:cs="Times New Roman"/>
          <w:sz w:val="24"/>
          <w:szCs w:val="24"/>
        </w:rPr>
        <w:t xml:space="preserve">still </w:t>
      </w:r>
      <w:r w:rsidR="0031715F">
        <w:rPr>
          <w:rFonts w:ascii="Times New Roman" w:hAnsi="Times New Roman" w:cs="Times New Roman"/>
          <w:sz w:val="24"/>
          <w:szCs w:val="24"/>
        </w:rPr>
        <w:t>indirectly linked via two mediators</w:t>
      </w:r>
      <w:r w:rsidR="00EF7645">
        <w:rPr>
          <w:rFonts w:ascii="Times New Roman" w:hAnsi="Times New Roman" w:cs="Times New Roman"/>
          <w:sz w:val="24"/>
          <w:szCs w:val="24"/>
        </w:rPr>
        <w:t>.</w:t>
      </w:r>
      <w:r w:rsidR="00101392">
        <w:rPr>
          <w:rFonts w:ascii="Times New Roman" w:hAnsi="Times New Roman" w:cs="Times New Roman"/>
          <w:sz w:val="24"/>
          <w:szCs w:val="24"/>
        </w:rPr>
        <w:t xml:space="preserve"> </w:t>
      </w:r>
      <w:r w:rsidR="00EF7645">
        <w:rPr>
          <w:rFonts w:ascii="Times New Roman" w:hAnsi="Times New Roman" w:cs="Times New Roman"/>
          <w:sz w:val="24"/>
          <w:szCs w:val="24"/>
        </w:rPr>
        <w:t>H</w:t>
      </w:r>
      <w:r w:rsidR="00101392">
        <w:rPr>
          <w:rFonts w:ascii="Times New Roman" w:hAnsi="Times New Roman" w:cs="Times New Roman"/>
          <w:sz w:val="24"/>
          <w:szCs w:val="24"/>
        </w:rPr>
        <w:t xml:space="preserve">owever, </w:t>
      </w:r>
      <w:r w:rsidR="00EF7645">
        <w:rPr>
          <w:rFonts w:ascii="Times New Roman" w:hAnsi="Times New Roman" w:cs="Times New Roman"/>
          <w:sz w:val="24"/>
          <w:szCs w:val="24"/>
        </w:rPr>
        <w:t xml:space="preserve">unlike the double-mediated pairs </w:t>
      </w:r>
      <w:del w:id="206" w:author="Mark Huff" w:date="2025-10-23T20:44:00Z" w16du:dateUtc="2025-10-24T01:44:00Z">
        <w:r w:rsidR="00EF7645" w:rsidDel="004C5474">
          <w:rPr>
            <w:rFonts w:ascii="Times New Roman" w:hAnsi="Times New Roman" w:cs="Times New Roman"/>
            <w:sz w:val="24"/>
            <w:szCs w:val="24"/>
          </w:rPr>
          <w:delText xml:space="preserve">utilized </w:delText>
        </w:r>
      </w:del>
      <w:r w:rsidR="00EF7645">
        <w:rPr>
          <w:rFonts w:ascii="Times New Roman" w:hAnsi="Times New Roman" w:cs="Times New Roman"/>
          <w:sz w:val="24"/>
          <w:szCs w:val="24"/>
        </w:rPr>
        <w:t xml:space="preserve">in Experiment 2A, </w:t>
      </w:r>
      <w:r w:rsidR="00DA5C08">
        <w:rPr>
          <w:rFonts w:ascii="Times New Roman" w:hAnsi="Times New Roman" w:cs="Times New Roman"/>
          <w:sz w:val="24"/>
          <w:szCs w:val="24"/>
        </w:rPr>
        <w:t xml:space="preserve">all first mediators were low </w:t>
      </w:r>
      <w:r w:rsidR="00FF46DD">
        <w:rPr>
          <w:rFonts w:ascii="Times New Roman" w:hAnsi="Times New Roman" w:cs="Times New Roman"/>
          <w:sz w:val="24"/>
          <w:szCs w:val="24"/>
        </w:rPr>
        <w:t>BAS</w:t>
      </w:r>
      <w:r w:rsidR="006061D5">
        <w:rPr>
          <w:rFonts w:ascii="Times New Roman" w:hAnsi="Times New Roman" w:cs="Times New Roman"/>
          <w:sz w:val="24"/>
          <w:szCs w:val="24"/>
        </w:rPr>
        <w:t xml:space="preserve"> </w:t>
      </w:r>
      <w:r w:rsidR="00DA5C08">
        <w:rPr>
          <w:rFonts w:ascii="Times New Roman" w:hAnsi="Times New Roman" w:cs="Times New Roman"/>
          <w:sz w:val="24"/>
          <w:szCs w:val="24"/>
        </w:rPr>
        <w:t xml:space="preserve">responses to the cue, and all second mediators were low </w:t>
      </w:r>
      <w:r w:rsidR="006061D5">
        <w:rPr>
          <w:rFonts w:ascii="Times New Roman" w:hAnsi="Times New Roman" w:cs="Times New Roman"/>
          <w:sz w:val="24"/>
          <w:szCs w:val="24"/>
        </w:rPr>
        <w:t>B</w:t>
      </w:r>
      <w:r w:rsidR="00DA5C08">
        <w:rPr>
          <w:rFonts w:ascii="Times New Roman" w:hAnsi="Times New Roman" w:cs="Times New Roman"/>
          <w:sz w:val="24"/>
          <w:szCs w:val="24"/>
        </w:rPr>
        <w:t xml:space="preserve">AS responses to the first. </w:t>
      </w:r>
      <w:r w:rsidR="006061D5">
        <w:rPr>
          <w:rFonts w:ascii="Times New Roman" w:hAnsi="Times New Roman" w:cs="Times New Roman"/>
          <w:sz w:val="24"/>
          <w:szCs w:val="24"/>
        </w:rPr>
        <w:t>T</w:t>
      </w:r>
      <w:r w:rsidR="00DA5C08">
        <w:rPr>
          <w:rFonts w:ascii="Times New Roman" w:hAnsi="Times New Roman" w:cs="Times New Roman"/>
          <w:sz w:val="24"/>
          <w:szCs w:val="24"/>
        </w:rPr>
        <w:t xml:space="preserve">his resulted in a pair type in which pairs were indirectly related through </w:t>
      </w:r>
      <w:r w:rsidR="003D2434">
        <w:rPr>
          <w:rFonts w:ascii="Times New Roman" w:hAnsi="Times New Roman" w:cs="Times New Roman"/>
          <w:sz w:val="24"/>
          <w:szCs w:val="24"/>
        </w:rPr>
        <w:t>BAS</w:t>
      </w:r>
      <w:r w:rsidR="00DA5C08">
        <w:rPr>
          <w:rFonts w:ascii="Times New Roman" w:hAnsi="Times New Roman" w:cs="Times New Roman"/>
          <w:sz w:val="24"/>
          <w:szCs w:val="24"/>
        </w:rPr>
        <w:t xml:space="preserve"> rather than FAS. Because BAS is often a poor marker for cued-recall (see Koriat &amp; Bjork, 2005), </w:t>
      </w:r>
      <w:r w:rsidR="006061D5">
        <w:rPr>
          <w:rFonts w:ascii="Times New Roman" w:hAnsi="Times New Roman" w:cs="Times New Roman"/>
          <w:sz w:val="24"/>
          <w:szCs w:val="24"/>
        </w:rPr>
        <w:t>backward double-mediated pairs provide a situation in which the cue and target are indirectly linked through mediators</w:t>
      </w:r>
      <w:r w:rsidR="00DA5C08">
        <w:rPr>
          <w:rFonts w:ascii="Times New Roman" w:hAnsi="Times New Roman" w:cs="Times New Roman"/>
          <w:sz w:val="24"/>
          <w:szCs w:val="24"/>
        </w:rPr>
        <w:t xml:space="preserve"> but the </w:t>
      </w:r>
      <w:r w:rsidR="006061D5">
        <w:rPr>
          <w:rFonts w:ascii="Times New Roman" w:hAnsi="Times New Roman" w:cs="Times New Roman"/>
          <w:sz w:val="24"/>
          <w:szCs w:val="24"/>
        </w:rPr>
        <w:t xml:space="preserve">mediating </w:t>
      </w:r>
      <w:r w:rsidR="00DA5C08">
        <w:rPr>
          <w:rFonts w:ascii="Times New Roman" w:hAnsi="Times New Roman" w:cs="Times New Roman"/>
          <w:sz w:val="24"/>
          <w:szCs w:val="24"/>
        </w:rPr>
        <w:t xml:space="preserve">links </w:t>
      </w:r>
      <w:r w:rsidR="006061D5">
        <w:rPr>
          <w:rFonts w:ascii="Times New Roman" w:hAnsi="Times New Roman" w:cs="Times New Roman"/>
          <w:sz w:val="24"/>
          <w:szCs w:val="24"/>
        </w:rPr>
        <w:t xml:space="preserve">are </w:t>
      </w:r>
      <w:r w:rsidR="00DA5C08">
        <w:rPr>
          <w:rFonts w:ascii="Times New Roman" w:hAnsi="Times New Roman" w:cs="Times New Roman"/>
          <w:sz w:val="24"/>
          <w:szCs w:val="24"/>
        </w:rPr>
        <w:t>poor predictors of later memory.</w:t>
      </w:r>
    </w:p>
    <w:p w14:paraId="5BF8B7E4" w14:textId="0CCD20A8"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Results: Experiments 2A and 2B</w:t>
      </w:r>
    </w:p>
    <w:p w14:paraId="2C8465CB" w14:textId="5B48A10A" w:rsidR="00E5716F" w:rsidRDefault="00E5716F" w:rsidP="00EB40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Comparisons of cued-recall between the JOL and no-JOL groups are reported in Figure 2</w:t>
      </w:r>
      <w:r w:rsidR="00532050">
        <w:rPr>
          <w:rFonts w:ascii="Times New Roman" w:hAnsi="Times New Roman" w:cs="Times New Roman"/>
          <w:sz w:val="24"/>
          <w:szCs w:val="24"/>
        </w:rPr>
        <w:t xml:space="preserve">. </w:t>
      </w:r>
      <w:r>
        <w:rPr>
          <w:rFonts w:ascii="Times New Roman" w:hAnsi="Times New Roman" w:cs="Times New Roman"/>
          <w:sz w:val="24"/>
          <w:szCs w:val="24"/>
        </w:rPr>
        <w:t>Cued-recall scor</w:t>
      </w:r>
      <w:r w:rsidR="00532050">
        <w:rPr>
          <w:rFonts w:ascii="Times New Roman" w:hAnsi="Times New Roman" w:cs="Times New Roman"/>
          <w:sz w:val="24"/>
          <w:szCs w:val="24"/>
        </w:rPr>
        <w:t>ing</w:t>
      </w:r>
      <w:r>
        <w:rPr>
          <w:rFonts w:ascii="Times New Roman" w:hAnsi="Times New Roman" w:cs="Times New Roman"/>
          <w:sz w:val="24"/>
          <w:szCs w:val="24"/>
        </w:rPr>
        <w:t xml:space="preserve"> </w:t>
      </w:r>
      <w:r w:rsidR="00415ED9">
        <w:rPr>
          <w:rFonts w:ascii="Times New Roman" w:hAnsi="Times New Roman" w:cs="Times New Roman"/>
          <w:sz w:val="24"/>
          <w:szCs w:val="24"/>
        </w:rPr>
        <w:t xml:space="preserve">for Experiments 2A and 2/B </w:t>
      </w:r>
      <w:r w:rsidR="00532050">
        <w:rPr>
          <w:rFonts w:ascii="Times New Roman" w:hAnsi="Times New Roman" w:cs="Times New Roman"/>
          <w:sz w:val="24"/>
          <w:szCs w:val="24"/>
        </w:rPr>
        <w:t xml:space="preserve">followed </w:t>
      </w:r>
      <w:r>
        <w:rPr>
          <w:rFonts w:ascii="Times New Roman" w:hAnsi="Times New Roman" w:cs="Times New Roman"/>
          <w:sz w:val="24"/>
          <w:szCs w:val="24"/>
        </w:rPr>
        <w:t xml:space="preserve">the same method </w:t>
      </w:r>
      <w:r w:rsidR="00415ED9">
        <w:rPr>
          <w:rFonts w:ascii="Times New Roman" w:hAnsi="Times New Roman" w:cs="Times New Roman"/>
          <w:sz w:val="24"/>
          <w:szCs w:val="24"/>
        </w:rPr>
        <w:t>outlined in</w:t>
      </w:r>
      <w:r>
        <w:rPr>
          <w:rFonts w:ascii="Times New Roman" w:hAnsi="Times New Roman" w:cs="Times New Roman"/>
          <w:sz w:val="24"/>
          <w:szCs w:val="24"/>
        </w:rPr>
        <w:t xml:space="preserve"> Experiments 1A/1B</w:t>
      </w:r>
      <w:r w:rsidR="00532050">
        <w:rPr>
          <w:rFonts w:ascii="Times New Roman" w:hAnsi="Times New Roman" w:cs="Times New Roman"/>
          <w:sz w:val="24"/>
          <w:szCs w:val="24"/>
        </w:rPr>
        <w:t>, which corrected for misspellings and grammatical errors. For completeness, all comparisons are reported in Appendix Table A</w:t>
      </w:r>
      <w:r w:rsidR="003E24E2">
        <w:rPr>
          <w:rFonts w:ascii="Times New Roman" w:hAnsi="Times New Roman" w:cs="Times New Roman"/>
          <w:sz w:val="24"/>
          <w:szCs w:val="24"/>
        </w:rPr>
        <w:t>4</w:t>
      </w:r>
      <w:r w:rsidR="00532050">
        <w:rPr>
          <w:rFonts w:ascii="Times New Roman" w:hAnsi="Times New Roman" w:cs="Times New Roman"/>
          <w:sz w:val="24"/>
          <w:szCs w:val="24"/>
        </w:rPr>
        <w:t xml:space="preserve">. </w:t>
      </w:r>
    </w:p>
    <w:p w14:paraId="70257220" w14:textId="37704BAD" w:rsidR="00E5716F" w:rsidRPr="00E5716F" w:rsidRDefault="00E5716F" w:rsidP="00E5716F">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2A</w:t>
      </w:r>
    </w:p>
    <w:p w14:paraId="1AE2CD42" w14:textId="19670EF8" w:rsidR="00532050" w:rsidRPr="00532050" w:rsidRDefault="00532050"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w:t>
      </w:r>
      <w:r w:rsidR="008D5AB0">
        <w:rPr>
          <w:rFonts w:ascii="Times New Roman" w:hAnsi="Times New Roman" w:cs="Times New Roman"/>
          <w:sz w:val="24"/>
          <w:szCs w:val="24"/>
        </w:rPr>
        <w:t xml:space="preserve"> the</w:t>
      </w:r>
      <w:r>
        <w:rPr>
          <w:rFonts w:ascii="Times New Roman" w:hAnsi="Times New Roman" w:cs="Times New Roman"/>
          <w:sz w:val="24"/>
          <w:szCs w:val="24"/>
        </w:rPr>
        <w:t xml:space="preserve"> previous experiments, we </w:t>
      </w:r>
      <w:r w:rsidR="00910DBA">
        <w:rPr>
          <w:rFonts w:ascii="Times New Roman" w:hAnsi="Times New Roman" w:cs="Times New Roman"/>
          <w:sz w:val="24"/>
          <w:szCs w:val="24"/>
        </w:rPr>
        <w:t>compared</w:t>
      </w:r>
      <w:r>
        <w:rPr>
          <w:rFonts w:ascii="Times New Roman" w:hAnsi="Times New Roman" w:cs="Times New Roman"/>
          <w:sz w:val="24"/>
          <w:szCs w:val="24"/>
        </w:rPr>
        <w:t xml:space="preserve"> cued-recall between encoding groups and pair types </w:t>
      </w:r>
      <w:r w:rsidRPr="00532050">
        <w:rPr>
          <w:rFonts w:ascii="Times New Roman" w:hAnsi="Times New Roman" w:cs="Times New Roman"/>
          <w:sz w:val="24"/>
          <w:szCs w:val="24"/>
        </w:rPr>
        <w:t>using</w:t>
      </w:r>
      <w:r w:rsidR="006A659B">
        <w:rPr>
          <w:rFonts w:ascii="Times New Roman" w:hAnsi="Times New Roman" w:cs="Times New Roman"/>
          <w:sz w:val="24"/>
          <w:szCs w:val="24"/>
        </w:rPr>
        <w:t xml:space="preserve"> the same ANOVA</w:t>
      </w:r>
      <w:r w:rsidR="00A80885">
        <w:rPr>
          <w:rFonts w:ascii="Times New Roman" w:hAnsi="Times New Roman" w:cs="Times New Roman"/>
          <w:sz w:val="24"/>
          <w:szCs w:val="24"/>
        </w:rPr>
        <w:t xml:space="preserve"> design</w:t>
      </w:r>
      <w:r w:rsidR="006A659B">
        <w:rPr>
          <w:rFonts w:ascii="Times New Roman" w:hAnsi="Times New Roman" w:cs="Times New Roman"/>
          <w:sz w:val="24"/>
          <w:szCs w:val="24"/>
        </w:rPr>
        <w:t xml:space="preserve"> </w:t>
      </w:r>
      <w:r w:rsidR="00AF7C76">
        <w:rPr>
          <w:rFonts w:ascii="Times New Roman" w:hAnsi="Times New Roman" w:cs="Times New Roman"/>
          <w:sz w:val="24"/>
          <w:szCs w:val="24"/>
        </w:rPr>
        <w:t>reported</w:t>
      </w:r>
      <w:r w:rsidR="006A659B">
        <w:rPr>
          <w:rFonts w:ascii="Times New Roman" w:hAnsi="Times New Roman" w:cs="Times New Roman"/>
          <w:sz w:val="24"/>
          <w:szCs w:val="24"/>
        </w:rPr>
        <w:t xml:space="preserve"> </w:t>
      </w:r>
      <w:r w:rsidR="00FD3D18">
        <w:rPr>
          <w:rFonts w:ascii="Times New Roman" w:hAnsi="Times New Roman" w:cs="Times New Roman"/>
          <w:sz w:val="24"/>
          <w:szCs w:val="24"/>
        </w:rPr>
        <w:t>in Experiments 1A/1B</w:t>
      </w:r>
      <w:r w:rsidR="006A659B">
        <w:rPr>
          <w:rFonts w:ascii="Times New Roman" w:hAnsi="Times New Roman" w:cs="Times New Roman"/>
          <w:sz w:val="24"/>
          <w:szCs w:val="24"/>
        </w:rPr>
        <w:t xml:space="preserve">. </w:t>
      </w:r>
      <w:r w:rsidR="00CB65C5">
        <w:rPr>
          <w:rFonts w:ascii="Times New Roman" w:hAnsi="Times New Roman" w:cs="Times New Roman"/>
          <w:sz w:val="24"/>
          <w:szCs w:val="24"/>
        </w:rPr>
        <w:t>T</w:t>
      </w:r>
      <w:r w:rsidRPr="00532050">
        <w:rPr>
          <w:rFonts w:ascii="Times New Roman" w:hAnsi="Times New Roman" w:cs="Times New Roman"/>
          <w:sz w:val="24"/>
          <w:szCs w:val="24"/>
        </w:rPr>
        <w:t xml:space="preserve">his analysis </w:t>
      </w:r>
      <w:r w:rsidR="00CB65C5">
        <w:rPr>
          <w:rFonts w:ascii="Times New Roman" w:hAnsi="Times New Roman" w:cs="Times New Roman"/>
          <w:sz w:val="24"/>
          <w:szCs w:val="24"/>
        </w:rPr>
        <w:t>revealed</w:t>
      </w:r>
      <w:r w:rsidRPr="00532050">
        <w:rPr>
          <w:rFonts w:ascii="Times New Roman" w:hAnsi="Times New Roman" w:cs="Times New Roman"/>
          <w:sz w:val="24"/>
          <w:szCs w:val="24"/>
        </w:rPr>
        <w:t xml:space="preserve"> a significant main effect of Encoding Group</w:t>
      </w:r>
      <w:r>
        <w:rPr>
          <w:rFonts w:ascii="Times New Roman" w:hAnsi="Times New Roman" w:cs="Times New Roman"/>
          <w:sz w:val="24"/>
          <w:szCs w:val="24"/>
        </w:rPr>
        <w:t xml:space="preserve">, </w:t>
      </w:r>
      <w:r w:rsidRPr="00532050">
        <w:rPr>
          <w:rFonts w:ascii="Times New Roman" w:hAnsi="Times New Roman" w:cs="Times New Roman"/>
          <w:i/>
          <w:iCs/>
          <w:sz w:val="24"/>
          <w:szCs w:val="24"/>
        </w:rPr>
        <w:t>F</w:t>
      </w:r>
      <w:r w:rsidRPr="00532050">
        <w:rPr>
          <w:rFonts w:ascii="Times New Roman" w:hAnsi="Times New Roman" w:cs="Times New Roman"/>
          <w:sz w:val="24"/>
          <w:szCs w:val="24"/>
        </w:rPr>
        <w:t>(1, 11</w:t>
      </w:r>
      <w:r w:rsidR="00742376">
        <w:rPr>
          <w:rFonts w:ascii="Times New Roman" w:hAnsi="Times New Roman" w:cs="Times New Roman"/>
          <w:sz w:val="24"/>
          <w:szCs w:val="24"/>
        </w:rPr>
        <w:t>1</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22.70</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600.11</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η</w:t>
      </w:r>
      <w:r w:rsidRPr="00C82DA2">
        <w:rPr>
          <w:rFonts w:ascii="Times New Roman" w:hAnsi="Times New Roman" w:cs="Times New Roman"/>
          <w:sz w:val="24"/>
          <w:szCs w:val="24"/>
          <w:vertAlign w:val="subscript"/>
        </w:rPr>
        <w:t>p</w:t>
      </w:r>
      <w:r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17</w:t>
      </w:r>
      <w:r w:rsidR="006A659B">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.001</w:t>
      </w:r>
      <w:r w:rsidR="00C61E76">
        <w:rPr>
          <w:rFonts w:ascii="Times New Roman" w:hAnsi="Times New Roman" w:cs="Times New Roman"/>
          <w:sz w:val="24"/>
          <w:szCs w:val="24"/>
        </w:rPr>
        <w:t xml:space="preserve">, </w:t>
      </w:r>
      <w:r w:rsidR="006A659B">
        <w:rPr>
          <w:rFonts w:ascii="Times New Roman" w:hAnsi="Times New Roman" w:cs="Times New Roman"/>
          <w:sz w:val="24"/>
          <w:szCs w:val="24"/>
        </w:rPr>
        <w:t xml:space="preserve">which indicated that </w:t>
      </w:r>
      <w:r w:rsidRPr="00532050">
        <w:rPr>
          <w:rFonts w:ascii="Times New Roman" w:hAnsi="Times New Roman" w:cs="Times New Roman"/>
          <w:sz w:val="24"/>
          <w:szCs w:val="24"/>
        </w:rPr>
        <w:t xml:space="preserve">cued-recall </w:t>
      </w:r>
      <w:r w:rsidR="006A659B">
        <w:rPr>
          <w:rFonts w:ascii="Times New Roman" w:hAnsi="Times New Roman" w:cs="Times New Roman"/>
          <w:sz w:val="24"/>
          <w:szCs w:val="24"/>
        </w:rPr>
        <w:t>was</w:t>
      </w:r>
      <w:r w:rsidRPr="00532050">
        <w:rPr>
          <w:rFonts w:ascii="Times New Roman" w:hAnsi="Times New Roman" w:cs="Times New Roman"/>
          <w:sz w:val="24"/>
          <w:szCs w:val="24"/>
        </w:rPr>
        <w:t xml:space="preserve"> </w:t>
      </w:r>
      <w:r w:rsidR="00C82DA2">
        <w:rPr>
          <w:rFonts w:ascii="Times New Roman" w:hAnsi="Times New Roman" w:cs="Times New Roman"/>
          <w:sz w:val="24"/>
          <w:szCs w:val="24"/>
        </w:rPr>
        <w:t xml:space="preserve">higher in the JOL group versus </w:t>
      </w:r>
      <w:r w:rsidRPr="00532050">
        <w:rPr>
          <w:rFonts w:ascii="Times New Roman" w:hAnsi="Times New Roman" w:cs="Times New Roman"/>
          <w:sz w:val="24"/>
          <w:szCs w:val="24"/>
        </w:rPr>
        <w:t>the No-JOL group (</w:t>
      </w:r>
      <w:r w:rsidR="00CB65C5">
        <w:rPr>
          <w:rFonts w:ascii="Times New Roman" w:hAnsi="Times New Roman" w:cs="Times New Roman"/>
          <w:sz w:val="24"/>
          <w:szCs w:val="24"/>
        </w:rPr>
        <w:t>44.48</w:t>
      </w:r>
      <w:r w:rsidRPr="00532050">
        <w:rPr>
          <w:rFonts w:ascii="Times New Roman" w:hAnsi="Times New Roman" w:cs="Times New Roman"/>
          <w:sz w:val="24"/>
          <w:szCs w:val="24"/>
        </w:rPr>
        <w:t xml:space="preserve"> vs. </w:t>
      </w:r>
      <w:r w:rsidR="00CB65C5">
        <w:rPr>
          <w:rFonts w:ascii="Times New Roman" w:hAnsi="Times New Roman" w:cs="Times New Roman"/>
          <w:sz w:val="24"/>
          <w:szCs w:val="24"/>
        </w:rPr>
        <w:t>31.81</w:t>
      </w:r>
      <w:r w:rsidR="00C82DA2">
        <w:rPr>
          <w:rFonts w:ascii="Times New Roman" w:hAnsi="Times New Roman" w:cs="Times New Roman"/>
          <w:sz w:val="24"/>
          <w:szCs w:val="24"/>
        </w:rPr>
        <w:t xml:space="preserve">). </w:t>
      </w:r>
      <w:r w:rsidR="00893539">
        <w:rPr>
          <w:rFonts w:ascii="Times New Roman" w:hAnsi="Times New Roman" w:cs="Times New Roman"/>
          <w:sz w:val="24"/>
          <w:szCs w:val="24"/>
        </w:rPr>
        <w:t>Additionally,</w:t>
      </w:r>
      <w:r w:rsidRPr="00532050">
        <w:rPr>
          <w:rFonts w:ascii="Times New Roman" w:hAnsi="Times New Roman" w:cs="Times New Roman"/>
          <w:sz w:val="24"/>
          <w:szCs w:val="24"/>
        </w:rPr>
        <w:t xml:space="preserve"> a significant Pair Type </w:t>
      </w:r>
      <w:r w:rsidR="00893539">
        <w:rPr>
          <w:rFonts w:ascii="Times New Roman" w:hAnsi="Times New Roman" w:cs="Times New Roman"/>
          <w:sz w:val="24"/>
          <w:szCs w:val="24"/>
        </w:rPr>
        <w:t>main effect emerged</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F</w:t>
      </w:r>
      <w:r w:rsidRPr="00532050">
        <w:rPr>
          <w:rFonts w:ascii="Times New Roman" w:hAnsi="Times New Roman" w:cs="Times New Roman"/>
          <w:sz w:val="24"/>
          <w:szCs w:val="24"/>
        </w:rPr>
        <w:t>(</w:t>
      </w:r>
      <w:r w:rsidR="00CB65C5">
        <w:rPr>
          <w:rFonts w:ascii="Times New Roman" w:hAnsi="Times New Roman" w:cs="Times New Roman"/>
          <w:sz w:val="24"/>
          <w:szCs w:val="24"/>
        </w:rPr>
        <w:t>2</w:t>
      </w:r>
      <w:r w:rsidRPr="00532050">
        <w:rPr>
          <w:rFonts w:ascii="Times New Roman" w:hAnsi="Times New Roman" w:cs="Times New Roman"/>
          <w:sz w:val="24"/>
          <w:szCs w:val="24"/>
        </w:rPr>
        <w:t>,</w:t>
      </w:r>
      <w:r w:rsidR="00CB65C5">
        <w:rPr>
          <w:rFonts w:ascii="Times New Roman" w:hAnsi="Times New Roman" w:cs="Times New Roman"/>
          <w:sz w:val="24"/>
          <w:szCs w:val="24"/>
        </w:rPr>
        <w:t xml:space="preserve"> 222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767.13</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Pr="00532050">
        <w:rPr>
          <w:rFonts w:ascii="Times New Roman" w:hAnsi="Times New Roman" w:cs="Times New Roman"/>
          <w:sz w:val="24"/>
          <w:szCs w:val="24"/>
        </w:rPr>
        <w:t xml:space="preserve">, </w:t>
      </w:r>
      <w:r w:rsidR="00893539" w:rsidRPr="00C82DA2">
        <w:rPr>
          <w:rFonts w:ascii="Times New Roman" w:hAnsi="Times New Roman" w:cs="Times New Roman"/>
          <w:i/>
          <w:iCs/>
          <w:sz w:val="24"/>
          <w:szCs w:val="24"/>
        </w:rPr>
        <w:t>η</w:t>
      </w:r>
      <w:r w:rsidR="00893539" w:rsidRPr="00C82DA2">
        <w:rPr>
          <w:rFonts w:ascii="Times New Roman" w:hAnsi="Times New Roman" w:cs="Times New Roman"/>
          <w:sz w:val="24"/>
          <w:szCs w:val="24"/>
          <w:vertAlign w:val="subscript"/>
        </w:rPr>
        <w:t>p</w:t>
      </w:r>
      <w:r w:rsidR="00893539"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87</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.001</w:t>
      </w:r>
      <w:r w:rsidR="00C61E76">
        <w:rPr>
          <w:rFonts w:ascii="Times New Roman" w:hAnsi="Times New Roman" w:cs="Times New Roman"/>
          <w:color w:val="0070C0"/>
          <w:sz w:val="24"/>
          <w:szCs w:val="24"/>
        </w:rPr>
        <w:t>.</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 xml:space="preserve">Consistent with </w:t>
      </w:r>
      <w:r w:rsidR="00CB65C5">
        <w:rPr>
          <w:rFonts w:ascii="Times New Roman" w:hAnsi="Times New Roman" w:cs="Times New Roman"/>
          <w:sz w:val="24"/>
          <w:szCs w:val="24"/>
        </w:rPr>
        <w:t>E</w:t>
      </w:r>
      <w:r w:rsidR="00583E7E">
        <w:rPr>
          <w:rFonts w:ascii="Times New Roman" w:hAnsi="Times New Roman" w:cs="Times New Roman"/>
          <w:sz w:val="24"/>
          <w:szCs w:val="24"/>
        </w:rPr>
        <w:t>xperiments</w:t>
      </w:r>
      <w:r w:rsidR="00CB65C5">
        <w:rPr>
          <w:rFonts w:ascii="Times New Roman" w:hAnsi="Times New Roman" w:cs="Times New Roman"/>
          <w:sz w:val="24"/>
          <w:szCs w:val="24"/>
        </w:rPr>
        <w:t xml:space="preserve"> 1A/1B</w:t>
      </w:r>
      <w:r w:rsidRPr="00532050">
        <w:rPr>
          <w:rFonts w:ascii="Times New Roman" w:hAnsi="Times New Roman" w:cs="Times New Roman"/>
          <w:sz w:val="24"/>
          <w:szCs w:val="24"/>
        </w:rPr>
        <w:t xml:space="preserve">, cued-recall </w:t>
      </w:r>
      <w:r w:rsidR="00583E7E">
        <w:rPr>
          <w:rFonts w:ascii="Times New Roman" w:hAnsi="Times New Roman" w:cs="Times New Roman"/>
          <w:sz w:val="24"/>
          <w:szCs w:val="24"/>
        </w:rPr>
        <w:t xml:space="preserve">rates </w:t>
      </w:r>
      <w:r w:rsidRPr="00532050">
        <w:rPr>
          <w:rFonts w:ascii="Times New Roman" w:hAnsi="Times New Roman" w:cs="Times New Roman"/>
          <w:sz w:val="24"/>
          <w:szCs w:val="24"/>
        </w:rPr>
        <w:t>w</w:t>
      </w:r>
      <w:r w:rsidR="00583E7E">
        <w:rPr>
          <w:rFonts w:ascii="Times New Roman" w:hAnsi="Times New Roman" w:cs="Times New Roman"/>
          <w:sz w:val="24"/>
          <w:szCs w:val="24"/>
        </w:rPr>
        <w:t>ere</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greatest</w:t>
      </w:r>
      <w:r w:rsidRPr="00532050">
        <w:rPr>
          <w:rFonts w:ascii="Times New Roman" w:hAnsi="Times New Roman" w:cs="Times New Roman"/>
          <w:sz w:val="24"/>
          <w:szCs w:val="24"/>
        </w:rPr>
        <w:t xml:space="preserve"> for forward </w:t>
      </w:r>
      <w:r w:rsidR="006A659B">
        <w:rPr>
          <w:rFonts w:ascii="Times New Roman" w:hAnsi="Times New Roman" w:cs="Times New Roman"/>
          <w:sz w:val="24"/>
          <w:szCs w:val="24"/>
        </w:rPr>
        <w:t>pairs</w:t>
      </w:r>
      <w:r w:rsidRPr="00532050">
        <w:rPr>
          <w:rFonts w:ascii="Times New Roman" w:hAnsi="Times New Roman" w:cs="Times New Roman"/>
          <w:sz w:val="24"/>
          <w:szCs w:val="24"/>
        </w:rPr>
        <w:t xml:space="preserve"> (</w:t>
      </w:r>
      <w:r w:rsidR="00CB65C5">
        <w:rPr>
          <w:rFonts w:ascii="Times New Roman" w:hAnsi="Times New Roman" w:cs="Times New Roman"/>
          <w:sz w:val="24"/>
          <w:szCs w:val="24"/>
        </w:rPr>
        <w:t>67.79</w:t>
      </w:r>
      <w:r w:rsidRPr="00532050">
        <w:rPr>
          <w:rFonts w:ascii="Times New Roman" w:hAnsi="Times New Roman" w:cs="Times New Roman"/>
          <w:sz w:val="24"/>
          <w:szCs w:val="24"/>
        </w:rPr>
        <w:t>), followed by mediated</w:t>
      </w:r>
      <w:r w:rsidR="006A659B">
        <w:rPr>
          <w:rFonts w:ascii="Times New Roman" w:hAnsi="Times New Roman" w:cs="Times New Roman"/>
          <w:sz w:val="24"/>
          <w:szCs w:val="24"/>
        </w:rPr>
        <w:t xml:space="preserve"> pairs</w:t>
      </w:r>
      <w:r w:rsidRPr="00532050">
        <w:rPr>
          <w:rFonts w:ascii="Times New Roman" w:hAnsi="Times New Roman" w:cs="Times New Roman"/>
          <w:sz w:val="24"/>
          <w:szCs w:val="24"/>
        </w:rPr>
        <w:t xml:space="preserve"> (</w:t>
      </w:r>
      <w:r w:rsidR="00CB65C5">
        <w:rPr>
          <w:rFonts w:ascii="Times New Roman" w:hAnsi="Times New Roman" w:cs="Times New Roman"/>
          <w:sz w:val="24"/>
          <w:szCs w:val="24"/>
        </w:rPr>
        <w:t>27.70</w:t>
      </w:r>
      <w:r w:rsidRPr="00532050">
        <w:rPr>
          <w:rFonts w:ascii="Times New Roman" w:hAnsi="Times New Roman" w:cs="Times New Roman"/>
          <w:sz w:val="24"/>
          <w:szCs w:val="24"/>
        </w:rPr>
        <w:t>), and unrelated pairs (</w:t>
      </w:r>
      <w:r w:rsidR="00CB65C5">
        <w:rPr>
          <w:rFonts w:ascii="Times New Roman" w:hAnsi="Times New Roman" w:cs="Times New Roman"/>
          <w:sz w:val="24"/>
          <w:szCs w:val="24"/>
        </w:rPr>
        <w:t>19.12</w:t>
      </w:r>
      <w:r w:rsidRPr="00532050">
        <w:rPr>
          <w:rFonts w:ascii="Times New Roman" w:hAnsi="Times New Roman" w:cs="Times New Roman"/>
          <w:sz w:val="24"/>
          <w:szCs w:val="24"/>
        </w:rPr>
        <w:t>)</w:t>
      </w:r>
      <w:r w:rsidR="006A659B">
        <w:rPr>
          <w:rFonts w:ascii="Times New Roman" w:hAnsi="Times New Roman" w:cs="Times New Roman"/>
          <w:sz w:val="24"/>
          <w:szCs w:val="24"/>
        </w:rPr>
        <w:t>.</w:t>
      </w:r>
      <w:r w:rsidR="00583E7E">
        <w:rPr>
          <w:rFonts w:ascii="Times New Roman" w:hAnsi="Times New Roman" w:cs="Times New Roman"/>
          <w:sz w:val="24"/>
          <w:szCs w:val="24"/>
        </w:rPr>
        <w:t xml:space="preserve"> </w:t>
      </w:r>
      <w:r w:rsidR="006A659B">
        <w:rPr>
          <w:rFonts w:ascii="Times New Roman" w:hAnsi="Times New Roman" w:cs="Times New Roman"/>
          <w:sz w:val="24"/>
          <w:szCs w:val="24"/>
        </w:rPr>
        <w:t>F</w:t>
      </w:r>
      <w:r w:rsidR="00583E7E">
        <w:rPr>
          <w:rFonts w:ascii="Times New Roman" w:hAnsi="Times New Roman" w:cs="Times New Roman"/>
          <w:sz w:val="24"/>
          <w:szCs w:val="24"/>
        </w:rPr>
        <w:t xml:space="preserve">ollow-up </w:t>
      </w:r>
      <w:r w:rsidR="00583E7E" w:rsidRPr="00583E7E">
        <w:rPr>
          <w:rFonts w:ascii="Times New Roman" w:hAnsi="Times New Roman" w:cs="Times New Roman"/>
          <w:i/>
          <w:iCs/>
          <w:sz w:val="24"/>
          <w:szCs w:val="24"/>
        </w:rPr>
        <w:t>t</w:t>
      </w:r>
      <w:r w:rsidR="00583E7E">
        <w:rPr>
          <w:rFonts w:ascii="Times New Roman" w:hAnsi="Times New Roman" w:cs="Times New Roman"/>
          <w:sz w:val="24"/>
          <w:szCs w:val="24"/>
        </w:rPr>
        <w:t>-tests showed</w:t>
      </w:r>
      <w:r w:rsidRPr="00532050">
        <w:rPr>
          <w:rFonts w:ascii="Times New Roman" w:hAnsi="Times New Roman" w:cs="Times New Roman"/>
          <w:sz w:val="24"/>
          <w:szCs w:val="24"/>
        </w:rPr>
        <w:t xml:space="preserve"> that all comparisons </w:t>
      </w:r>
      <w:r w:rsidR="00583E7E">
        <w:rPr>
          <w:rFonts w:ascii="Times New Roman" w:hAnsi="Times New Roman" w:cs="Times New Roman"/>
          <w:sz w:val="24"/>
          <w:szCs w:val="24"/>
        </w:rPr>
        <w:t>were statistically significant</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t</w:t>
      </w:r>
      <w:r w:rsidRPr="00532050">
        <w:rPr>
          <w:rFonts w:ascii="Times New Roman" w:hAnsi="Times New Roman" w:cs="Times New Roman"/>
          <w:sz w:val="24"/>
          <w:szCs w:val="24"/>
        </w:rPr>
        <w:t xml:space="preserve">s ≥ </w:t>
      </w:r>
      <w:r w:rsidR="00CB65C5">
        <w:rPr>
          <w:rFonts w:ascii="Times New Roman" w:hAnsi="Times New Roman" w:cs="Times New Roman"/>
          <w:sz w:val="24"/>
          <w:szCs w:val="24"/>
        </w:rPr>
        <w:t>3.80</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d</w:t>
      </w:r>
      <w:r w:rsidRPr="00532050">
        <w:rPr>
          <w:rFonts w:ascii="Times New Roman" w:hAnsi="Times New Roman" w:cs="Times New Roman"/>
          <w:sz w:val="24"/>
          <w:szCs w:val="24"/>
        </w:rPr>
        <w:t xml:space="preserve">s ≥ </w:t>
      </w:r>
      <w:r w:rsidR="00742376">
        <w:rPr>
          <w:rFonts w:ascii="Times New Roman" w:hAnsi="Times New Roman" w:cs="Times New Roman"/>
          <w:sz w:val="24"/>
          <w:szCs w:val="24"/>
        </w:rPr>
        <w:t>0.</w:t>
      </w:r>
      <w:r w:rsidR="00CB65C5">
        <w:rPr>
          <w:rFonts w:ascii="Times New Roman" w:hAnsi="Times New Roman" w:cs="Times New Roman"/>
          <w:sz w:val="24"/>
          <w:szCs w:val="24"/>
        </w:rPr>
        <w:t>51</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C61E76">
        <w:rPr>
          <w:rFonts w:ascii="Times New Roman" w:hAnsi="Times New Roman" w:cs="Times New Roman"/>
          <w:color w:val="0070C0"/>
          <w:sz w:val="24"/>
          <w:szCs w:val="24"/>
        </w:rPr>
        <w:t xml:space="preserve">s </w:t>
      </w:r>
      <w:r w:rsidR="003E24E2">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.001</w:t>
      </w:r>
      <w:r w:rsidR="00742376">
        <w:rPr>
          <w:rFonts w:ascii="Times New Roman" w:hAnsi="Times New Roman" w:cs="Times New Roman"/>
          <w:sz w:val="24"/>
          <w:szCs w:val="24"/>
        </w:rPr>
        <w:t>.</w:t>
      </w:r>
      <w:r w:rsidRPr="00532050">
        <w:rPr>
          <w:rFonts w:ascii="Times New Roman" w:hAnsi="Times New Roman" w:cs="Times New Roman"/>
          <w:sz w:val="24"/>
          <w:szCs w:val="24"/>
        </w:rPr>
        <w:t xml:space="preserve"> </w:t>
      </w:r>
    </w:p>
    <w:p w14:paraId="3918485F" w14:textId="1F736A6E" w:rsidR="002E1F97" w:rsidRDefault="00742376"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Moreover, a</w:t>
      </w:r>
      <w:r w:rsidR="00532050" w:rsidRPr="00532050">
        <w:rPr>
          <w:rFonts w:ascii="Times New Roman" w:hAnsi="Times New Roman" w:cs="Times New Roman"/>
          <w:sz w:val="24"/>
          <w:szCs w:val="24"/>
        </w:rPr>
        <w:t xml:space="preserve"> significant Encoding Group × Pair Type interaction</w:t>
      </w:r>
      <w:r w:rsidR="00583E7E">
        <w:rPr>
          <w:rFonts w:ascii="Times New Roman" w:hAnsi="Times New Roman" w:cs="Times New Roman"/>
          <w:sz w:val="24"/>
          <w:szCs w:val="24"/>
        </w:rPr>
        <w:t xml:space="preserve"> was </w:t>
      </w:r>
      <w:r w:rsidR="006A659B">
        <w:rPr>
          <w:rFonts w:ascii="Times New Roman" w:hAnsi="Times New Roman" w:cs="Times New Roman"/>
          <w:sz w:val="24"/>
          <w:szCs w:val="24"/>
        </w:rPr>
        <w:t>found</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F</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w:t>
      </w:r>
      <w:r>
        <w:rPr>
          <w:rFonts w:ascii="Times New Roman" w:hAnsi="Times New Roman" w:cs="Times New Roman"/>
          <w:sz w:val="24"/>
          <w:szCs w:val="24"/>
        </w:rPr>
        <w:t>,</w:t>
      </w:r>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222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13.69</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MSE</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00532050" w:rsidRPr="00532050">
        <w:rPr>
          <w:rFonts w:ascii="Times New Roman" w:hAnsi="Times New Roman" w:cs="Times New Roman"/>
          <w:sz w:val="24"/>
          <w:szCs w:val="24"/>
        </w:rPr>
        <w:t xml:space="preserve">, </w:t>
      </w:r>
      <w:r w:rsidR="00583E7E" w:rsidRPr="00C82DA2">
        <w:rPr>
          <w:rFonts w:ascii="Times New Roman" w:hAnsi="Times New Roman" w:cs="Times New Roman"/>
          <w:i/>
          <w:iCs/>
          <w:sz w:val="24"/>
          <w:szCs w:val="24"/>
        </w:rPr>
        <w:t>η</w:t>
      </w:r>
      <w:r w:rsidR="00583E7E" w:rsidRPr="00C82DA2">
        <w:rPr>
          <w:rFonts w:ascii="Times New Roman" w:hAnsi="Times New Roman" w:cs="Times New Roman"/>
          <w:sz w:val="24"/>
          <w:szCs w:val="24"/>
          <w:vertAlign w:val="subscript"/>
        </w:rPr>
        <w:t>p</w:t>
      </w:r>
      <w:r w:rsidR="00583E7E" w:rsidRPr="00C82DA2">
        <w:rPr>
          <w:rFonts w:ascii="Times New Roman" w:hAnsi="Times New Roman" w:cs="Times New Roman"/>
          <w:sz w:val="24"/>
          <w:szCs w:val="24"/>
          <w:vertAlign w:val="superscript"/>
        </w:rPr>
        <w:t>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11</w:t>
      </w:r>
      <w:r>
        <w:rPr>
          <w:rFonts w:ascii="Times New Roman" w:hAnsi="Times New Roman" w:cs="Times New Roman"/>
          <w:sz w:val="24"/>
          <w:szCs w:val="24"/>
        </w:rPr>
        <w:t>,</w:t>
      </w:r>
      <w:r w:rsidR="00C61E76" w:rsidRPr="00C61E76">
        <w:rPr>
          <w:rFonts w:ascii="Times New Roman" w:hAnsi="Times New Roman" w:cs="Times New Roman"/>
          <w:i/>
          <w:iCs/>
          <w:color w:val="0070C0"/>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 </w:t>
      </w:r>
      <w:r w:rsidR="003E24E2">
        <w:rPr>
          <w:rFonts w:ascii="Times New Roman" w:hAnsi="Times New Roman" w:cs="Times New Roman"/>
          <w:color w:val="0070C0"/>
          <w:sz w:val="24"/>
          <w:szCs w:val="24"/>
        </w:rPr>
        <w:t>.14</w:t>
      </w:r>
      <w:r w:rsidR="00C61E76">
        <w:rPr>
          <w:rFonts w:ascii="Times New Roman" w:hAnsi="Times New Roman" w:cs="Times New Roman"/>
          <w:color w:val="0070C0"/>
          <w:sz w:val="24"/>
          <w:szCs w:val="24"/>
        </w:rPr>
        <w:t>,</w:t>
      </w:r>
      <w:r>
        <w:rPr>
          <w:rFonts w:ascii="Times New Roman" w:hAnsi="Times New Roman" w:cs="Times New Roman"/>
          <w:sz w:val="24"/>
          <w:szCs w:val="24"/>
        </w:rPr>
        <w:t xml:space="preserve"> </w:t>
      </w:r>
      <w:r w:rsidR="006A659B">
        <w:rPr>
          <w:rFonts w:ascii="Times New Roman" w:hAnsi="Times New Roman" w:cs="Times New Roman"/>
          <w:sz w:val="24"/>
          <w:szCs w:val="24"/>
        </w:rPr>
        <w:t xml:space="preserve">indicating </w:t>
      </w:r>
      <w:r>
        <w:rPr>
          <w:rFonts w:ascii="Times New Roman" w:hAnsi="Times New Roman" w:cs="Times New Roman"/>
          <w:sz w:val="24"/>
          <w:szCs w:val="24"/>
        </w:rPr>
        <w:t xml:space="preserve">that reactivity patterns differed </w:t>
      </w:r>
      <w:r w:rsidR="008E78A7">
        <w:rPr>
          <w:rFonts w:ascii="Times New Roman" w:hAnsi="Times New Roman" w:cs="Times New Roman"/>
          <w:sz w:val="24"/>
          <w:szCs w:val="24"/>
        </w:rPr>
        <w:t xml:space="preserve">as a function of </w:t>
      </w:r>
      <w:r>
        <w:rPr>
          <w:rFonts w:ascii="Times New Roman" w:hAnsi="Times New Roman" w:cs="Times New Roman"/>
          <w:sz w:val="24"/>
          <w:szCs w:val="24"/>
        </w:rPr>
        <w:t>pair type.</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Overall,</w:t>
      </w:r>
      <w:r w:rsidR="00532050" w:rsidRPr="00532050">
        <w:rPr>
          <w:rFonts w:ascii="Times New Roman" w:hAnsi="Times New Roman" w:cs="Times New Roman"/>
          <w:sz w:val="24"/>
          <w:szCs w:val="24"/>
        </w:rPr>
        <w:t xml:space="preserve"> forward </w:t>
      </w:r>
      <w:r w:rsidR="006A659B">
        <w:rPr>
          <w:rFonts w:ascii="Times New Roman" w:hAnsi="Times New Roman" w:cs="Times New Roman"/>
          <w:sz w:val="24"/>
          <w:szCs w:val="24"/>
        </w:rPr>
        <w:t>pairs</w:t>
      </w:r>
      <w:r>
        <w:rPr>
          <w:rFonts w:ascii="Times New Roman" w:hAnsi="Times New Roman" w:cs="Times New Roman"/>
          <w:sz w:val="24"/>
          <w:szCs w:val="24"/>
        </w:rPr>
        <w:t xml:space="preserve"> demonstrated a robust</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positive reactivity </w:t>
      </w:r>
      <w:r w:rsidR="00583E7E">
        <w:rPr>
          <w:rFonts w:ascii="Times New Roman" w:hAnsi="Times New Roman" w:cs="Times New Roman"/>
          <w:sz w:val="24"/>
          <w:szCs w:val="24"/>
        </w:rPr>
        <w:t>pattern</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as cued-recall was greater for </w:t>
      </w:r>
      <w:r w:rsidR="00583E7E">
        <w:rPr>
          <w:rFonts w:ascii="Times New Roman" w:hAnsi="Times New Roman" w:cs="Times New Roman"/>
          <w:sz w:val="24"/>
          <w:szCs w:val="24"/>
        </w:rPr>
        <w:t xml:space="preserve">the </w:t>
      </w:r>
      <w:r w:rsidR="00532050" w:rsidRPr="00532050">
        <w:rPr>
          <w:rFonts w:ascii="Times New Roman" w:hAnsi="Times New Roman" w:cs="Times New Roman"/>
          <w:sz w:val="24"/>
          <w:szCs w:val="24"/>
        </w:rPr>
        <w:t xml:space="preserve">JOL </w:t>
      </w:r>
      <w:r w:rsidR="00583E7E">
        <w:rPr>
          <w:rFonts w:ascii="Times New Roman" w:hAnsi="Times New Roman" w:cs="Times New Roman"/>
          <w:sz w:val="24"/>
          <w:szCs w:val="24"/>
        </w:rPr>
        <w:t xml:space="preserve">group compared to the </w:t>
      </w:r>
      <w:r w:rsidR="00532050" w:rsidRPr="00532050">
        <w:rPr>
          <w:rFonts w:ascii="Times New Roman" w:hAnsi="Times New Roman" w:cs="Times New Roman"/>
          <w:sz w:val="24"/>
          <w:szCs w:val="24"/>
        </w:rPr>
        <w:t>No-JOL group (</w:t>
      </w:r>
      <w:r w:rsidR="00CB65C5">
        <w:rPr>
          <w:rFonts w:ascii="Times New Roman" w:hAnsi="Times New Roman" w:cs="Times New Roman"/>
          <w:sz w:val="24"/>
          <w:szCs w:val="24"/>
        </w:rPr>
        <w:t>77.25</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 vs.</w:t>
      </w:r>
      <w:r w:rsidR="00583E7E">
        <w:rPr>
          <w:rFonts w:ascii="Times New Roman" w:hAnsi="Times New Roman" w:cs="Times New Roman"/>
          <w:sz w:val="24"/>
          <w:szCs w:val="24"/>
        </w:rPr>
        <w:t xml:space="preserve"> </w:t>
      </w:r>
      <w:r w:rsidR="00CB65C5">
        <w:rPr>
          <w:rFonts w:ascii="Times New Roman" w:hAnsi="Times New Roman" w:cs="Times New Roman"/>
          <w:sz w:val="24"/>
          <w:szCs w:val="24"/>
        </w:rPr>
        <w:t>58.15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3.14</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1.16</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.001</w:t>
      </w:r>
      <w:r w:rsidR="00532050" w:rsidRPr="00532050">
        <w:rPr>
          <w:rFonts w:ascii="Times New Roman" w:hAnsi="Times New Roman" w:cs="Times New Roman"/>
          <w:sz w:val="24"/>
          <w:szCs w:val="24"/>
        </w:rPr>
        <w:t xml:space="preserve">). </w:t>
      </w:r>
      <w:r w:rsidR="00583E7E">
        <w:rPr>
          <w:rFonts w:ascii="Times New Roman" w:hAnsi="Times New Roman" w:cs="Times New Roman"/>
          <w:sz w:val="24"/>
          <w:szCs w:val="24"/>
        </w:rPr>
        <w:t>Importantly</w:t>
      </w:r>
      <w:r w:rsidR="00532050" w:rsidRPr="00532050">
        <w:rPr>
          <w:rFonts w:ascii="Times New Roman" w:hAnsi="Times New Roman" w:cs="Times New Roman"/>
          <w:sz w:val="24"/>
          <w:szCs w:val="24"/>
        </w:rPr>
        <w:t xml:space="preserve">, this positive reactivity pattern also extended to </w:t>
      </w:r>
      <w:r w:rsidR="008E78A7">
        <w:rPr>
          <w:rFonts w:ascii="Times New Roman" w:hAnsi="Times New Roman" w:cs="Times New Roman"/>
          <w:sz w:val="24"/>
          <w:szCs w:val="24"/>
        </w:rPr>
        <w:t>double</w:t>
      </w:r>
      <w:r w:rsidR="00910B8C">
        <w:rPr>
          <w:rFonts w:ascii="Times New Roman" w:hAnsi="Times New Roman" w:cs="Times New Roman"/>
          <w:sz w:val="24"/>
          <w:szCs w:val="24"/>
        </w:rPr>
        <w:t>-</w:t>
      </w:r>
      <w:r w:rsidR="00532050" w:rsidRPr="00532050">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34.44</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20.83</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4.14</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3.32</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0.78</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 </w:t>
      </w:r>
      <w:r w:rsidR="003E24E2">
        <w:rPr>
          <w:rFonts w:ascii="Times New Roman" w:hAnsi="Times New Roman" w:cs="Times New Roman"/>
          <w:color w:val="0070C0"/>
          <w:sz w:val="24"/>
          <w:szCs w:val="24"/>
        </w:rPr>
        <w:t>.003</w:t>
      </w:r>
      <w:r w:rsidR="00532050" w:rsidRPr="00532050">
        <w:rPr>
          <w:rFonts w:ascii="Times New Roman" w:hAnsi="Times New Roman" w:cs="Times New Roman"/>
          <w:sz w:val="24"/>
          <w:szCs w:val="24"/>
        </w:rPr>
        <w:t xml:space="preserve">). However, </w:t>
      </w:r>
      <w:r w:rsidR="001E72A3">
        <w:rPr>
          <w:rFonts w:ascii="Times New Roman" w:hAnsi="Times New Roman" w:cs="Times New Roman"/>
          <w:sz w:val="24"/>
          <w:szCs w:val="24"/>
        </w:rPr>
        <w:t xml:space="preserve">this pattern </w:t>
      </w:r>
      <w:r>
        <w:rPr>
          <w:rFonts w:ascii="Times New Roman" w:hAnsi="Times New Roman" w:cs="Times New Roman"/>
          <w:sz w:val="24"/>
          <w:szCs w:val="24"/>
        </w:rPr>
        <w:t>did not extend to</w:t>
      </w:r>
      <w:r w:rsidR="001E72A3">
        <w:rPr>
          <w:rFonts w:ascii="Times New Roman" w:hAnsi="Times New Roman" w:cs="Times New Roman"/>
          <w:sz w:val="24"/>
          <w:szCs w:val="24"/>
        </w:rPr>
        <w:t xml:space="preserve"> unrelated pairs</w:t>
      </w:r>
      <w:r w:rsidR="00F14EC6">
        <w:rPr>
          <w:rFonts w:ascii="Times New Roman" w:hAnsi="Times New Roman" w:cs="Times New Roman"/>
          <w:sz w:val="24"/>
          <w:szCs w:val="24"/>
        </w:rPr>
        <w:t xml:space="preserve"> in which the difference between JOL and </w:t>
      </w:r>
      <w:r w:rsidR="00563C6B">
        <w:rPr>
          <w:rFonts w:ascii="Times New Roman" w:hAnsi="Times New Roman" w:cs="Times New Roman"/>
          <w:sz w:val="24"/>
          <w:szCs w:val="24"/>
        </w:rPr>
        <w:t>N</w:t>
      </w:r>
      <w:r w:rsidR="00F14EC6">
        <w:rPr>
          <w:rFonts w:ascii="Times New Roman" w:hAnsi="Times New Roman" w:cs="Times New Roman"/>
          <w:sz w:val="24"/>
          <w:szCs w:val="24"/>
        </w:rPr>
        <w:t xml:space="preserve">o-JOL groups was not statistically reliable </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21.75</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16.4</w:t>
      </w:r>
      <w:r w:rsidR="006F12CC">
        <w:rPr>
          <w:rFonts w:ascii="Times New Roman" w:hAnsi="Times New Roman" w:cs="Times New Roman"/>
          <w:sz w:val="24"/>
          <w:szCs w:val="24"/>
        </w:rPr>
        <w:t>3</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 </w:t>
      </w:r>
      <w:r w:rsidR="00315E22">
        <w:rPr>
          <w:rFonts w:ascii="Times New Roman" w:hAnsi="Times New Roman" w:cs="Times New Roman"/>
          <w:sz w:val="24"/>
          <w:szCs w:val="24"/>
        </w:rPr>
        <w:t>1.90</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2.83</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06</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742376">
        <w:rPr>
          <w:rFonts w:ascii="Times New Roman" w:hAnsi="Times New Roman" w:cs="Times New Roman"/>
          <w:sz w:val="24"/>
          <w:szCs w:val="24"/>
          <w:vertAlign w:val="subscript"/>
        </w:rPr>
        <w:t>BIC</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63</w:t>
      </w:r>
      <w:r w:rsidR="00F14EC6">
        <w:rPr>
          <w:rFonts w:ascii="Times New Roman" w:hAnsi="Times New Roman" w:cs="Times New Roman"/>
          <w:sz w:val="24"/>
          <w:szCs w:val="24"/>
        </w:rPr>
        <w:t>)</w:t>
      </w:r>
      <w:r w:rsidR="00532050" w:rsidRPr="00532050">
        <w:rPr>
          <w:rFonts w:ascii="Times New Roman" w:hAnsi="Times New Roman" w:cs="Times New Roman"/>
          <w:sz w:val="24"/>
          <w:szCs w:val="24"/>
        </w:rPr>
        <w:t xml:space="preserve">. Thus, </w:t>
      </w:r>
      <w:r w:rsidR="00AA152F">
        <w:rPr>
          <w:rFonts w:ascii="Times New Roman" w:hAnsi="Times New Roman" w:cs="Times New Roman"/>
          <w:sz w:val="24"/>
          <w:szCs w:val="24"/>
        </w:rPr>
        <w:t>like</w:t>
      </w:r>
      <w:r w:rsidR="006A659B">
        <w:rPr>
          <w:rFonts w:ascii="Times New Roman" w:hAnsi="Times New Roman" w:cs="Times New Roman"/>
          <w:sz w:val="24"/>
          <w:szCs w:val="24"/>
        </w:rPr>
        <w:t xml:space="preserve"> our </w:t>
      </w:r>
      <w:r>
        <w:rPr>
          <w:rFonts w:ascii="Times New Roman" w:hAnsi="Times New Roman" w:cs="Times New Roman"/>
          <w:sz w:val="24"/>
          <w:szCs w:val="24"/>
        </w:rPr>
        <w:t>previous experiments</w:t>
      </w:r>
      <w:r w:rsidR="00532050" w:rsidRPr="00532050">
        <w:rPr>
          <w:rFonts w:ascii="Times New Roman" w:hAnsi="Times New Roman" w:cs="Times New Roman"/>
          <w:sz w:val="24"/>
          <w:szCs w:val="24"/>
        </w:rPr>
        <w:t>, JOLs were reactive on cued-recall, but only when pairs contained pre-existing cue-target relations.</w:t>
      </w:r>
    </w:p>
    <w:p w14:paraId="2179F09B" w14:textId="28EA219D" w:rsidR="00E5716F" w:rsidRPr="00E5716F" w:rsidRDefault="00E5716F" w:rsidP="002E1F97">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2B</w:t>
      </w:r>
    </w:p>
    <w:p w14:paraId="1652C149" w14:textId="3796DEC1" w:rsidR="00E5716F" w:rsidRPr="00577611" w:rsidRDefault="0090401C"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Experiment 2B tested whether positive reactivity patterns observed on double</w:t>
      </w:r>
      <w:r w:rsidR="00512188">
        <w:rPr>
          <w:rFonts w:ascii="Times New Roman" w:hAnsi="Times New Roman" w:cs="Times New Roman"/>
          <w:sz w:val="24"/>
          <w:szCs w:val="24"/>
        </w:rPr>
        <w:t>-</w:t>
      </w:r>
      <w:r>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Pr>
          <w:rFonts w:ascii="Times New Roman" w:hAnsi="Times New Roman" w:cs="Times New Roman"/>
          <w:sz w:val="24"/>
          <w:szCs w:val="24"/>
        </w:rPr>
        <w:t xml:space="preserve"> would occur in the backward direction.</w:t>
      </w:r>
      <w:r w:rsidR="000500BA">
        <w:rPr>
          <w:rFonts w:ascii="Times New Roman" w:hAnsi="Times New Roman" w:cs="Times New Roman"/>
          <w:sz w:val="24"/>
          <w:szCs w:val="24"/>
        </w:rPr>
        <w:t xml:space="preserve"> </w:t>
      </w:r>
      <w:r w:rsidR="006A659B">
        <w:rPr>
          <w:rFonts w:ascii="Times New Roman" w:hAnsi="Times New Roman" w:cs="Times New Roman"/>
          <w:sz w:val="24"/>
          <w:szCs w:val="24"/>
        </w:rPr>
        <w:t xml:space="preserve">The same ANOVA </w:t>
      </w:r>
      <w:r w:rsidR="000921DE">
        <w:rPr>
          <w:rFonts w:ascii="Times New Roman" w:hAnsi="Times New Roman" w:cs="Times New Roman"/>
          <w:sz w:val="24"/>
          <w:szCs w:val="24"/>
        </w:rPr>
        <w:t xml:space="preserve">design </w:t>
      </w:r>
      <w:r w:rsidR="006A659B">
        <w:rPr>
          <w:rFonts w:ascii="Times New Roman" w:hAnsi="Times New Roman" w:cs="Times New Roman"/>
          <w:sz w:val="24"/>
          <w:szCs w:val="24"/>
        </w:rPr>
        <w:t>was again used</w:t>
      </w:r>
      <w:r w:rsidR="003127D9" w:rsidRPr="00532050">
        <w:rPr>
          <w:rFonts w:ascii="Times New Roman" w:hAnsi="Times New Roman" w:cs="Times New Roman"/>
          <w:sz w:val="24"/>
          <w:szCs w:val="24"/>
        </w:rPr>
        <w:t>.</w:t>
      </w:r>
      <w:r w:rsidR="003127D9">
        <w:rPr>
          <w:rFonts w:ascii="Times New Roman" w:hAnsi="Times New Roman" w:cs="Times New Roman"/>
          <w:sz w:val="24"/>
          <w:szCs w:val="24"/>
        </w:rPr>
        <w:t xml:space="preserve"> Overall, </w:t>
      </w:r>
      <w:r w:rsidR="00AA152F">
        <w:rPr>
          <w:rFonts w:ascii="Times New Roman" w:hAnsi="Times New Roman" w:cs="Times New Roman"/>
          <w:sz w:val="24"/>
          <w:szCs w:val="24"/>
        </w:rPr>
        <w:t>an effect</w:t>
      </w:r>
      <w:r w:rsidR="001C5C69">
        <w:rPr>
          <w:rFonts w:ascii="Times New Roman" w:hAnsi="Times New Roman" w:cs="Times New Roman"/>
          <w:sz w:val="24"/>
          <w:szCs w:val="24"/>
        </w:rPr>
        <w:t xml:space="preserve"> Encoding Group</w:t>
      </w:r>
      <w:r w:rsidR="00AA152F">
        <w:rPr>
          <w:rFonts w:ascii="Times New Roman" w:hAnsi="Times New Roman" w:cs="Times New Roman"/>
          <w:sz w:val="24"/>
          <w:szCs w:val="24"/>
        </w:rPr>
        <w:t xml:space="preserve"> indicated that</w:t>
      </w:r>
      <w:r w:rsidR="001C5C69">
        <w:rPr>
          <w:rFonts w:ascii="Times New Roman" w:hAnsi="Times New Roman" w:cs="Times New Roman"/>
          <w:sz w:val="24"/>
          <w:szCs w:val="24"/>
        </w:rPr>
        <w:t xml:space="preserve"> cued-recall was greater for participants in the JOL group </w:t>
      </w:r>
      <w:r w:rsidR="006A659B">
        <w:rPr>
          <w:rFonts w:ascii="Times New Roman" w:hAnsi="Times New Roman" w:cs="Times New Roman"/>
          <w:sz w:val="24"/>
          <w:szCs w:val="24"/>
        </w:rPr>
        <w:t>than</w:t>
      </w:r>
      <w:r w:rsidR="001C5C69">
        <w:rPr>
          <w:rFonts w:ascii="Times New Roman" w:hAnsi="Times New Roman" w:cs="Times New Roman"/>
          <w:sz w:val="24"/>
          <w:szCs w:val="24"/>
        </w:rPr>
        <w:t xml:space="preserve"> the </w:t>
      </w:r>
      <w:r w:rsidR="00563C6B">
        <w:rPr>
          <w:rFonts w:ascii="Times New Roman" w:hAnsi="Times New Roman" w:cs="Times New Roman"/>
          <w:sz w:val="24"/>
          <w:szCs w:val="24"/>
        </w:rPr>
        <w:t>N</w:t>
      </w:r>
      <w:r w:rsidR="001C5C69">
        <w:rPr>
          <w:rFonts w:ascii="Times New Roman" w:hAnsi="Times New Roman" w:cs="Times New Roman"/>
          <w:sz w:val="24"/>
          <w:szCs w:val="24"/>
        </w:rPr>
        <w:t>o-JOL group (</w:t>
      </w:r>
      <w:r w:rsidR="00EA0965">
        <w:rPr>
          <w:rFonts w:ascii="Times New Roman" w:hAnsi="Times New Roman" w:cs="Times New Roman"/>
          <w:sz w:val="24"/>
          <w:szCs w:val="24"/>
        </w:rPr>
        <w:t>43.17</w:t>
      </w:r>
      <w:r w:rsidR="001C5C69">
        <w:rPr>
          <w:rFonts w:ascii="Times New Roman" w:hAnsi="Times New Roman" w:cs="Times New Roman"/>
          <w:sz w:val="24"/>
          <w:szCs w:val="24"/>
        </w:rPr>
        <w:t xml:space="preserve"> vs. </w:t>
      </w:r>
      <w:r w:rsidR="00EA0965">
        <w:rPr>
          <w:rFonts w:ascii="Times New Roman" w:hAnsi="Times New Roman" w:cs="Times New Roman"/>
          <w:sz w:val="24"/>
          <w:szCs w:val="24"/>
        </w:rPr>
        <w:t>35.61</w:t>
      </w:r>
      <w:r w:rsidR="001C5C69">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6.52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781.21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06</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 </w:t>
      </w:r>
      <w:r w:rsidR="003E24E2">
        <w:rPr>
          <w:rFonts w:ascii="Times New Roman" w:hAnsi="Times New Roman" w:cs="Times New Roman"/>
          <w:color w:val="0070C0"/>
          <w:sz w:val="24"/>
          <w:szCs w:val="24"/>
        </w:rPr>
        <w:t>.30</w:t>
      </w:r>
      <w:r w:rsidR="001C5C69">
        <w:rPr>
          <w:rFonts w:ascii="Times New Roman" w:hAnsi="Times New Roman" w:cs="Times New Roman"/>
          <w:sz w:val="24"/>
          <w:szCs w:val="24"/>
        </w:rPr>
        <w:t>).</w:t>
      </w:r>
      <w:r w:rsidR="00EA0965">
        <w:rPr>
          <w:rFonts w:ascii="Times New Roman" w:hAnsi="Times New Roman" w:cs="Times New Roman"/>
          <w:sz w:val="24"/>
          <w:szCs w:val="24"/>
        </w:rPr>
        <w:t xml:space="preserve"> </w:t>
      </w:r>
      <w:r w:rsidR="006A659B">
        <w:rPr>
          <w:rFonts w:ascii="Times New Roman" w:hAnsi="Times New Roman" w:cs="Times New Roman"/>
          <w:sz w:val="24"/>
          <w:szCs w:val="24"/>
        </w:rPr>
        <w:t>An effect of</w:t>
      </w:r>
      <w:r w:rsidR="00EA0965">
        <w:rPr>
          <w:rFonts w:ascii="Times New Roman" w:hAnsi="Times New Roman" w:cs="Times New Roman"/>
          <w:sz w:val="24"/>
          <w:szCs w:val="24"/>
        </w:rPr>
        <w:t xml:space="preserve"> Pair Type </w:t>
      </w:r>
      <w:r w:rsidR="006A659B">
        <w:rPr>
          <w:rFonts w:ascii="Times New Roman" w:hAnsi="Times New Roman" w:cs="Times New Roman"/>
          <w:sz w:val="24"/>
          <w:szCs w:val="24"/>
        </w:rPr>
        <w:t>was also found</w:t>
      </w:r>
      <w:r w:rsidR="00EA0965">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562.81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113.22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82</w:t>
      </w:r>
      <w:r w:rsidR="006A659B">
        <w:rPr>
          <w:rFonts w:ascii="Times New Roman" w:hAnsi="Times New Roman" w:cs="Times New Roman"/>
          <w:sz w:val="24"/>
          <w:szCs w:val="24"/>
        </w:rPr>
        <w:t>,</w:t>
      </w:r>
      <w:r w:rsidR="00C61E76" w:rsidRPr="00C61E76">
        <w:rPr>
          <w:rFonts w:ascii="Times New Roman" w:hAnsi="Times New Roman" w:cs="Times New Roman"/>
          <w:i/>
          <w:iCs/>
          <w:color w:val="0070C0"/>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3E24E2">
        <w:rPr>
          <w:rFonts w:ascii="Times New Roman" w:hAnsi="Times New Roman" w:cs="Times New Roman"/>
          <w:color w:val="0070C0"/>
          <w:sz w:val="24"/>
          <w:szCs w:val="24"/>
        </w:rPr>
        <w:t>.001</w:t>
      </w:r>
      <w:r w:rsidR="00C61E76">
        <w:rPr>
          <w:rFonts w:ascii="Times New Roman" w:hAnsi="Times New Roman" w:cs="Times New Roman"/>
          <w:color w:val="0070C0"/>
          <w:sz w:val="24"/>
          <w:szCs w:val="24"/>
        </w:rPr>
        <w:t>,</w:t>
      </w:r>
      <w:r w:rsidR="006A659B">
        <w:rPr>
          <w:rFonts w:ascii="Times New Roman" w:hAnsi="Times New Roman" w:cs="Times New Roman"/>
          <w:sz w:val="24"/>
          <w:szCs w:val="24"/>
        </w:rPr>
        <w:t xml:space="preserve"> in which </w:t>
      </w:r>
      <w:r w:rsidR="008A5173">
        <w:rPr>
          <w:rFonts w:ascii="Times New Roman" w:hAnsi="Times New Roman" w:cs="Times New Roman"/>
          <w:sz w:val="24"/>
          <w:szCs w:val="24"/>
        </w:rPr>
        <w:t xml:space="preserve">cued-recall was greatest for forward </w:t>
      </w:r>
      <w:r w:rsidR="006A659B">
        <w:rPr>
          <w:rFonts w:ascii="Times New Roman" w:hAnsi="Times New Roman" w:cs="Times New Roman"/>
          <w:sz w:val="24"/>
          <w:szCs w:val="24"/>
        </w:rPr>
        <w:t xml:space="preserve">pairs </w:t>
      </w:r>
      <w:r w:rsidR="008A5173">
        <w:rPr>
          <w:rFonts w:ascii="Times New Roman" w:hAnsi="Times New Roman" w:cs="Times New Roman"/>
          <w:sz w:val="24"/>
          <w:szCs w:val="24"/>
        </w:rPr>
        <w:t xml:space="preserve">(65.69), followed by backward double-mediated </w:t>
      </w:r>
      <w:r w:rsidR="006A659B">
        <w:rPr>
          <w:rFonts w:ascii="Times New Roman" w:hAnsi="Times New Roman" w:cs="Times New Roman"/>
          <w:sz w:val="24"/>
          <w:szCs w:val="24"/>
        </w:rPr>
        <w:t>pairs</w:t>
      </w:r>
      <w:r w:rsidR="008A5173">
        <w:rPr>
          <w:rFonts w:ascii="Times New Roman" w:hAnsi="Times New Roman" w:cs="Times New Roman"/>
          <w:sz w:val="24"/>
          <w:szCs w:val="24"/>
        </w:rPr>
        <w:t xml:space="preserve"> (30.70) and unrelated pairs (21.88).</w:t>
      </w:r>
      <w:r w:rsidR="00577611">
        <w:rPr>
          <w:rFonts w:ascii="Times New Roman" w:hAnsi="Times New Roman" w:cs="Times New Roman"/>
          <w:sz w:val="24"/>
          <w:szCs w:val="24"/>
        </w:rPr>
        <w:t xml:space="preserve"> </w:t>
      </w:r>
      <w:r w:rsidR="006A659B">
        <w:rPr>
          <w:rFonts w:ascii="Times New Roman" w:hAnsi="Times New Roman" w:cs="Times New Roman"/>
          <w:sz w:val="24"/>
          <w:szCs w:val="24"/>
        </w:rPr>
        <w:t>P</w:t>
      </w:r>
      <w:r w:rsidR="00577611">
        <w:rPr>
          <w:rFonts w:ascii="Times New Roman" w:hAnsi="Times New Roman" w:cs="Times New Roman"/>
          <w:sz w:val="24"/>
          <w:szCs w:val="24"/>
        </w:rPr>
        <w:t xml:space="preserve">ost-hoc </w:t>
      </w:r>
      <w:r w:rsidR="00577611">
        <w:rPr>
          <w:rFonts w:ascii="Times New Roman" w:hAnsi="Times New Roman" w:cs="Times New Roman"/>
          <w:i/>
          <w:iCs/>
          <w:sz w:val="24"/>
          <w:szCs w:val="24"/>
        </w:rPr>
        <w:t>t</w:t>
      </w:r>
      <w:r w:rsidR="00577611">
        <w:rPr>
          <w:rFonts w:ascii="Times New Roman" w:hAnsi="Times New Roman" w:cs="Times New Roman"/>
          <w:sz w:val="24"/>
          <w:szCs w:val="24"/>
        </w:rPr>
        <w:t xml:space="preserve">-tests confirmed that all comparisons differed </w:t>
      </w:r>
      <w:r w:rsidR="006A659B">
        <w:rPr>
          <w:rFonts w:ascii="Times New Roman" w:hAnsi="Times New Roman" w:cs="Times New Roman"/>
          <w:sz w:val="24"/>
          <w:szCs w:val="24"/>
        </w:rPr>
        <w:t>reliably</w:t>
      </w:r>
      <w:r w:rsidR="00577611">
        <w:rPr>
          <w:rFonts w:ascii="Times New Roman" w:hAnsi="Times New Roman" w:cs="Times New Roman"/>
          <w:sz w:val="24"/>
          <w:szCs w:val="24"/>
        </w:rPr>
        <w:t xml:space="preserve">, </w:t>
      </w:r>
      <w:r w:rsidR="00184EA4" w:rsidRPr="00184EA4">
        <w:rPr>
          <w:rFonts w:ascii="Times New Roman" w:hAnsi="Times New Roman" w:cs="Times New Roman"/>
          <w:i/>
          <w:iCs/>
          <w:sz w:val="24"/>
          <w:szCs w:val="24"/>
        </w:rPr>
        <w:t>t</w:t>
      </w:r>
      <w:r w:rsidR="00184EA4">
        <w:rPr>
          <w:rFonts w:ascii="Times New Roman" w:hAnsi="Times New Roman" w:cs="Times New Roman"/>
          <w:sz w:val="24"/>
          <w:szCs w:val="24"/>
        </w:rPr>
        <w:t xml:space="preserve">s ≥ 3.62, </w:t>
      </w:r>
      <w:r w:rsidR="00184EA4" w:rsidRPr="00184EA4">
        <w:rPr>
          <w:rFonts w:ascii="Times New Roman" w:hAnsi="Times New Roman" w:cs="Times New Roman"/>
          <w:i/>
          <w:iCs/>
          <w:sz w:val="24"/>
          <w:szCs w:val="24"/>
        </w:rPr>
        <w:t>d</w:t>
      </w:r>
      <w:r w:rsidR="00184EA4">
        <w:rPr>
          <w:rFonts w:ascii="Times New Roman" w:hAnsi="Times New Roman" w:cs="Times New Roman"/>
          <w:sz w:val="24"/>
          <w:szCs w:val="24"/>
        </w:rPr>
        <w:t>s ≥ 0</w:t>
      </w:r>
      <w:r w:rsidR="00577611">
        <w:rPr>
          <w:rFonts w:ascii="Times New Roman" w:hAnsi="Times New Roman" w:cs="Times New Roman"/>
          <w:sz w:val="24"/>
          <w:szCs w:val="24"/>
        </w:rPr>
        <w:t>.</w:t>
      </w:r>
      <w:r w:rsidR="00184EA4">
        <w:rPr>
          <w:rFonts w:ascii="Times New Roman" w:hAnsi="Times New Roman" w:cs="Times New Roman"/>
          <w:sz w:val="24"/>
          <w:szCs w:val="24"/>
        </w:rPr>
        <w:t>47</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C61E76">
        <w:rPr>
          <w:rFonts w:ascii="Times New Roman" w:hAnsi="Times New Roman" w:cs="Times New Roman"/>
          <w:color w:val="0070C0"/>
          <w:sz w:val="24"/>
          <w:szCs w:val="24"/>
        </w:rPr>
        <w:t>s</w:t>
      </w:r>
      <w:r w:rsidR="00C61E76" w:rsidRPr="00E72018">
        <w:rPr>
          <w:rFonts w:ascii="Times New Roman" w:hAnsi="Times New Roman" w:cs="Times New Roman"/>
          <w:color w:val="0070C0"/>
          <w:sz w:val="24"/>
          <w:szCs w:val="24"/>
        </w:rPr>
        <w:t xml:space="preserve"> </w:t>
      </w:r>
      <w:r w:rsidR="0055788D">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55788D">
        <w:rPr>
          <w:rFonts w:ascii="Times New Roman" w:hAnsi="Times New Roman" w:cs="Times New Roman"/>
          <w:color w:val="0070C0"/>
          <w:sz w:val="24"/>
          <w:szCs w:val="24"/>
        </w:rPr>
        <w:t>.001</w:t>
      </w:r>
      <w:r w:rsidR="00184EA4">
        <w:rPr>
          <w:rFonts w:ascii="Times New Roman" w:hAnsi="Times New Roman" w:cs="Times New Roman"/>
          <w:sz w:val="24"/>
          <w:szCs w:val="24"/>
        </w:rPr>
        <w:t>.</w:t>
      </w:r>
    </w:p>
    <w:p w14:paraId="5A6D3EBC" w14:textId="3DA4822D" w:rsidR="008A5173" w:rsidRDefault="00FA1979"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CC4BD6">
        <w:rPr>
          <w:rFonts w:ascii="Times New Roman" w:hAnsi="Times New Roman" w:cs="Times New Roman"/>
          <w:sz w:val="24"/>
          <w:szCs w:val="24"/>
        </w:rPr>
        <w:t xml:space="preserve">, </w:t>
      </w:r>
      <w:r w:rsidR="008A5173">
        <w:rPr>
          <w:rFonts w:ascii="Times New Roman" w:hAnsi="Times New Roman" w:cs="Times New Roman"/>
          <w:sz w:val="24"/>
          <w:szCs w:val="24"/>
        </w:rPr>
        <w:t>a</w:t>
      </w:r>
      <w:r w:rsidR="008D5AB0">
        <w:rPr>
          <w:rFonts w:ascii="Times New Roman" w:hAnsi="Times New Roman" w:cs="Times New Roman"/>
          <w:sz w:val="24"/>
          <w:szCs w:val="24"/>
        </w:rPr>
        <w:t>n</w:t>
      </w:r>
      <w:r w:rsidR="008A5173">
        <w:rPr>
          <w:rFonts w:ascii="Times New Roman" w:hAnsi="Times New Roman" w:cs="Times New Roman"/>
          <w:sz w:val="24"/>
          <w:szCs w:val="24"/>
        </w:rPr>
        <w:t xml:space="preserve"> Encoding Group </w:t>
      </w:r>
      <w:r w:rsidR="002B238D">
        <w:rPr>
          <w:rFonts w:ascii="Times New Roman" w:hAnsi="Times New Roman" w:cs="Times New Roman"/>
          <w:sz w:val="24"/>
          <w:szCs w:val="24"/>
        </w:rPr>
        <w:t>× Pair Type interaction</w:t>
      </w:r>
      <w:r w:rsidR="006A659B">
        <w:rPr>
          <w:rFonts w:ascii="Times New Roman" w:hAnsi="Times New Roman" w:cs="Times New Roman"/>
          <w:sz w:val="24"/>
          <w:szCs w:val="24"/>
        </w:rPr>
        <w:t xml:space="preserve"> was found</w:t>
      </w:r>
      <w:r w:rsidR="00577611">
        <w:rPr>
          <w:rFonts w:ascii="Times New Roman" w:hAnsi="Times New Roman" w:cs="Times New Roman"/>
          <w:sz w:val="24"/>
          <w:szCs w:val="24"/>
        </w:rPr>
        <w:t xml:space="preserve">, </w:t>
      </w:r>
      <w:r w:rsidR="00577611" w:rsidRPr="00532050">
        <w:rPr>
          <w:rFonts w:ascii="Times New Roman" w:hAnsi="Times New Roman" w:cs="Times New Roman"/>
          <w:i/>
          <w:iCs/>
          <w:sz w:val="24"/>
          <w:szCs w:val="24"/>
        </w:rPr>
        <w:t>F</w:t>
      </w:r>
      <w:r w:rsidR="00577611" w:rsidRPr="00532050">
        <w:rPr>
          <w:rFonts w:ascii="Times New Roman" w:hAnsi="Times New Roman" w:cs="Times New Roman"/>
          <w:sz w:val="24"/>
          <w:szCs w:val="24"/>
        </w:rPr>
        <w:t>(1, 11</w:t>
      </w:r>
      <w:r w:rsidR="00577611">
        <w:rPr>
          <w:rFonts w:ascii="Times New Roman" w:hAnsi="Times New Roman" w:cs="Times New Roman"/>
          <w:sz w:val="24"/>
          <w:szCs w:val="24"/>
        </w:rPr>
        <w:t>7</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13.88</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MSE</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113.22</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η</w:t>
      </w:r>
      <w:r w:rsidR="00577611" w:rsidRPr="00C82DA2">
        <w:rPr>
          <w:rFonts w:ascii="Times New Roman" w:hAnsi="Times New Roman" w:cs="Times New Roman"/>
          <w:sz w:val="24"/>
          <w:szCs w:val="24"/>
          <w:vertAlign w:val="subscript"/>
        </w:rPr>
        <w:t>p</w:t>
      </w:r>
      <w:r w:rsidR="00577611" w:rsidRPr="00C82DA2">
        <w:rPr>
          <w:rFonts w:ascii="Times New Roman" w:hAnsi="Times New Roman" w:cs="Times New Roman"/>
          <w:sz w:val="24"/>
          <w:szCs w:val="24"/>
          <w:vertAlign w:val="superscript"/>
        </w:rPr>
        <w:t>2</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11</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 </w:t>
      </w:r>
      <w:r w:rsidR="003E24E2">
        <w:rPr>
          <w:rFonts w:ascii="Times New Roman" w:hAnsi="Times New Roman" w:cs="Times New Roman"/>
          <w:color w:val="0070C0"/>
          <w:sz w:val="24"/>
          <w:szCs w:val="24"/>
        </w:rPr>
        <w:t>.13</w:t>
      </w:r>
      <w:r w:rsidR="00577611">
        <w:rPr>
          <w:rFonts w:ascii="Times New Roman" w:hAnsi="Times New Roman" w:cs="Times New Roman"/>
          <w:sz w:val="24"/>
          <w:szCs w:val="24"/>
        </w:rPr>
        <w:t xml:space="preserve">. </w:t>
      </w:r>
      <w:r w:rsidR="006A659B">
        <w:rPr>
          <w:rFonts w:ascii="Times New Roman" w:hAnsi="Times New Roman" w:cs="Times New Roman"/>
          <w:sz w:val="24"/>
          <w:szCs w:val="24"/>
        </w:rPr>
        <w:t>P</w:t>
      </w:r>
      <w:r w:rsidR="00CC4BD6">
        <w:rPr>
          <w:rFonts w:ascii="Times New Roman" w:hAnsi="Times New Roman" w:cs="Times New Roman"/>
          <w:sz w:val="24"/>
          <w:szCs w:val="24"/>
        </w:rPr>
        <w:t xml:space="preserve">ost-hoc </w:t>
      </w:r>
      <w:r w:rsidR="00CC4BD6" w:rsidRPr="00CC4BD6">
        <w:rPr>
          <w:rFonts w:ascii="Times New Roman" w:hAnsi="Times New Roman" w:cs="Times New Roman"/>
          <w:i/>
          <w:iCs/>
          <w:sz w:val="24"/>
          <w:szCs w:val="24"/>
        </w:rPr>
        <w:t>t</w:t>
      </w:r>
      <w:r w:rsidR="00CC4BD6">
        <w:rPr>
          <w:rFonts w:ascii="Times New Roman" w:hAnsi="Times New Roman" w:cs="Times New Roman"/>
          <w:sz w:val="24"/>
          <w:szCs w:val="24"/>
        </w:rPr>
        <w:t>-tests</w:t>
      </w:r>
      <w:r w:rsidR="002B238D">
        <w:rPr>
          <w:rFonts w:ascii="Times New Roman" w:hAnsi="Times New Roman" w:cs="Times New Roman"/>
          <w:sz w:val="24"/>
          <w:szCs w:val="24"/>
        </w:rPr>
        <w:t xml:space="preserve"> revealed </w:t>
      </w:r>
      <w:r w:rsidR="00577611">
        <w:rPr>
          <w:rFonts w:ascii="Times New Roman" w:hAnsi="Times New Roman" w:cs="Times New Roman"/>
          <w:sz w:val="24"/>
          <w:szCs w:val="24"/>
        </w:rPr>
        <w:t xml:space="preserve">that cued-recall of forward </w:t>
      </w:r>
      <w:r w:rsidR="006A659B">
        <w:rPr>
          <w:rFonts w:ascii="Times New Roman" w:hAnsi="Times New Roman" w:cs="Times New Roman"/>
          <w:sz w:val="24"/>
          <w:szCs w:val="24"/>
        </w:rPr>
        <w:t>pairs</w:t>
      </w:r>
      <w:r w:rsidR="00577611">
        <w:rPr>
          <w:rFonts w:ascii="Times New Roman" w:hAnsi="Times New Roman" w:cs="Times New Roman"/>
          <w:sz w:val="24"/>
          <w:szCs w:val="24"/>
        </w:rPr>
        <w:t xml:space="preserve"> was greater for participants in the JOL group </w:t>
      </w:r>
      <w:r w:rsidR="006A659B">
        <w:rPr>
          <w:rFonts w:ascii="Times New Roman" w:hAnsi="Times New Roman" w:cs="Times New Roman"/>
          <w:sz w:val="24"/>
          <w:szCs w:val="24"/>
        </w:rPr>
        <w:t>than</w:t>
      </w:r>
      <w:r w:rsidR="00577611">
        <w:rPr>
          <w:rFonts w:ascii="Times New Roman" w:hAnsi="Times New Roman" w:cs="Times New Roman"/>
          <w:sz w:val="24"/>
          <w:szCs w:val="24"/>
        </w:rPr>
        <w:t xml:space="preserve"> the No-JOL group (</w:t>
      </w:r>
      <w:r w:rsidR="00CC4BD6">
        <w:rPr>
          <w:rFonts w:ascii="Times New Roman" w:hAnsi="Times New Roman" w:cs="Times New Roman"/>
          <w:sz w:val="24"/>
          <w:szCs w:val="24"/>
        </w:rPr>
        <w:t>73.17</w:t>
      </w:r>
      <w:r w:rsidR="00577611">
        <w:rPr>
          <w:rFonts w:ascii="Times New Roman" w:hAnsi="Times New Roman" w:cs="Times New Roman"/>
          <w:sz w:val="24"/>
          <w:szCs w:val="24"/>
        </w:rPr>
        <w:t xml:space="preserve"> vs. </w:t>
      </w:r>
      <w:r w:rsidR="00CC4BD6">
        <w:rPr>
          <w:rFonts w:ascii="Times New Roman" w:hAnsi="Times New Roman" w:cs="Times New Roman"/>
          <w:sz w:val="24"/>
          <w:szCs w:val="24"/>
        </w:rPr>
        <w:t>58.</w:t>
      </w:r>
      <w:r w:rsidR="00B44BFD">
        <w:rPr>
          <w:rFonts w:ascii="Times New Roman" w:hAnsi="Times New Roman" w:cs="Times New Roman"/>
          <w:sz w:val="24"/>
          <w:szCs w:val="24"/>
        </w:rPr>
        <w:t>08</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t</w:t>
      </w:r>
      <w:r w:rsidR="00577611" w:rsidRPr="00532050">
        <w:rPr>
          <w:rFonts w:ascii="Times New Roman" w:hAnsi="Times New Roman" w:cs="Times New Roman"/>
          <w:sz w:val="24"/>
          <w:szCs w:val="24"/>
        </w:rPr>
        <w:t>(</w:t>
      </w:r>
      <w:r w:rsidR="00CC4BD6">
        <w:rPr>
          <w:rFonts w:ascii="Times New Roman" w:hAnsi="Times New Roman" w:cs="Times New Roman"/>
          <w:sz w:val="24"/>
          <w:szCs w:val="24"/>
        </w:rPr>
        <w:t>117</w:t>
      </w:r>
      <w:r w:rsidR="00577611" w:rsidRPr="00532050">
        <w:rPr>
          <w:rFonts w:ascii="Times New Roman" w:hAnsi="Times New Roman" w:cs="Times New Roman"/>
          <w:sz w:val="24"/>
          <w:szCs w:val="24"/>
        </w:rPr>
        <w:t>) =</w:t>
      </w:r>
      <w:r w:rsidR="00CC4BD6">
        <w:rPr>
          <w:rFonts w:ascii="Times New Roman" w:hAnsi="Times New Roman" w:cs="Times New Roman"/>
          <w:sz w:val="24"/>
          <w:szCs w:val="24"/>
        </w:rPr>
        <w:t xml:space="preserve"> 4.69</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SEM</w:t>
      </w:r>
      <w:r w:rsidR="00577611" w:rsidRPr="00532050">
        <w:rPr>
          <w:rFonts w:ascii="Times New Roman" w:hAnsi="Times New Roman" w:cs="Times New Roman"/>
          <w:sz w:val="24"/>
          <w:szCs w:val="24"/>
        </w:rPr>
        <w:t xml:space="preserve"> = </w:t>
      </w:r>
      <w:r w:rsidR="00CC4BD6">
        <w:rPr>
          <w:rFonts w:ascii="Times New Roman" w:hAnsi="Times New Roman" w:cs="Times New Roman"/>
          <w:sz w:val="24"/>
          <w:szCs w:val="24"/>
        </w:rPr>
        <w:t>3.26</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d</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0.</w:t>
      </w:r>
      <w:r w:rsidR="00CC4BD6">
        <w:rPr>
          <w:rFonts w:ascii="Times New Roman" w:hAnsi="Times New Roman" w:cs="Times New Roman"/>
          <w:sz w:val="24"/>
          <w:szCs w:val="24"/>
        </w:rPr>
        <w:t>85</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w:t>
      </w:r>
      <w:r w:rsidR="0055788D">
        <w:rPr>
          <w:rFonts w:ascii="Times New Roman" w:hAnsi="Times New Roman" w:cs="Times New Roman"/>
          <w:color w:val="0070C0"/>
          <w:sz w:val="24"/>
          <w:szCs w:val="24"/>
        </w:rPr>
        <w:t>&lt;</w:t>
      </w:r>
      <w:r w:rsidR="00C61E76" w:rsidRPr="00E72018">
        <w:rPr>
          <w:rFonts w:ascii="Times New Roman" w:hAnsi="Times New Roman" w:cs="Times New Roman"/>
          <w:color w:val="0070C0"/>
          <w:sz w:val="24"/>
          <w:szCs w:val="24"/>
        </w:rPr>
        <w:t xml:space="preserve"> </w:t>
      </w:r>
      <w:r w:rsidR="0055788D">
        <w:rPr>
          <w:rFonts w:ascii="Times New Roman" w:hAnsi="Times New Roman" w:cs="Times New Roman"/>
          <w:color w:val="0070C0"/>
          <w:sz w:val="24"/>
          <w:szCs w:val="24"/>
        </w:rPr>
        <w:t>.001</w:t>
      </w:r>
      <w:r w:rsidR="00577611">
        <w:rPr>
          <w:rFonts w:ascii="Times New Roman" w:hAnsi="Times New Roman" w:cs="Times New Roman"/>
          <w:sz w:val="24"/>
          <w:szCs w:val="24"/>
        </w:rPr>
        <w:t>).</w:t>
      </w:r>
      <w:r w:rsidR="00CC4BD6">
        <w:rPr>
          <w:rFonts w:ascii="Times New Roman" w:hAnsi="Times New Roman" w:cs="Times New Roman"/>
          <w:sz w:val="24"/>
          <w:szCs w:val="24"/>
        </w:rPr>
        <w:t xml:space="preserve"> This positive reactivity pattern extended to </w:t>
      </w:r>
      <w:r>
        <w:rPr>
          <w:rFonts w:ascii="Times New Roman" w:hAnsi="Times New Roman" w:cs="Times New Roman"/>
          <w:sz w:val="24"/>
          <w:szCs w:val="24"/>
        </w:rPr>
        <w:t xml:space="preserve">cued-recall </w:t>
      </w:r>
      <w:r>
        <w:rPr>
          <w:rFonts w:ascii="Times New Roman" w:hAnsi="Times New Roman" w:cs="Times New Roman"/>
          <w:sz w:val="24"/>
          <w:szCs w:val="24"/>
        </w:rPr>
        <w:lastRenderedPageBreak/>
        <w:t xml:space="preserve">of </w:t>
      </w:r>
      <w:r w:rsidR="00CC4BD6">
        <w:rPr>
          <w:rFonts w:ascii="Times New Roman" w:hAnsi="Times New Roman" w:cs="Times New Roman"/>
          <w:sz w:val="24"/>
          <w:szCs w:val="24"/>
        </w:rPr>
        <w:t xml:space="preserve">backward double-mediated </w:t>
      </w:r>
      <w:r w:rsidR="006A659B">
        <w:rPr>
          <w:rFonts w:ascii="Times New Roman" w:hAnsi="Times New Roman" w:cs="Times New Roman"/>
          <w:sz w:val="24"/>
          <w:szCs w:val="24"/>
        </w:rPr>
        <w:t>pairs</w:t>
      </w:r>
      <w:r w:rsidR="00CC4BD6">
        <w:rPr>
          <w:rFonts w:ascii="Times New Roman" w:hAnsi="Times New Roman" w:cs="Times New Roman"/>
          <w:sz w:val="24"/>
          <w:szCs w:val="24"/>
        </w:rPr>
        <w:t xml:space="preserve"> </w:t>
      </w:r>
      <w:r w:rsidR="00CC4BD6" w:rsidRPr="00532050">
        <w:rPr>
          <w:rFonts w:ascii="Times New Roman" w:hAnsi="Times New Roman" w:cs="Times New Roman"/>
          <w:sz w:val="24"/>
          <w:szCs w:val="24"/>
        </w:rPr>
        <w:t>(</w:t>
      </w:r>
      <w:r w:rsidR="00CC4BD6">
        <w:rPr>
          <w:rFonts w:ascii="Times New Roman" w:hAnsi="Times New Roman" w:cs="Times New Roman"/>
          <w:sz w:val="24"/>
          <w:szCs w:val="24"/>
        </w:rPr>
        <w:t>34.17</w:t>
      </w:r>
      <w:r w:rsidR="00CC4BD6" w:rsidRPr="00532050">
        <w:rPr>
          <w:rFonts w:ascii="Times New Roman" w:hAnsi="Times New Roman" w:cs="Times New Roman"/>
          <w:sz w:val="24"/>
          <w:szCs w:val="24"/>
        </w:rPr>
        <w:t xml:space="preserve"> vs. </w:t>
      </w:r>
      <w:r w:rsidR="00CC4BD6">
        <w:rPr>
          <w:rFonts w:ascii="Times New Roman" w:hAnsi="Times New Roman" w:cs="Times New Roman"/>
          <w:sz w:val="24"/>
          <w:szCs w:val="24"/>
        </w:rPr>
        <w:t>27.18), though the effect was</w:t>
      </w:r>
      <w:r w:rsidR="00A0039E">
        <w:rPr>
          <w:rFonts w:ascii="Times New Roman" w:hAnsi="Times New Roman" w:cs="Times New Roman"/>
          <w:sz w:val="24"/>
          <w:szCs w:val="24"/>
        </w:rPr>
        <w:t xml:space="preserve"> at</w:t>
      </w:r>
      <w:r w:rsidR="00CC4BD6">
        <w:rPr>
          <w:rFonts w:ascii="Times New Roman" w:hAnsi="Times New Roman" w:cs="Times New Roman"/>
          <w:sz w:val="24"/>
          <w:szCs w:val="24"/>
        </w:rPr>
        <w:t xml:space="preserve"> </w:t>
      </w:r>
      <w:r w:rsidR="006A659B">
        <w:rPr>
          <w:rFonts w:ascii="Times New Roman" w:hAnsi="Times New Roman" w:cs="Times New Roman"/>
          <w:sz w:val="24"/>
          <w:szCs w:val="24"/>
        </w:rPr>
        <w:t>the standard criterion for significance</w:t>
      </w:r>
      <w:r w:rsidR="00CC4BD6">
        <w:rPr>
          <w:rFonts w:ascii="Times New Roman" w:hAnsi="Times New Roman" w:cs="Times New Roman"/>
          <w:sz w:val="24"/>
          <w:szCs w:val="24"/>
        </w:rPr>
        <w:t>,</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1.94</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3.63</w:t>
      </w:r>
      <w:r w:rsidR="00CC4BD6" w:rsidRPr="00532050">
        <w:rPr>
          <w:rFonts w:ascii="Times New Roman" w:hAnsi="Times New Roman" w:cs="Times New Roman"/>
          <w:sz w:val="24"/>
          <w:szCs w:val="24"/>
        </w:rPr>
        <w:t xml:space="preserve">, </w:t>
      </w:r>
      <w:r w:rsidR="00CC4BD6" w:rsidRPr="00CC4BD6">
        <w:rPr>
          <w:rFonts w:ascii="Times New Roman" w:hAnsi="Times New Roman" w:cs="Times New Roman"/>
          <w:i/>
          <w:iCs/>
          <w:sz w:val="24"/>
          <w:szCs w:val="24"/>
        </w:rPr>
        <w:t>p</w:t>
      </w:r>
      <w:r w:rsidR="00CC4BD6">
        <w:rPr>
          <w:rFonts w:ascii="Times New Roman" w:hAnsi="Times New Roman" w:cs="Times New Roman"/>
          <w:sz w:val="24"/>
          <w:szCs w:val="24"/>
        </w:rPr>
        <w:t xml:space="preserve"> = .05, </w:t>
      </w:r>
      <w:r w:rsidR="00CC4BD6" w:rsidRPr="001E72A3">
        <w:rPr>
          <w:rFonts w:ascii="Times New Roman" w:hAnsi="Times New Roman" w:cs="Times New Roman"/>
          <w:i/>
          <w:iCs/>
          <w:sz w:val="24"/>
          <w:szCs w:val="24"/>
        </w:rPr>
        <w:t>d</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0.36</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E72018">
        <w:rPr>
          <w:rFonts w:ascii="Times New Roman" w:hAnsi="Times New Roman" w:cs="Times New Roman"/>
          <w:color w:val="0070C0"/>
          <w:sz w:val="24"/>
          <w:szCs w:val="24"/>
        </w:rPr>
        <w:t xml:space="preserve"> = </w:t>
      </w:r>
      <w:r w:rsidR="0055788D">
        <w:rPr>
          <w:rFonts w:ascii="Times New Roman" w:hAnsi="Times New Roman" w:cs="Times New Roman"/>
          <w:color w:val="0070C0"/>
          <w:sz w:val="24"/>
          <w:szCs w:val="24"/>
        </w:rPr>
        <w:t>.62</w:t>
      </w:r>
      <w:r w:rsidR="00CC4BD6" w:rsidRPr="00532050">
        <w:rPr>
          <w:rFonts w:ascii="Times New Roman" w:hAnsi="Times New Roman" w:cs="Times New Roman"/>
          <w:sz w:val="24"/>
          <w:szCs w:val="24"/>
        </w:rPr>
        <w:t>. However</w:t>
      </w:r>
      <w:r w:rsidR="00CC4BD6">
        <w:rPr>
          <w:rFonts w:ascii="Times New Roman" w:hAnsi="Times New Roman" w:cs="Times New Roman"/>
          <w:sz w:val="24"/>
          <w:szCs w:val="24"/>
        </w:rPr>
        <w:t>,</w:t>
      </w:r>
      <w:r w:rsidR="00A0039E">
        <w:rPr>
          <w:rFonts w:ascii="Times New Roman" w:hAnsi="Times New Roman" w:cs="Times New Roman"/>
          <w:sz w:val="24"/>
          <w:szCs w:val="24"/>
        </w:rPr>
        <w:t xml:space="preserve"> unrelated pair</w:t>
      </w:r>
      <w:r w:rsidR="00CC4BD6">
        <w:rPr>
          <w:rFonts w:ascii="Times New Roman" w:hAnsi="Times New Roman" w:cs="Times New Roman"/>
          <w:sz w:val="24"/>
          <w:szCs w:val="24"/>
        </w:rPr>
        <w:t xml:space="preserve"> cued-recall did not differ between the JOL and No-JOL groups (22.17 vs. 21.</w:t>
      </w:r>
      <w:r w:rsidR="00B44BFD">
        <w:rPr>
          <w:rFonts w:ascii="Times New Roman" w:hAnsi="Times New Roman" w:cs="Times New Roman"/>
          <w:sz w:val="24"/>
          <w:szCs w:val="24"/>
        </w:rPr>
        <w:t>58</w:t>
      </w:r>
      <w:r w:rsidR="00705E95">
        <w:rPr>
          <w:rFonts w:ascii="Times New Roman" w:hAnsi="Times New Roman" w:cs="Times New Roman"/>
          <w:sz w:val="24"/>
          <w:szCs w:val="24"/>
        </w:rPr>
        <w:t>;</w:t>
      </w:r>
      <w:r w:rsidR="00CC4BD6">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w:t>
      </w:r>
      <w:r w:rsidR="00A9199B">
        <w:rPr>
          <w:rFonts w:ascii="Times New Roman" w:hAnsi="Times New Roman" w:cs="Times New Roman"/>
          <w:sz w:val="24"/>
          <w:szCs w:val="24"/>
        </w:rPr>
        <w:t>&lt;</w:t>
      </w:r>
      <w:r w:rsidR="00CC4BD6">
        <w:rPr>
          <w:rFonts w:ascii="Times New Roman" w:hAnsi="Times New Roman" w:cs="Times New Roman"/>
          <w:sz w:val="24"/>
          <w:szCs w:val="24"/>
        </w:rPr>
        <w:t xml:space="preserve"> 1</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3.28</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86</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742376">
        <w:rPr>
          <w:rFonts w:ascii="Times New Roman" w:hAnsi="Times New Roman" w:cs="Times New Roman"/>
          <w:sz w:val="24"/>
          <w:szCs w:val="24"/>
          <w:vertAlign w:val="subscript"/>
        </w:rPr>
        <w:t>BIC</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91</w:t>
      </w:r>
      <w:r w:rsidR="00CC4BD6">
        <w:rPr>
          <w:rFonts w:ascii="Times New Roman" w:hAnsi="Times New Roman" w:cs="Times New Roman"/>
          <w:sz w:val="24"/>
          <w:szCs w:val="24"/>
        </w:rPr>
        <w:t xml:space="preserve">). </w:t>
      </w:r>
      <w:r w:rsidR="00A9199B">
        <w:rPr>
          <w:rFonts w:ascii="Times New Roman" w:hAnsi="Times New Roman" w:cs="Times New Roman"/>
          <w:sz w:val="24"/>
          <w:szCs w:val="24"/>
        </w:rPr>
        <w:t xml:space="preserve">Taken together, JOLs were reactive on cued-recall but </w:t>
      </w:r>
      <w:r>
        <w:rPr>
          <w:rFonts w:ascii="Times New Roman" w:hAnsi="Times New Roman" w:cs="Times New Roman"/>
          <w:sz w:val="24"/>
          <w:szCs w:val="24"/>
        </w:rPr>
        <w:t>again</w:t>
      </w:r>
      <w:r w:rsidR="00A9199B">
        <w:rPr>
          <w:rFonts w:ascii="Times New Roman" w:hAnsi="Times New Roman" w:cs="Times New Roman"/>
          <w:sz w:val="24"/>
          <w:szCs w:val="24"/>
        </w:rPr>
        <w:t xml:space="preserve">, this effect was moderated by </w:t>
      </w:r>
      <w:r w:rsidR="0043167E">
        <w:rPr>
          <w:rFonts w:ascii="Times New Roman" w:hAnsi="Times New Roman" w:cs="Times New Roman"/>
          <w:sz w:val="24"/>
          <w:szCs w:val="24"/>
        </w:rPr>
        <w:t>the presence of direct or indirect cue-target relations</w:t>
      </w:r>
      <w:r w:rsidR="00A9199B">
        <w:rPr>
          <w:rFonts w:ascii="Times New Roman" w:hAnsi="Times New Roman" w:cs="Times New Roman"/>
          <w:sz w:val="24"/>
          <w:szCs w:val="24"/>
        </w:rPr>
        <w:t>.</w:t>
      </w:r>
      <w:r w:rsidR="00CC4BD6">
        <w:rPr>
          <w:rFonts w:ascii="Times New Roman" w:hAnsi="Times New Roman" w:cs="Times New Roman"/>
          <w:sz w:val="24"/>
          <w:szCs w:val="24"/>
        </w:rPr>
        <w:t xml:space="preserve"> </w:t>
      </w:r>
    </w:p>
    <w:p w14:paraId="4CF972CE" w14:textId="1381509A"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Discussion</w:t>
      </w:r>
    </w:p>
    <w:p w14:paraId="2BCCFB7E" w14:textId="5F17D99D" w:rsidR="00E35FC4" w:rsidRDefault="00D42CA3" w:rsidP="00992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6167A9">
        <w:rPr>
          <w:rFonts w:ascii="Times New Roman" w:hAnsi="Times New Roman" w:cs="Times New Roman"/>
          <w:sz w:val="24"/>
          <w:szCs w:val="24"/>
        </w:rPr>
        <w:t xml:space="preserve">indings from Experiments 2A/2B </w:t>
      </w:r>
      <w:r w:rsidR="00ED2337">
        <w:rPr>
          <w:rFonts w:ascii="Times New Roman" w:hAnsi="Times New Roman" w:cs="Times New Roman"/>
          <w:sz w:val="24"/>
          <w:szCs w:val="24"/>
        </w:rPr>
        <w:t xml:space="preserve">further </w:t>
      </w:r>
      <w:r w:rsidR="00AE1180">
        <w:rPr>
          <w:rFonts w:ascii="Times New Roman" w:hAnsi="Times New Roman" w:cs="Times New Roman"/>
          <w:sz w:val="24"/>
          <w:szCs w:val="24"/>
        </w:rPr>
        <w:t>suggest that JOLs encourage relational encoding.</w:t>
      </w:r>
      <w:r w:rsidR="006167A9">
        <w:rPr>
          <w:rFonts w:ascii="Times New Roman" w:hAnsi="Times New Roman" w:cs="Times New Roman"/>
          <w:sz w:val="24"/>
          <w:szCs w:val="24"/>
        </w:rPr>
        <w:t xml:space="preserve"> Across experiments, we again replicated previous findings that making JOLs improves cued-recall of forward </w:t>
      </w:r>
      <w:r w:rsidR="006A659B">
        <w:rPr>
          <w:rFonts w:ascii="Times New Roman" w:hAnsi="Times New Roman" w:cs="Times New Roman"/>
          <w:sz w:val="24"/>
          <w:szCs w:val="24"/>
        </w:rPr>
        <w:t>pairs</w:t>
      </w:r>
      <w:r w:rsidR="006167A9">
        <w:rPr>
          <w:rFonts w:ascii="Times New Roman" w:hAnsi="Times New Roman" w:cs="Times New Roman"/>
          <w:sz w:val="24"/>
          <w:szCs w:val="24"/>
        </w:rPr>
        <w:t xml:space="preserve"> </w:t>
      </w:r>
      <w:r w:rsidR="005D0E8C">
        <w:rPr>
          <w:rFonts w:ascii="Times New Roman" w:hAnsi="Times New Roman" w:cs="Times New Roman"/>
          <w:sz w:val="24"/>
          <w:szCs w:val="24"/>
        </w:rPr>
        <w:t>and</w:t>
      </w:r>
      <w:r w:rsidR="006167A9">
        <w:rPr>
          <w:rFonts w:ascii="Times New Roman" w:hAnsi="Times New Roman" w:cs="Times New Roman"/>
          <w:sz w:val="24"/>
          <w:szCs w:val="24"/>
        </w:rPr>
        <w:t xml:space="preserve"> that this effect does not extend to unrelated pairs. Importantly, </w:t>
      </w:r>
      <w:r w:rsidR="006A659B">
        <w:rPr>
          <w:rFonts w:ascii="Times New Roman" w:hAnsi="Times New Roman" w:cs="Times New Roman"/>
          <w:sz w:val="24"/>
          <w:szCs w:val="24"/>
        </w:rPr>
        <w:t xml:space="preserve">the </w:t>
      </w:r>
      <w:r w:rsidR="006167A9">
        <w:rPr>
          <w:rFonts w:ascii="Times New Roman" w:hAnsi="Times New Roman" w:cs="Times New Roman"/>
          <w:sz w:val="24"/>
          <w:szCs w:val="24"/>
        </w:rPr>
        <w:t xml:space="preserve">positive JOL </w:t>
      </w:r>
      <w:r w:rsidR="005D0E8C">
        <w:rPr>
          <w:rFonts w:ascii="Times New Roman" w:hAnsi="Times New Roman" w:cs="Times New Roman"/>
          <w:sz w:val="24"/>
          <w:szCs w:val="24"/>
        </w:rPr>
        <w:t>reactivity</w:t>
      </w:r>
      <w:r w:rsidR="006167A9">
        <w:rPr>
          <w:rFonts w:ascii="Times New Roman" w:hAnsi="Times New Roman" w:cs="Times New Roman"/>
          <w:sz w:val="24"/>
          <w:szCs w:val="24"/>
        </w:rPr>
        <w:t xml:space="preserve"> patterns observed using mediated </w:t>
      </w:r>
      <w:r w:rsidR="006A659B">
        <w:rPr>
          <w:rFonts w:ascii="Times New Roman" w:hAnsi="Times New Roman" w:cs="Times New Roman"/>
          <w:sz w:val="24"/>
          <w:szCs w:val="24"/>
        </w:rPr>
        <w:t xml:space="preserve">pairs </w:t>
      </w:r>
      <w:r w:rsidR="00866B52">
        <w:rPr>
          <w:rFonts w:ascii="Times New Roman" w:hAnsi="Times New Roman" w:cs="Times New Roman"/>
          <w:sz w:val="24"/>
          <w:szCs w:val="24"/>
        </w:rPr>
        <w:t xml:space="preserve">in </w:t>
      </w:r>
      <w:r w:rsidR="006167A9">
        <w:rPr>
          <w:rFonts w:ascii="Times New Roman" w:hAnsi="Times New Roman" w:cs="Times New Roman"/>
          <w:sz w:val="24"/>
          <w:szCs w:val="24"/>
        </w:rPr>
        <w:t xml:space="preserve">Experiments 1A/1B </w:t>
      </w:r>
      <w:r w:rsidR="005D0E8C">
        <w:rPr>
          <w:rFonts w:ascii="Times New Roman" w:hAnsi="Times New Roman" w:cs="Times New Roman"/>
          <w:sz w:val="24"/>
          <w:szCs w:val="24"/>
        </w:rPr>
        <w:t>still occurred when the cue and target were mediated through two concepts rather than one.</w:t>
      </w:r>
      <w:r w:rsidR="00992E1C">
        <w:rPr>
          <w:rFonts w:ascii="Times New Roman" w:hAnsi="Times New Roman" w:cs="Times New Roman"/>
          <w:sz w:val="24"/>
          <w:szCs w:val="24"/>
        </w:rPr>
        <w:t xml:space="preserve"> Finally, although mean JOLs for </w:t>
      </w:r>
      <w:r w:rsidR="006A659B">
        <w:rPr>
          <w:rFonts w:ascii="Times New Roman" w:hAnsi="Times New Roman" w:cs="Times New Roman"/>
          <w:sz w:val="24"/>
          <w:szCs w:val="24"/>
        </w:rPr>
        <w:t>double-</w:t>
      </w:r>
      <w:r w:rsidR="00992E1C">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sidR="00992E1C">
        <w:rPr>
          <w:rFonts w:ascii="Times New Roman" w:hAnsi="Times New Roman" w:cs="Times New Roman"/>
          <w:sz w:val="24"/>
          <w:szCs w:val="24"/>
        </w:rPr>
        <w:t xml:space="preserve"> still exceeded JOLs for unrelated pairs (Experiment 2A: 32.</w:t>
      </w:r>
      <w:r w:rsidR="004B53BF">
        <w:rPr>
          <w:rFonts w:ascii="Times New Roman" w:hAnsi="Times New Roman" w:cs="Times New Roman"/>
          <w:sz w:val="24"/>
          <w:szCs w:val="24"/>
        </w:rPr>
        <w:t xml:space="preserve">56 </w:t>
      </w:r>
      <w:r w:rsidR="00992E1C">
        <w:rPr>
          <w:rFonts w:ascii="Times New Roman" w:hAnsi="Times New Roman" w:cs="Times New Roman"/>
          <w:sz w:val="24"/>
          <w:szCs w:val="24"/>
        </w:rPr>
        <w:t>vs. 26.9</w:t>
      </w:r>
      <w:r w:rsidR="004B53BF">
        <w:rPr>
          <w:rFonts w:ascii="Times New Roman" w:hAnsi="Times New Roman" w:cs="Times New Roman"/>
          <w:sz w:val="24"/>
          <w:szCs w:val="24"/>
        </w:rPr>
        <w:t>9</w:t>
      </w:r>
      <w:r w:rsidR="00992E1C">
        <w:rPr>
          <w:rFonts w:ascii="Times New Roman" w:hAnsi="Times New Roman" w:cs="Times New Roman"/>
          <w:sz w:val="24"/>
          <w:szCs w:val="24"/>
        </w:rPr>
        <w:t xml:space="preserve">, respectively; Experiment 2B: </w:t>
      </w:r>
      <w:r w:rsidR="00EB0408">
        <w:rPr>
          <w:rFonts w:ascii="Times New Roman" w:hAnsi="Times New Roman" w:cs="Times New Roman"/>
          <w:sz w:val="24"/>
          <w:szCs w:val="24"/>
        </w:rPr>
        <w:t>32.</w:t>
      </w:r>
      <w:r w:rsidR="00891106">
        <w:rPr>
          <w:rFonts w:ascii="Times New Roman" w:hAnsi="Times New Roman" w:cs="Times New Roman"/>
          <w:sz w:val="24"/>
          <w:szCs w:val="24"/>
        </w:rPr>
        <w:t>16</w:t>
      </w:r>
      <w:r w:rsidR="00992E1C">
        <w:rPr>
          <w:rFonts w:ascii="Times New Roman" w:hAnsi="Times New Roman" w:cs="Times New Roman"/>
          <w:sz w:val="24"/>
          <w:szCs w:val="24"/>
        </w:rPr>
        <w:t xml:space="preserve"> vs. </w:t>
      </w:r>
      <w:r w:rsidR="00EB0408">
        <w:rPr>
          <w:rFonts w:ascii="Times New Roman" w:hAnsi="Times New Roman" w:cs="Times New Roman"/>
          <w:sz w:val="24"/>
          <w:szCs w:val="24"/>
        </w:rPr>
        <w:t>24.7</w:t>
      </w:r>
      <w:r w:rsidR="00891106">
        <w:rPr>
          <w:rFonts w:ascii="Times New Roman" w:hAnsi="Times New Roman" w:cs="Times New Roman"/>
          <w:sz w:val="24"/>
          <w:szCs w:val="24"/>
        </w:rPr>
        <w:t>6</w:t>
      </w:r>
      <w:r w:rsidR="00992E1C">
        <w:rPr>
          <w:rFonts w:ascii="Times New Roman" w:hAnsi="Times New Roman" w:cs="Times New Roman"/>
          <w:sz w:val="24"/>
          <w:szCs w:val="24"/>
        </w:rPr>
        <w:t xml:space="preserve">; </w:t>
      </w:r>
      <w:r w:rsidR="00992E1C" w:rsidRPr="007E6C5C">
        <w:rPr>
          <w:rFonts w:ascii="Times New Roman" w:hAnsi="Times New Roman" w:cs="Times New Roman"/>
          <w:i/>
          <w:iCs/>
          <w:sz w:val="24"/>
          <w:szCs w:val="24"/>
        </w:rPr>
        <w:t>t</w:t>
      </w:r>
      <w:r w:rsidR="00992E1C">
        <w:rPr>
          <w:rFonts w:ascii="Times New Roman" w:hAnsi="Times New Roman" w:cs="Times New Roman"/>
          <w:sz w:val="24"/>
          <w:szCs w:val="24"/>
        </w:rPr>
        <w:t xml:space="preserve">s ≥ </w:t>
      </w:r>
      <w:r w:rsidR="00D65092">
        <w:rPr>
          <w:rFonts w:ascii="Times New Roman" w:hAnsi="Times New Roman" w:cs="Times New Roman"/>
          <w:sz w:val="24"/>
          <w:szCs w:val="24"/>
        </w:rPr>
        <w:t>6.27</w:t>
      </w:r>
      <w:r w:rsidR="00992E1C">
        <w:rPr>
          <w:rFonts w:ascii="Times New Roman" w:hAnsi="Times New Roman" w:cs="Times New Roman"/>
          <w:sz w:val="24"/>
          <w:szCs w:val="24"/>
        </w:rPr>
        <w:t xml:space="preserve">, </w:t>
      </w:r>
      <w:r w:rsidR="00992E1C" w:rsidRPr="000D5F97">
        <w:rPr>
          <w:rFonts w:ascii="Times New Roman" w:hAnsi="Times New Roman" w:cs="Times New Roman"/>
          <w:i/>
          <w:iCs/>
          <w:sz w:val="24"/>
          <w:szCs w:val="24"/>
        </w:rPr>
        <w:t>d</w:t>
      </w:r>
      <w:r w:rsidR="00992E1C">
        <w:rPr>
          <w:rFonts w:ascii="Times New Roman" w:hAnsi="Times New Roman" w:cs="Times New Roman"/>
          <w:sz w:val="24"/>
          <w:szCs w:val="24"/>
        </w:rPr>
        <w:t>s ≥ 0.</w:t>
      </w:r>
      <w:r w:rsidR="00EB0408">
        <w:rPr>
          <w:rFonts w:ascii="Times New Roman" w:hAnsi="Times New Roman" w:cs="Times New Roman"/>
          <w:sz w:val="24"/>
          <w:szCs w:val="24"/>
        </w:rPr>
        <w:t>37</w:t>
      </w:r>
      <w:r w:rsidR="00C61E76">
        <w:rPr>
          <w:rFonts w:ascii="Times New Roman" w:hAnsi="Times New Roman" w:cs="Times New Roman"/>
          <w:sz w:val="24"/>
          <w:szCs w:val="24"/>
        </w:rPr>
        <w:t xml:space="preserve">, </w:t>
      </w:r>
      <w:r w:rsidR="00C61E76" w:rsidRPr="00E72018">
        <w:rPr>
          <w:rFonts w:ascii="Times New Roman" w:hAnsi="Times New Roman" w:cs="Times New Roman"/>
          <w:i/>
          <w:iCs/>
          <w:color w:val="0070C0"/>
          <w:sz w:val="24"/>
          <w:szCs w:val="24"/>
        </w:rPr>
        <w:t>p</w:t>
      </w:r>
      <w:r w:rsidR="00C61E76" w:rsidRPr="00E72018">
        <w:rPr>
          <w:rFonts w:ascii="Times New Roman" w:hAnsi="Times New Roman" w:cs="Times New Roman"/>
          <w:color w:val="0070C0"/>
          <w:sz w:val="24"/>
          <w:szCs w:val="24"/>
          <w:vertAlign w:val="subscript"/>
        </w:rPr>
        <w:t>BIC</w:t>
      </w:r>
      <w:r w:rsidR="00C61E76" w:rsidRPr="00C61E76">
        <w:rPr>
          <w:rFonts w:ascii="Times New Roman" w:hAnsi="Times New Roman" w:cs="Times New Roman"/>
          <w:color w:val="0070C0"/>
          <w:sz w:val="24"/>
          <w:szCs w:val="24"/>
        </w:rPr>
        <w:t xml:space="preserve">s </w:t>
      </w:r>
      <w:r w:rsidR="006C3F10">
        <w:rPr>
          <w:rFonts w:ascii="Times New Roman" w:hAnsi="Times New Roman" w:cs="Times New Roman"/>
          <w:color w:val="0070C0"/>
          <w:sz w:val="24"/>
          <w:szCs w:val="24"/>
        </w:rPr>
        <w:t>&lt; .001</w:t>
      </w:r>
      <w:r w:rsidR="00992E1C">
        <w:rPr>
          <w:rFonts w:ascii="Times New Roman" w:hAnsi="Times New Roman" w:cs="Times New Roman"/>
          <w:sz w:val="24"/>
          <w:szCs w:val="24"/>
        </w:rPr>
        <w:t>)</w:t>
      </w:r>
      <w:r w:rsidR="00F16064">
        <w:rPr>
          <w:rFonts w:ascii="Times New Roman" w:hAnsi="Times New Roman" w:cs="Times New Roman"/>
          <w:sz w:val="24"/>
          <w:szCs w:val="24"/>
        </w:rPr>
        <w:t xml:space="preserve">, these effects were </w:t>
      </w:r>
      <w:r w:rsidR="00866B52">
        <w:rPr>
          <w:rFonts w:ascii="Times New Roman" w:hAnsi="Times New Roman" w:cs="Times New Roman"/>
          <w:sz w:val="24"/>
          <w:szCs w:val="24"/>
        </w:rPr>
        <w:t>smaller</w:t>
      </w:r>
      <w:r w:rsidR="00F16064">
        <w:rPr>
          <w:rFonts w:ascii="Times New Roman" w:hAnsi="Times New Roman" w:cs="Times New Roman"/>
          <w:sz w:val="24"/>
          <w:szCs w:val="24"/>
        </w:rPr>
        <w:t xml:space="preserve"> compared to those observed in Experiments 1A/1B</w:t>
      </w:r>
      <w:r w:rsidR="00AE1180">
        <w:rPr>
          <w:rFonts w:ascii="Times New Roman" w:hAnsi="Times New Roman" w:cs="Times New Roman"/>
          <w:sz w:val="24"/>
          <w:szCs w:val="24"/>
        </w:rPr>
        <w:t xml:space="preserve"> (see Table A</w:t>
      </w:r>
      <w:r w:rsidR="00E268CA">
        <w:rPr>
          <w:rFonts w:ascii="Times New Roman" w:hAnsi="Times New Roman" w:cs="Times New Roman"/>
          <w:sz w:val="24"/>
          <w:szCs w:val="24"/>
        </w:rPr>
        <w:t>4</w:t>
      </w:r>
      <w:r w:rsidR="00AE1180">
        <w:rPr>
          <w:rFonts w:ascii="Times New Roman" w:hAnsi="Times New Roman" w:cs="Times New Roman"/>
          <w:sz w:val="24"/>
          <w:szCs w:val="24"/>
        </w:rPr>
        <w:t>)</w:t>
      </w:r>
      <w:r w:rsidR="00F16064">
        <w:rPr>
          <w:rFonts w:ascii="Times New Roman" w:hAnsi="Times New Roman" w:cs="Times New Roman"/>
          <w:sz w:val="24"/>
          <w:szCs w:val="24"/>
        </w:rPr>
        <w:t>.</w:t>
      </w:r>
      <w:r w:rsidR="00992E1C">
        <w:rPr>
          <w:rFonts w:ascii="Times New Roman" w:hAnsi="Times New Roman" w:cs="Times New Roman"/>
          <w:sz w:val="24"/>
          <w:szCs w:val="24"/>
        </w:rPr>
        <w:t xml:space="preserve"> </w:t>
      </w:r>
      <w:r w:rsidR="00B50FA3">
        <w:rPr>
          <w:rFonts w:ascii="Times New Roman" w:hAnsi="Times New Roman" w:cs="Times New Roman"/>
          <w:sz w:val="24"/>
          <w:szCs w:val="24"/>
        </w:rPr>
        <w:t>C</w:t>
      </w:r>
      <w:r w:rsidR="00EB0408">
        <w:rPr>
          <w:rFonts w:ascii="Times New Roman" w:hAnsi="Times New Roman" w:cs="Times New Roman"/>
          <w:sz w:val="24"/>
          <w:szCs w:val="24"/>
        </w:rPr>
        <w:t>ompared to</w:t>
      </w:r>
      <w:r w:rsidR="00F16064">
        <w:rPr>
          <w:rFonts w:ascii="Times New Roman" w:hAnsi="Times New Roman" w:cs="Times New Roman"/>
          <w:sz w:val="24"/>
          <w:szCs w:val="24"/>
        </w:rPr>
        <w:t xml:space="preserve"> the previous set of experiments</w:t>
      </w:r>
      <w:r w:rsidR="00EB0408">
        <w:rPr>
          <w:rFonts w:ascii="Times New Roman" w:hAnsi="Times New Roman" w:cs="Times New Roman"/>
          <w:sz w:val="24"/>
          <w:szCs w:val="24"/>
        </w:rPr>
        <w:t>, JOL</w:t>
      </w:r>
      <w:r w:rsidR="00F16064">
        <w:rPr>
          <w:rFonts w:ascii="Times New Roman" w:hAnsi="Times New Roman" w:cs="Times New Roman"/>
          <w:sz w:val="24"/>
          <w:szCs w:val="24"/>
        </w:rPr>
        <w:t>s</w:t>
      </w:r>
      <w:r w:rsidR="00EB0408">
        <w:rPr>
          <w:rFonts w:ascii="Times New Roman" w:hAnsi="Times New Roman" w:cs="Times New Roman"/>
          <w:sz w:val="24"/>
          <w:szCs w:val="24"/>
        </w:rPr>
        <w:t xml:space="preserve"> </w:t>
      </w:r>
      <w:r w:rsidR="00F16064">
        <w:rPr>
          <w:rFonts w:ascii="Times New Roman" w:hAnsi="Times New Roman" w:cs="Times New Roman"/>
          <w:sz w:val="24"/>
          <w:szCs w:val="24"/>
        </w:rPr>
        <w:t xml:space="preserve">for </w:t>
      </w:r>
      <w:r w:rsidR="00EB0408">
        <w:rPr>
          <w:rFonts w:ascii="Times New Roman" w:hAnsi="Times New Roman" w:cs="Times New Roman"/>
          <w:sz w:val="24"/>
          <w:szCs w:val="24"/>
        </w:rPr>
        <w:t>mediated pairs w</w:t>
      </w:r>
      <w:r w:rsidR="00F16064">
        <w:rPr>
          <w:rFonts w:ascii="Times New Roman" w:hAnsi="Times New Roman" w:cs="Times New Roman"/>
          <w:sz w:val="24"/>
          <w:szCs w:val="24"/>
        </w:rPr>
        <w:t>ere</w:t>
      </w:r>
      <w:r w:rsidR="00EB0408">
        <w:rPr>
          <w:rFonts w:ascii="Times New Roman" w:hAnsi="Times New Roman" w:cs="Times New Roman"/>
          <w:sz w:val="24"/>
          <w:szCs w:val="24"/>
        </w:rPr>
        <w:t xml:space="preserve"> reduced when participants studied double-mediated </w:t>
      </w:r>
      <w:r w:rsidR="00EE5630">
        <w:rPr>
          <w:rFonts w:ascii="Times New Roman" w:hAnsi="Times New Roman" w:cs="Times New Roman"/>
          <w:sz w:val="24"/>
          <w:szCs w:val="24"/>
        </w:rPr>
        <w:t>pairs</w:t>
      </w:r>
      <w:r w:rsidR="0052483F">
        <w:rPr>
          <w:rFonts w:ascii="Times New Roman" w:hAnsi="Times New Roman" w:cs="Times New Roman"/>
          <w:sz w:val="24"/>
          <w:szCs w:val="24"/>
        </w:rPr>
        <w:t xml:space="preserve">. </w:t>
      </w:r>
      <w:r w:rsidR="007B4918">
        <w:rPr>
          <w:rFonts w:ascii="Times New Roman" w:hAnsi="Times New Roman" w:cs="Times New Roman"/>
          <w:sz w:val="24"/>
          <w:szCs w:val="24"/>
        </w:rPr>
        <w:t>This pattern is consistent with the</w:t>
      </w:r>
      <w:r w:rsidR="00F53EF1">
        <w:rPr>
          <w:rFonts w:ascii="Times New Roman" w:hAnsi="Times New Roman" w:cs="Times New Roman"/>
          <w:sz w:val="24"/>
          <w:szCs w:val="24"/>
        </w:rPr>
        <w:t xml:space="preserve"> </w:t>
      </w:r>
      <w:r w:rsidR="0052483F">
        <w:rPr>
          <w:rFonts w:ascii="Times New Roman" w:hAnsi="Times New Roman" w:cs="Times New Roman"/>
          <w:sz w:val="24"/>
          <w:szCs w:val="24"/>
        </w:rPr>
        <w:t xml:space="preserve">JAM data </w:t>
      </w:r>
      <w:r w:rsidR="00F53EF1">
        <w:rPr>
          <w:rFonts w:ascii="Times New Roman" w:hAnsi="Times New Roman" w:cs="Times New Roman"/>
          <w:sz w:val="24"/>
          <w:szCs w:val="24"/>
        </w:rPr>
        <w:t xml:space="preserve">we collected in </w:t>
      </w:r>
      <w:r w:rsidR="0052483F">
        <w:rPr>
          <w:rFonts w:ascii="Times New Roman" w:hAnsi="Times New Roman" w:cs="Times New Roman"/>
          <w:sz w:val="24"/>
          <w:szCs w:val="24"/>
        </w:rPr>
        <w:t>Experiment 2A</w:t>
      </w:r>
      <w:r w:rsidR="007B4918">
        <w:rPr>
          <w:rFonts w:ascii="Times New Roman" w:hAnsi="Times New Roman" w:cs="Times New Roman"/>
          <w:sz w:val="24"/>
          <w:szCs w:val="24"/>
        </w:rPr>
        <w:t>,</w:t>
      </w:r>
      <w:r w:rsidR="009035CB">
        <w:rPr>
          <w:rFonts w:ascii="Times New Roman" w:hAnsi="Times New Roman" w:cs="Times New Roman"/>
          <w:sz w:val="24"/>
          <w:szCs w:val="24"/>
        </w:rPr>
        <w:t xml:space="preserve"> </w:t>
      </w:r>
      <w:r w:rsidR="007B4918">
        <w:rPr>
          <w:rFonts w:ascii="Times New Roman" w:hAnsi="Times New Roman" w:cs="Times New Roman"/>
          <w:sz w:val="24"/>
          <w:szCs w:val="24"/>
        </w:rPr>
        <w:t xml:space="preserve">which </w:t>
      </w:r>
      <w:r w:rsidR="009035CB">
        <w:rPr>
          <w:rFonts w:ascii="Times New Roman" w:hAnsi="Times New Roman" w:cs="Times New Roman"/>
          <w:sz w:val="24"/>
          <w:szCs w:val="24"/>
        </w:rPr>
        <w:t xml:space="preserve">strongly suggests </w:t>
      </w:r>
      <w:r w:rsidR="00EB0408">
        <w:rPr>
          <w:rFonts w:ascii="Times New Roman" w:hAnsi="Times New Roman" w:cs="Times New Roman"/>
          <w:sz w:val="24"/>
          <w:szCs w:val="24"/>
        </w:rPr>
        <w:t xml:space="preserve">that </w:t>
      </w:r>
      <w:r w:rsidR="0052483F">
        <w:rPr>
          <w:rFonts w:ascii="Times New Roman" w:hAnsi="Times New Roman" w:cs="Times New Roman"/>
          <w:sz w:val="24"/>
          <w:szCs w:val="24"/>
        </w:rPr>
        <w:t>participants perceived double</w:t>
      </w:r>
      <w:r w:rsidR="00EB0408">
        <w:rPr>
          <w:rFonts w:ascii="Times New Roman" w:hAnsi="Times New Roman" w:cs="Times New Roman"/>
          <w:sz w:val="24"/>
          <w:szCs w:val="24"/>
        </w:rPr>
        <w:t xml:space="preserve">-mediated pairs as </w:t>
      </w:r>
      <w:r w:rsidR="0052483F">
        <w:rPr>
          <w:rFonts w:ascii="Times New Roman" w:hAnsi="Times New Roman" w:cs="Times New Roman"/>
          <w:sz w:val="24"/>
          <w:szCs w:val="24"/>
        </w:rPr>
        <w:t>being unrelated at encoding</w:t>
      </w:r>
      <w:r w:rsidR="00EB0408">
        <w:rPr>
          <w:rFonts w:ascii="Times New Roman" w:hAnsi="Times New Roman" w:cs="Times New Roman"/>
          <w:sz w:val="24"/>
          <w:szCs w:val="24"/>
        </w:rPr>
        <w:t xml:space="preserve">. However, the indirect relation </w:t>
      </w:r>
      <w:r w:rsidR="0052483F">
        <w:rPr>
          <w:rFonts w:ascii="Times New Roman" w:hAnsi="Times New Roman" w:cs="Times New Roman"/>
          <w:sz w:val="24"/>
          <w:szCs w:val="24"/>
        </w:rPr>
        <w:t>between cue and target</w:t>
      </w:r>
      <w:r w:rsidR="00E35FC4">
        <w:rPr>
          <w:rFonts w:ascii="Times New Roman" w:hAnsi="Times New Roman" w:cs="Times New Roman"/>
          <w:sz w:val="24"/>
          <w:szCs w:val="24"/>
        </w:rPr>
        <w:t xml:space="preserve"> </w:t>
      </w:r>
      <w:r w:rsidR="00EB0408">
        <w:rPr>
          <w:rFonts w:ascii="Times New Roman" w:hAnsi="Times New Roman" w:cs="Times New Roman"/>
          <w:sz w:val="24"/>
          <w:szCs w:val="24"/>
        </w:rPr>
        <w:t>likely</w:t>
      </w:r>
      <w:r w:rsidR="0052483F">
        <w:rPr>
          <w:rFonts w:ascii="Times New Roman" w:hAnsi="Times New Roman" w:cs="Times New Roman"/>
          <w:sz w:val="24"/>
          <w:szCs w:val="24"/>
        </w:rPr>
        <w:t xml:space="preserve"> </w:t>
      </w:r>
      <w:r w:rsidR="00773FB0">
        <w:rPr>
          <w:rFonts w:ascii="Times New Roman" w:hAnsi="Times New Roman" w:cs="Times New Roman"/>
          <w:sz w:val="24"/>
          <w:szCs w:val="24"/>
        </w:rPr>
        <w:t xml:space="preserve">also </w:t>
      </w:r>
      <w:r w:rsidR="00EB0408">
        <w:rPr>
          <w:rFonts w:ascii="Times New Roman" w:hAnsi="Times New Roman" w:cs="Times New Roman"/>
          <w:sz w:val="24"/>
          <w:szCs w:val="24"/>
        </w:rPr>
        <w:t xml:space="preserve">increased encoding fluency, leading to higher JOLs for </w:t>
      </w:r>
      <w:r w:rsidR="00E35FC4">
        <w:rPr>
          <w:rFonts w:ascii="Times New Roman" w:hAnsi="Times New Roman" w:cs="Times New Roman"/>
          <w:sz w:val="24"/>
          <w:szCs w:val="24"/>
        </w:rPr>
        <w:t xml:space="preserve">all </w:t>
      </w:r>
      <w:r w:rsidR="00EB0408">
        <w:rPr>
          <w:rFonts w:ascii="Times New Roman" w:hAnsi="Times New Roman" w:cs="Times New Roman"/>
          <w:sz w:val="24"/>
          <w:szCs w:val="24"/>
        </w:rPr>
        <w:t>mediated pairs,</w:t>
      </w:r>
      <w:r w:rsidR="00E35FC4">
        <w:rPr>
          <w:rFonts w:ascii="Times New Roman" w:hAnsi="Times New Roman" w:cs="Times New Roman"/>
          <w:sz w:val="24"/>
          <w:szCs w:val="24"/>
        </w:rPr>
        <w:t xml:space="preserve"> regardless of whether the cue and target were mediated through one or two concepts. </w:t>
      </w:r>
      <w:r w:rsidR="00136E5F">
        <w:rPr>
          <w:rFonts w:ascii="Times New Roman" w:hAnsi="Times New Roman" w:cs="Times New Roman"/>
          <w:sz w:val="24"/>
          <w:szCs w:val="24"/>
        </w:rPr>
        <w:t>C</w:t>
      </w:r>
      <w:r w:rsidR="009035CB">
        <w:rPr>
          <w:rFonts w:ascii="Times New Roman" w:hAnsi="Times New Roman" w:cs="Times New Roman"/>
          <w:sz w:val="24"/>
          <w:szCs w:val="24"/>
        </w:rPr>
        <w:t xml:space="preserve">onsidered alongside the previous experiments, </w:t>
      </w:r>
      <w:r w:rsidR="006167A9">
        <w:rPr>
          <w:rFonts w:ascii="Times New Roman" w:hAnsi="Times New Roman" w:cs="Times New Roman"/>
          <w:sz w:val="24"/>
          <w:szCs w:val="24"/>
        </w:rPr>
        <w:t>Experiments 2A</w:t>
      </w:r>
      <w:r w:rsidR="00E35FC4">
        <w:rPr>
          <w:rFonts w:ascii="Times New Roman" w:hAnsi="Times New Roman" w:cs="Times New Roman"/>
          <w:sz w:val="24"/>
          <w:szCs w:val="24"/>
        </w:rPr>
        <w:t>/</w:t>
      </w:r>
      <w:r w:rsidR="006167A9">
        <w:rPr>
          <w:rFonts w:ascii="Times New Roman" w:hAnsi="Times New Roman" w:cs="Times New Roman"/>
          <w:sz w:val="24"/>
          <w:szCs w:val="24"/>
        </w:rPr>
        <w:t xml:space="preserve">2B </w:t>
      </w:r>
      <w:r w:rsidR="00E35FC4">
        <w:rPr>
          <w:rFonts w:ascii="Times New Roman" w:hAnsi="Times New Roman" w:cs="Times New Roman"/>
          <w:sz w:val="24"/>
          <w:szCs w:val="24"/>
        </w:rPr>
        <w:t>provide increasing evidence that JOL reactivity on cue-target word pairs reflects JOLs specifically strengthening pre-existing cue-target relations.</w:t>
      </w:r>
    </w:p>
    <w:p w14:paraId="14D9DA62" w14:textId="65FE7751" w:rsidR="008126FF" w:rsidRPr="00736DEA" w:rsidRDefault="00C93148" w:rsidP="008126FF">
      <w:pPr>
        <w:spacing w:after="0" w:line="480" w:lineRule="auto"/>
        <w:jc w:val="center"/>
        <w:rPr>
          <w:rFonts w:ascii="Times New Roman" w:hAnsi="Times New Roman" w:cs="Times New Roman"/>
          <w:b/>
          <w:bCs/>
          <w:color w:val="0070C0"/>
          <w:sz w:val="24"/>
          <w:szCs w:val="24"/>
        </w:rPr>
      </w:pPr>
      <w:r>
        <w:rPr>
          <w:rFonts w:ascii="Times New Roman" w:hAnsi="Times New Roman" w:cs="Times New Roman"/>
          <w:b/>
          <w:bCs/>
          <w:color w:val="0070C0"/>
          <w:sz w:val="24"/>
          <w:szCs w:val="24"/>
        </w:rPr>
        <w:lastRenderedPageBreak/>
        <w:t>Cross-Experiment</w:t>
      </w:r>
      <w:ins w:id="207" w:author="Nick Maxwell" w:date="2025-10-24T16:56:00Z" w16du:dateUtc="2025-10-24T21:56:00Z">
        <w:r w:rsidR="003F186D">
          <w:rPr>
            <w:rFonts w:ascii="Times New Roman" w:hAnsi="Times New Roman" w:cs="Times New Roman"/>
            <w:b/>
            <w:bCs/>
            <w:color w:val="0070C0"/>
            <w:sz w:val="24"/>
            <w:szCs w:val="24"/>
          </w:rPr>
          <w:t>al</w:t>
        </w:r>
      </w:ins>
      <w:r>
        <w:rPr>
          <w:rFonts w:ascii="Times New Roman" w:hAnsi="Times New Roman" w:cs="Times New Roman"/>
          <w:b/>
          <w:bCs/>
          <w:color w:val="0070C0"/>
          <w:sz w:val="24"/>
          <w:szCs w:val="24"/>
        </w:rPr>
        <w:t xml:space="preserve"> </w:t>
      </w:r>
      <w:r w:rsidR="008126FF" w:rsidRPr="00736DEA">
        <w:rPr>
          <w:rFonts w:ascii="Times New Roman" w:hAnsi="Times New Roman" w:cs="Times New Roman"/>
          <w:b/>
          <w:bCs/>
          <w:color w:val="0070C0"/>
          <w:sz w:val="24"/>
          <w:szCs w:val="24"/>
        </w:rPr>
        <w:t>Meta-Analysis</w:t>
      </w:r>
    </w:p>
    <w:p w14:paraId="071F18AD" w14:textId="2C2B4C80" w:rsidR="008126FF" w:rsidRPr="00E60E91" w:rsidRDefault="00570547" w:rsidP="00570547">
      <w:pPr>
        <w:spacing w:after="0" w:line="480" w:lineRule="auto"/>
        <w:ind w:firstLine="720"/>
        <w:rPr>
          <w:rFonts w:ascii="Times New Roman" w:hAnsi="Times New Roman" w:cs="Times New Roman"/>
          <w:color w:val="0070C0"/>
          <w:sz w:val="24"/>
          <w:szCs w:val="24"/>
        </w:rPr>
      </w:pPr>
      <w:r w:rsidRPr="00E60E91">
        <w:rPr>
          <w:rFonts w:ascii="Times New Roman" w:hAnsi="Times New Roman" w:cs="Times New Roman"/>
          <w:color w:val="0070C0"/>
          <w:sz w:val="24"/>
          <w:szCs w:val="24"/>
        </w:rPr>
        <w:t xml:space="preserve">To estimate </w:t>
      </w:r>
      <w:r w:rsidR="001D6C48" w:rsidRPr="00E60E91">
        <w:rPr>
          <w:rFonts w:ascii="Times New Roman" w:hAnsi="Times New Roman" w:cs="Times New Roman"/>
          <w:color w:val="0070C0"/>
          <w:sz w:val="24"/>
          <w:szCs w:val="24"/>
        </w:rPr>
        <w:t>the</w:t>
      </w:r>
      <w:r w:rsidRPr="00E60E91">
        <w:rPr>
          <w:rFonts w:ascii="Times New Roman" w:hAnsi="Times New Roman" w:cs="Times New Roman"/>
          <w:color w:val="0070C0"/>
          <w:sz w:val="24"/>
          <w:szCs w:val="24"/>
        </w:rPr>
        <w:t xml:space="preserve"> overall JOL reactivity effect size for each pair type, we conducted a random-effects meta-analysis in </w:t>
      </w:r>
      <w:r w:rsidRPr="00E60E91">
        <w:rPr>
          <w:rFonts w:ascii="Times New Roman" w:hAnsi="Times New Roman" w:cs="Times New Roman"/>
          <w:i/>
          <w:iCs/>
          <w:color w:val="0070C0"/>
          <w:sz w:val="24"/>
          <w:szCs w:val="24"/>
        </w:rPr>
        <w:t>R</w:t>
      </w:r>
      <w:r w:rsidRPr="00E60E91">
        <w:rPr>
          <w:rFonts w:ascii="Times New Roman" w:hAnsi="Times New Roman" w:cs="Times New Roman"/>
          <w:color w:val="0070C0"/>
          <w:sz w:val="24"/>
          <w:szCs w:val="24"/>
        </w:rPr>
        <w:t xml:space="preserve"> using the </w:t>
      </w:r>
      <w:r w:rsidRPr="00E60E91">
        <w:rPr>
          <w:rFonts w:ascii="Times New Roman" w:hAnsi="Times New Roman" w:cs="Times New Roman"/>
          <w:i/>
          <w:iCs/>
          <w:color w:val="0070C0"/>
          <w:sz w:val="24"/>
          <w:szCs w:val="24"/>
        </w:rPr>
        <w:t>metafor</w:t>
      </w:r>
      <w:r w:rsidRPr="00E60E91">
        <w:rPr>
          <w:rFonts w:ascii="Times New Roman" w:hAnsi="Times New Roman" w:cs="Times New Roman"/>
          <w:color w:val="0070C0"/>
          <w:sz w:val="24"/>
          <w:szCs w:val="24"/>
        </w:rPr>
        <w:t xml:space="preserve"> package (Viechtbauer, 2010). Each experiment contributed one effect size per condition</w:t>
      </w:r>
      <w:r w:rsidR="006B6EAA">
        <w:rPr>
          <w:rFonts w:ascii="Times New Roman" w:hAnsi="Times New Roman" w:cs="Times New Roman"/>
          <w:color w:val="0070C0"/>
          <w:sz w:val="24"/>
          <w:szCs w:val="24"/>
        </w:rPr>
        <w:t xml:space="preserve"> (</w:t>
      </w:r>
      <w:del w:id="208" w:author="Mark Huff" w:date="2025-10-23T20:47:00Z" w16du:dateUtc="2025-10-24T01:47:00Z">
        <w:r w:rsidR="006B6EAA" w:rsidDel="004C5474">
          <w:rPr>
            <w:rFonts w:ascii="Times New Roman" w:hAnsi="Times New Roman" w:cs="Times New Roman"/>
            <w:color w:val="0070C0"/>
            <w:sz w:val="24"/>
            <w:szCs w:val="24"/>
          </w:rPr>
          <w:delText xml:space="preserve">cohen’s </w:delText>
        </w:r>
      </w:del>
      <w:ins w:id="209" w:author="Mark Huff" w:date="2025-10-23T20:47:00Z" w16du:dateUtc="2025-10-24T01:47:00Z">
        <w:r w:rsidR="004C5474">
          <w:rPr>
            <w:rFonts w:ascii="Times New Roman" w:hAnsi="Times New Roman" w:cs="Times New Roman"/>
            <w:color w:val="0070C0"/>
            <w:sz w:val="24"/>
            <w:szCs w:val="24"/>
          </w:rPr>
          <w:t xml:space="preserve">Cohen’s </w:t>
        </w:r>
      </w:ins>
      <w:r w:rsidR="006B6EAA" w:rsidRPr="006B6EAA">
        <w:rPr>
          <w:rFonts w:ascii="Times New Roman" w:hAnsi="Times New Roman" w:cs="Times New Roman"/>
          <w:i/>
          <w:iCs/>
          <w:color w:val="0070C0"/>
          <w:sz w:val="24"/>
          <w:szCs w:val="24"/>
        </w:rPr>
        <w:t>d</w:t>
      </w:r>
      <w:r w:rsidR="006B6EAA">
        <w:rPr>
          <w:rFonts w:ascii="Times New Roman" w:hAnsi="Times New Roman" w:cs="Times New Roman"/>
          <w:color w:val="0070C0"/>
          <w:sz w:val="24"/>
          <w:szCs w:val="24"/>
        </w:rPr>
        <w:t>)</w:t>
      </w:r>
      <w:r w:rsidRPr="00E60E91">
        <w:rPr>
          <w:rFonts w:ascii="Times New Roman" w:hAnsi="Times New Roman" w:cs="Times New Roman"/>
          <w:color w:val="0070C0"/>
          <w:sz w:val="24"/>
          <w:szCs w:val="24"/>
        </w:rPr>
        <w:t xml:space="preserve">, </w:t>
      </w:r>
      <w:r w:rsidR="00453C1B">
        <w:rPr>
          <w:rFonts w:ascii="Times New Roman" w:hAnsi="Times New Roman" w:cs="Times New Roman"/>
          <w:color w:val="0070C0"/>
          <w:sz w:val="24"/>
          <w:szCs w:val="24"/>
        </w:rPr>
        <w:t>which resulted</w:t>
      </w:r>
      <w:r w:rsidRPr="00E60E91">
        <w:rPr>
          <w:rFonts w:ascii="Times New Roman" w:hAnsi="Times New Roman" w:cs="Times New Roman"/>
          <w:color w:val="0070C0"/>
          <w:sz w:val="24"/>
          <w:szCs w:val="24"/>
        </w:rPr>
        <w:t xml:space="preserve"> in 12 </w:t>
      </w:r>
      <w:r w:rsidR="00453C1B">
        <w:rPr>
          <w:rFonts w:ascii="Times New Roman" w:hAnsi="Times New Roman" w:cs="Times New Roman"/>
          <w:color w:val="0070C0"/>
          <w:sz w:val="24"/>
          <w:szCs w:val="24"/>
        </w:rPr>
        <w:t xml:space="preserve">total </w:t>
      </w:r>
      <w:r w:rsidRPr="00E60E91">
        <w:rPr>
          <w:rFonts w:ascii="Times New Roman" w:hAnsi="Times New Roman" w:cs="Times New Roman"/>
          <w:color w:val="0070C0"/>
          <w:sz w:val="24"/>
          <w:szCs w:val="24"/>
        </w:rPr>
        <w:t xml:space="preserve">comparisons. We first </w:t>
      </w:r>
      <w:r w:rsidR="001D6C48" w:rsidRPr="00E60E91">
        <w:rPr>
          <w:rFonts w:ascii="Times New Roman" w:hAnsi="Times New Roman" w:cs="Times New Roman"/>
          <w:color w:val="0070C0"/>
          <w:sz w:val="24"/>
          <w:szCs w:val="24"/>
        </w:rPr>
        <w:t xml:space="preserve">tested for an overall JOL reactivity effect across </w:t>
      </w:r>
      <w:r w:rsidR="006B6EAA">
        <w:rPr>
          <w:rFonts w:ascii="Times New Roman" w:hAnsi="Times New Roman" w:cs="Times New Roman"/>
          <w:color w:val="0070C0"/>
          <w:sz w:val="24"/>
          <w:szCs w:val="24"/>
        </w:rPr>
        <w:t xml:space="preserve">all </w:t>
      </w:r>
      <w:r w:rsidR="001D6C48" w:rsidRPr="00E60E91">
        <w:rPr>
          <w:rFonts w:ascii="Times New Roman" w:hAnsi="Times New Roman" w:cs="Times New Roman"/>
          <w:color w:val="0070C0"/>
          <w:sz w:val="24"/>
          <w:szCs w:val="24"/>
        </w:rPr>
        <w:t>pair</w:t>
      </w:r>
      <w:r w:rsidR="006B6EAA">
        <w:rPr>
          <w:rFonts w:ascii="Times New Roman" w:hAnsi="Times New Roman" w:cs="Times New Roman"/>
          <w:color w:val="0070C0"/>
          <w:sz w:val="24"/>
          <w:szCs w:val="24"/>
        </w:rPr>
        <w:t xml:space="preserve">s </w:t>
      </w:r>
      <w:r w:rsidR="001D6C48" w:rsidRPr="00E60E91">
        <w:rPr>
          <w:rFonts w:ascii="Times New Roman" w:hAnsi="Times New Roman" w:cs="Times New Roman"/>
          <w:color w:val="0070C0"/>
          <w:sz w:val="24"/>
          <w:szCs w:val="24"/>
        </w:rPr>
        <w:t xml:space="preserve">before separately testing </w:t>
      </w:r>
      <w:r w:rsidR="000079CB" w:rsidRPr="00E60E91">
        <w:rPr>
          <w:rFonts w:ascii="Times New Roman" w:hAnsi="Times New Roman" w:cs="Times New Roman"/>
          <w:color w:val="0070C0"/>
          <w:sz w:val="24"/>
          <w:szCs w:val="24"/>
        </w:rPr>
        <w:t xml:space="preserve">for JOL reactivity effects on each pair type (see Figure 3). Across </w:t>
      </w:r>
      <w:r w:rsidR="006B6EAA">
        <w:rPr>
          <w:rFonts w:ascii="Times New Roman" w:hAnsi="Times New Roman" w:cs="Times New Roman"/>
          <w:color w:val="0070C0"/>
          <w:sz w:val="24"/>
          <w:szCs w:val="24"/>
        </w:rPr>
        <w:t>pair types</w:t>
      </w:r>
      <w:r w:rsidR="000079CB" w:rsidRPr="00E60E91">
        <w:rPr>
          <w:rFonts w:ascii="Times New Roman" w:hAnsi="Times New Roman" w:cs="Times New Roman"/>
          <w:color w:val="0070C0"/>
          <w:sz w:val="24"/>
          <w:szCs w:val="24"/>
        </w:rPr>
        <w:t xml:space="preserve">, JOLs </w:t>
      </w:r>
      <w:del w:id="210" w:author="Mark Huff" w:date="2025-10-23T20:48:00Z" w16du:dateUtc="2025-10-24T01:48:00Z">
        <w:r w:rsidR="000079CB" w:rsidRPr="00E60E91" w:rsidDel="004C5474">
          <w:rPr>
            <w:rFonts w:ascii="Times New Roman" w:hAnsi="Times New Roman" w:cs="Times New Roman"/>
            <w:color w:val="0070C0"/>
            <w:sz w:val="24"/>
            <w:szCs w:val="24"/>
          </w:rPr>
          <w:delText>enhanced memory performance</w:delText>
        </w:r>
      </w:del>
      <w:ins w:id="211" w:author="Mark Huff" w:date="2025-10-23T20:48:00Z" w16du:dateUtc="2025-10-24T01:48:00Z">
        <w:r w:rsidR="004C5474">
          <w:rPr>
            <w:rFonts w:ascii="Times New Roman" w:hAnsi="Times New Roman" w:cs="Times New Roman"/>
            <w:color w:val="0070C0"/>
            <w:sz w:val="24"/>
            <w:szCs w:val="24"/>
          </w:rPr>
          <w:t>produced a positive reactivity effect</w:t>
        </w:r>
      </w:ins>
      <w:r w:rsidR="000079CB" w:rsidRPr="00E60E91">
        <w:rPr>
          <w:rFonts w:ascii="Times New Roman" w:hAnsi="Times New Roman" w:cs="Times New Roman"/>
          <w:color w:val="0070C0"/>
          <w:sz w:val="24"/>
          <w:szCs w:val="24"/>
        </w:rPr>
        <w:t xml:space="preserve">, yielding a moderate positive </w:t>
      </w:r>
      <w:r w:rsidR="006B6EAA">
        <w:rPr>
          <w:rFonts w:ascii="Times New Roman" w:hAnsi="Times New Roman" w:cs="Times New Roman"/>
          <w:color w:val="0070C0"/>
          <w:sz w:val="24"/>
          <w:szCs w:val="24"/>
        </w:rPr>
        <w:t xml:space="preserve">reactivity </w:t>
      </w:r>
      <w:r w:rsidR="000079CB" w:rsidRPr="00E60E91">
        <w:rPr>
          <w:rFonts w:ascii="Times New Roman" w:hAnsi="Times New Roman" w:cs="Times New Roman"/>
          <w:color w:val="0070C0"/>
          <w:sz w:val="24"/>
          <w:szCs w:val="24"/>
        </w:rPr>
        <w:t xml:space="preserve">effect, </w:t>
      </w:r>
      <w:r w:rsidR="00C30828">
        <w:rPr>
          <w:rFonts w:ascii="Times New Roman" w:hAnsi="Times New Roman" w:cs="Times New Roman"/>
          <w:color w:val="0070C0"/>
          <w:sz w:val="24"/>
          <w:szCs w:val="24"/>
        </w:rPr>
        <w:t xml:space="preserve">pooled </w:t>
      </w:r>
      <w:r w:rsidR="000079CB" w:rsidRPr="00E60E91">
        <w:rPr>
          <w:rFonts w:ascii="Times New Roman" w:hAnsi="Times New Roman" w:cs="Times New Roman"/>
          <w:i/>
          <w:iCs/>
          <w:color w:val="0070C0"/>
          <w:sz w:val="24"/>
          <w:szCs w:val="24"/>
        </w:rPr>
        <w:t>d</w:t>
      </w:r>
      <w:r w:rsidR="000079CB" w:rsidRPr="00E60E91">
        <w:rPr>
          <w:rFonts w:ascii="Times New Roman" w:hAnsi="Times New Roman" w:cs="Times New Roman"/>
          <w:color w:val="0070C0"/>
          <w:sz w:val="24"/>
          <w:szCs w:val="24"/>
        </w:rPr>
        <w:t xml:space="preserve"> = 0.53, 95% </w:t>
      </w:r>
      <w:r w:rsidR="000079CB" w:rsidRPr="00E60E91">
        <w:rPr>
          <w:rFonts w:ascii="Times New Roman" w:hAnsi="Times New Roman" w:cs="Times New Roman"/>
          <w:i/>
          <w:iCs/>
          <w:color w:val="0070C0"/>
          <w:sz w:val="24"/>
          <w:szCs w:val="24"/>
        </w:rPr>
        <w:t>CI</w:t>
      </w:r>
      <w:r w:rsidR="000079CB" w:rsidRPr="00E60E91">
        <w:rPr>
          <w:rFonts w:ascii="Times New Roman" w:hAnsi="Times New Roman" w:cs="Times New Roman"/>
          <w:color w:val="0070C0"/>
          <w:sz w:val="24"/>
          <w:szCs w:val="24"/>
        </w:rPr>
        <w:t xml:space="preserve">[0.28, 0.77]. A significant heterogeneity test, </w:t>
      </w:r>
      <w:r w:rsidR="000079CB" w:rsidRPr="00E60E91">
        <w:rPr>
          <w:rFonts w:ascii="Times New Roman" w:hAnsi="Times New Roman" w:cs="Times New Roman"/>
          <w:i/>
          <w:iCs/>
          <w:color w:val="0070C0"/>
          <w:sz w:val="24"/>
          <w:szCs w:val="24"/>
        </w:rPr>
        <w:t>Q</w:t>
      </w:r>
      <w:r w:rsidR="000079CB" w:rsidRPr="00E60E91">
        <w:rPr>
          <w:rFonts w:ascii="Times New Roman" w:hAnsi="Times New Roman" w:cs="Times New Roman"/>
          <w:color w:val="0070C0"/>
          <w:sz w:val="24"/>
          <w:szCs w:val="24"/>
        </w:rPr>
        <w:t xml:space="preserve">(11) = 56.072, </w:t>
      </w:r>
      <w:r w:rsidR="000079CB" w:rsidRPr="00E60E91">
        <w:rPr>
          <w:rFonts w:ascii="Times New Roman" w:hAnsi="Times New Roman" w:cs="Times New Roman"/>
          <w:i/>
          <w:iCs/>
          <w:color w:val="0070C0"/>
          <w:sz w:val="24"/>
          <w:szCs w:val="24"/>
        </w:rPr>
        <w:t>p</w:t>
      </w:r>
      <w:r w:rsidR="000079CB" w:rsidRPr="00E60E91">
        <w:rPr>
          <w:rFonts w:ascii="Times New Roman" w:hAnsi="Times New Roman" w:cs="Times New Roman"/>
          <w:color w:val="0070C0"/>
          <w:sz w:val="24"/>
          <w:szCs w:val="24"/>
        </w:rPr>
        <w:t xml:space="preserve"> &lt; .001, </w:t>
      </w:r>
      <w:r w:rsidR="000079CB" w:rsidRPr="00E60E91">
        <w:rPr>
          <w:rFonts w:ascii="Times New Roman" w:hAnsi="Times New Roman" w:cs="Times New Roman"/>
          <w:i/>
          <w:iCs/>
          <w:color w:val="0070C0"/>
          <w:sz w:val="24"/>
          <w:szCs w:val="24"/>
        </w:rPr>
        <w:t>I</w:t>
      </w:r>
      <w:r w:rsidR="000079CB" w:rsidRPr="00E60E91">
        <w:rPr>
          <w:rFonts w:ascii="Times New Roman" w:hAnsi="Times New Roman" w:cs="Times New Roman"/>
          <w:color w:val="0070C0"/>
          <w:sz w:val="24"/>
          <w:szCs w:val="24"/>
          <w:vertAlign w:val="superscript"/>
        </w:rPr>
        <w:t>2</w:t>
      </w:r>
      <w:r w:rsidR="000079CB" w:rsidRPr="00E60E91">
        <w:rPr>
          <w:rFonts w:ascii="Times New Roman" w:hAnsi="Times New Roman" w:cs="Times New Roman"/>
          <w:color w:val="0070C0"/>
          <w:sz w:val="24"/>
          <w:szCs w:val="24"/>
        </w:rPr>
        <w:t xml:space="preserve"> = 80.63</w:t>
      </w:r>
      <w:r w:rsidR="00E60E91" w:rsidRPr="00E60E91">
        <w:rPr>
          <w:rFonts w:ascii="Times New Roman" w:hAnsi="Times New Roman" w:cs="Times New Roman"/>
          <w:color w:val="0070C0"/>
          <w:sz w:val="24"/>
          <w:szCs w:val="24"/>
        </w:rPr>
        <w:t>, indicated high heterogeneity of true effects (Cochran, 1954)</w:t>
      </w:r>
      <w:r w:rsidR="006B6EAA">
        <w:rPr>
          <w:rFonts w:ascii="Times New Roman" w:hAnsi="Times New Roman" w:cs="Times New Roman"/>
          <w:color w:val="0070C0"/>
          <w:sz w:val="24"/>
          <w:szCs w:val="24"/>
        </w:rPr>
        <w:t xml:space="preserve">, confirming </w:t>
      </w:r>
      <w:r w:rsidR="00E60E91" w:rsidRPr="00E60E91">
        <w:rPr>
          <w:rFonts w:ascii="Times New Roman" w:hAnsi="Times New Roman" w:cs="Times New Roman"/>
          <w:color w:val="0070C0"/>
          <w:sz w:val="24"/>
          <w:szCs w:val="24"/>
        </w:rPr>
        <w:t>that differences in reactivity were influenced by pair types.</w:t>
      </w:r>
    </w:p>
    <w:p w14:paraId="1AB78BC6" w14:textId="61BE4E83" w:rsidR="000079CB" w:rsidRPr="00E60E91" w:rsidRDefault="00C30828" w:rsidP="00E60E91">
      <w:pPr>
        <w:spacing w:after="0" w:line="480" w:lineRule="auto"/>
        <w:ind w:firstLine="720"/>
        <w:rPr>
          <w:rFonts w:ascii="Times New Roman" w:hAnsi="Times New Roman" w:cs="Times New Roman"/>
          <w:color w:val="0070C0"/>
          <w:sz w:val="24"/>
          <w:szCs w:val="24"/>
        </w:rPr>
      </w:pPr>
      <w:r>
        <w:rPr>
          <w:rFonts w:ascii="Times New Roman" w:hAnsi="Times New Roman" w:cs="Times New Roman"/>
          <w:color w:val="0070C0"/>
          <w:sz w:val="24"/>
          <w:szCs w:val="24"/>
        </w:rPr>
        <w:t xml:space="preserve">We then conducted a separate set of </w:t>
      </w:r>
      <w:r w:rsidR="006B6EAA">
        <w:rPr>
          <w:rFonts w:ascii="Times New Roman" w:hAnsi="Times New Roman" w:cs="Times New Roman"/>
          <w:color w:val="0070C0"/>
          <w:sz w:val="24"/>
          <w:szCs w:val="24"/>
        </w:rPr>
        <w:t xml:space="preserve">meta-analytic </w:t>
      </w:r>
      <w:r>
        <w:rPr>
          <w:rFonts w:ascii="Times New Roman" w:hAnsi="Times New Roman" w:cs="Times New Roman"/>
          <w:color w:val="0070C0"/>
          <w:sz w:val="24"/>
          <w:szCs w:val="24"/>
        </w:rPr>
        <w:t xml:space="preserve">models which </w:t>
      </w:r>
      <w:del w:id="212" w:author="Mark Huff" w:date="2025-10-23T20:48:00Z" w16du:dateUtc="2025-10-24T01:48:00Z">
        <w:r w:rsidDel="004C5474">
          <w:rPr>
            <w:rFonts w:ascii="Times New Roman" w:hAnsi="Times New Roman" w:cs="Times New Roman"/>
            <w:color w:val="0070C0"/>
            <w:sz w:val="24"/>
            <w:szCs w:val="24"/>
          </w:rPr>
          <w:delText>tested</w:delText>
        </w:r>
        <w:r w:rsidR="00E60E91" w:rsidRPr="00E60E91" w:rsidDel="004C5474">
          <w:rPr>
            <w:rFonts w:ascii="Times New Roman" w:hAnsi="Times New Roman" w:cs="Times New Roman"/>
            <w:color w:val="0070C0"/>
            <w:sz w:val="24"/>
            <w:szCs w:val="24"/>
          </w:rPr>
          <w:delText xml:space="preserve"> for</w:delText>
        </w:r>
      </w:del>
      <w:ins w:id="213" w:author="Mark Huff" w:date="2025-10-23T20:48:00Z" w16du:dateUtc="2025-10-24T01:48:00Z">
        <w:r w:rsidR="004C5474">
          <w:rPr>
            <w:rFonts w:ascii="Times New Roman" w:hAnsi="Times New Roman" w:cs="Times New Roman"/>
            <w:color w:val="0070C0"/>
            <w:sz w:val="24"/>
            <w:szCs w:val="24"/>
          </w:rPr>
          <w:t>tested</w:t>
        </w:r>
      </w:ins>
      <w:r w:rsidR="00E60E91" w:rsidRPr="00E60E91">
        <w:rPr>
          <w:rFonts w:ascii="Times New Roman" w:hAnsi="Times New Roman" w:cs="Times New Roman"/>
          <w:color w:val="0070C0"/>
          <w:sz w:val="24"/>
          <w:szCs w:val="24"/>
        </w:rPr>
        <w:t xml:space="preserve"> reactivity effects </w:t>
      </w:r>
      <w:del w:id="214" w:author="Mark Huff" w:date="2025-10-23T20:48:00Z" w16du:dateUtc="2025-10-24T01:48:00Z">
        <w:r w:rsidR="006B6EAA" w:rsidDel="004C5474">
          <w:rPr>
            <w:rFonts w:ascii="Times New Roman" w:hAnsi="Times New Roman" w:cs="Times New Roman"/>
            <w:color w:val="0070C0"/>
            <w:sz w:val="24"/>
            <w:szCs w:val="24"/>
          </w:rPr>
          <w:delText>on each</w:delText>
        </w:r>
      </w:del>
      <w:ins w:id="215" w:author="Mark Huff" w:date="2025-10-23T20:48:00Z" w16du:dateUtc="2025-10-24T01:48:00Z">
        <w:r w:rsidR="004C5474">
          <w:rPr>
            <w:rFonts w:ascii="Times New Roman" w:hAnsi="Times New Roman" w:cs="Times New Roman"/>
            <w:color w:val="0070C0"/>
            <w:sz w:val="24"/>
            <w:szCs w:val="24"/>
          </w:rPr>
          <w:t>across</w:t>
        </w:r>
      </w:ins>
      <w:r>
        <w:rPr>
          <w:rFonts w:ascii="Times New Roman" w:hAnsi="Times New Roman" w:cs="Times New Roman"/>
          <w:color w:val="0070C0"/>
          <w:sz w:val="24"/>
          <w:szCs w:val="24"/>
        </w:rPr>
        <w:t xml:space="preserve"> pair type</w:t>
      </w:r>
      <w:ins w:id="216" w:author="Mark Huff" w:date="2025-10-23T20:48:00Z" w16du:dateUtc="2025-10-24T01:48:00Z">
        <w:r w:rsidR="004C5474">
          <w:rPr>
            <w:rFonts w:ascii="Times New Roman" w:hAnsi="Times New Roman" w:cs="Times New Roman"/>
            <w:color w:val="0070C0"/>
            <w:sz w:val="24"/>
            <w:szCs w:val="24"/>
          </w:rPr>
          <w:t>s</w:t>
        </w:r>
      </w:ins>
      <w:r w:rsidR="00E60E91" w:rsidRPr="00E60E91">
        <w:rPr>
          <w:rFonts w:ascii="Times New Roman" w:hAnsi="Times New Roman" w:cs="Times New Roman"/>
          <w:color w:val="0070C0"/>
          <w:sz w:val="24"/>
          <w:szCs w:val="24"/>
        </w:rPr>
        <w:t xml:space="preserve">. These models revealed a strong reactivity effect on forward pairs, </w:t>
      </w:r>
      <w:r>
        <w:rPr>
          <w:rFonts w:ascii="Times New Roman" w:hAnsi="Times New Roman" w:cs="Times New Roman"/>
          <w:color w:val="0070C0"/>
          <w:sz w:val="24"/>
          <w:szCs w:val="24"/>
        </w:rPr>
        <w:t xml:space="preserve">pooled </w:t>
      </w:r>
      <w:r w:rsidR="00E60E91" w:rsidRPr="00E60E91">
        <w:rPr>
          <w:rFonts w:ascii="Times New Roman" w:hAnsi="Times New Roman" w:cs="Times New Roman"/>
          <w:i/>
          <w:iCs/>
          <w:color w:val="0070C0"/>
          <w:sz w:val="24"/>
          <w:szCs w:val="24"/>
        </w:rPr>
        <w:t>d</w:t>
      </w:r>
      <w:r w:rsidR="00E60E91" w:rsidRPr="00E60E91">
        <w:rPr>
          <w:rFonts w:ascii="Times New Roman" w:hAnsi="Times New Roman" w:cs="Times New Roman"/>
          <w:color w:val="0070C0"/>
          <w:sz w:val="24"/>
          <w:szCs w:val="24"/>
        </w:rPr>
        <w:t xml:space="preserve"> = 0.98, 95% </w:t>
      </w:r>
      <w:r w:rsidR="00E60E91" w:rsidRPr="00E60E91">
        <w:rPr>
          <w:rFonts w:ascii="Times New Roman" w:hAnsi="Times New Roman" w:cs="Times New Roman"/>
          <w:i/>
          <w:iCs/>
          <w:color w:val="0070C0"/>
          <w:sz w:val="24"/>
          <w:szCs w:val="24"/>
        </w:rPr>
        <w:t>CI</w:t>
      </w:r>
      <w:r w:rsidR="00E60E91" w:rsidRPr="00E60E91">
        <w:rPr>
          <w:rFonts w:ascii="Times New Roman" w:hAnsi="Times New Roman" w:cs="Times New Roman"/>
          <w:color w:val="0070C0"/>
          <w:sz w:val="24"/>
          <w:szCs w:val="24"/>
        </w:rPr>
        <w:t xml:space="preserve">[0.79, 1.18]; </w:t>
      </w:r>
      <w:r w:rsidR="00E60E91" w:rsidRPr="00E60E91">
        <w:rPr>
          <w:rFonts w:ascii="Times New Roman" w:hAnsi="Times New Roman" w:cs="Times New Roman"/>
          <w:i/>
          <w:iCs/>
          <w:color w:val="0070C0"/>
          <w:sz w:val="24"/>
          <w:szCs w:val="24"/>
        </w:rPr>
        <w:t>Q</w:t>
      </w:r>
      <w:r w:rsidR="00E60E91" w:rsidRPr="00E60E91">
        <w:rPr>
          <w:rFonts w:ascii="Times New Roman" w:hAnsi="Times New Roman" w:cs="Times New Roman"/>
          <w:color w:val="0070C0"/>
          <w:sz w:val="24"/>
          <w:szCs w:val="24"/>
        </w:rPr>
        <w:t xml:space="preserve">(3) = 1.89, </w:t>
      </w:r>
      <w:r w:rsidR="00E60E91" w:rsidRPr="00E60E91">
        <w:rPr>
          <w:rFonts w:ascii="Times New Roman" w:hAnsi="Times New Roman" w:cs="Times New Roman"/>
          <w:i/>
          <w:iCs/>
          <w:color w:val="0070C0"/>
          <w:sz w:val="24"/>
          <w:szCs w:val="24"/>
        </w:rPr>
        <w:t>p</w:t>
      </w:r>
      <w:r w:rsidR="00E60E91" w:rsidRPr="00E60E91">
        <w:rPr>
          <w:rFonts w:ascii="Times New Roman" w:hAnsi="Times New Roman" w:cs="Times New Roman"/>
          <w:color w:val="0070C0"/>
          <w:sz w:val="24"/>
          <w:szCs w:val="24"/>
        </w:rPr>
        <w:t xml:space="preserve"> = .60, </w:t>
      </w:r>
      <w:r w:rsidR="00E60E91" w:rsidRPr="00E60E91">
        <w:rPr>
          <w:rFonts w:ascii="Times New Roman" w:hAnsi="Times New Roman" w:cs="Times New Roman"/>
          <w:i/>
          <w:iCs/>
          <w:color w:val="0070C0"/>
          <w:sz w:val="24"/>
          <w:szCs w:val="24"/>
        </w:rPr>
        <w:t>I</w:t>
      </w:r>
      <w:r w:rsidR="00E60E91" w:rsidRPr="00E60E91">
        <w:rPr>
          <w:rFonts w:ascii="Times New Roman" w:hAnsi="Times New Roman" w:cs="Times New Roman"/>
          <w:color w:val="0070C0"/>
          <w:sz w:val="24"/>
          <w:szCs w:val="24"/>
          <w:vertAlign w:val="superscript"/>
        </w:rPr>
        <w:t>2</w:t>
      </w:r>
      <w:r w:rsidR="00E60E91" w:rsidRPr="00E60E91">
        <w:rPr>
          <w:rFonts w:ascii="Times New Roman" w:hAnsi="Times New Roman" w:cs="Times New Roman"/>
          <w:color w:val="0070C0"/>
          <w:sz w:val="24"/>
          <w:szCs w:val="24"/>
        </w:rPr>
        <w:t xml:space="preserve"> = 0.00, a medium-sized reactivity effect on mediated pairs, </w:t>
      </w:r>
      <w:r>
        <w:rPr>
          <w:rFonts w:ascii="Times New Roman" w:hAnsi="Times New Roman" w:cs="Times New Roman"/>
          <w:color w:val="0070C0"/>
          <w:sz w:val="24"/>
          <w:szCs w:val="24"/>
        </w:rPr>
        <w:t xml:space="preserve">pooled </w:t>
      </w:r>
      <w:r w:rsidR="00E60E91" w:rsidRPr="00E60E91">
        <w:rPr>
          <w:rFonts w:ascii="Times New Roman" w:hAnsi="Times New Roman" w:cs="Times New Roman"/>
          <w:i/>
          <w:iCs/>
          <w:color w:val="0070C0"/>
          <w:sz w:val="24"/>
          <w:szCs w:val="24"/>
        </w:rPr>
        <w:t>d</w:t>
      </w:r>
      <w:r w:rsidR="00E60E91" w:rsidRPr="00E60E91">
        <w:rPr>
          <w:rFonts w:ascii="Times New Roman" w:hAnsi="Times New Roman" w:cs="Times New Roman"/>
          <w:color w:val="0070C0"/>
          <w:sz w:val="24"/>
          <w:szCs w:val="24"/>
        </w:rPr>
        <w:t xml:space="preserve"> = 0.53, 95% </w:t>
      </w:r>
      <w:r w:rsidR="00E60E91" w:rsidRPr="00E60E91">
        <w:rPr>
          <w:rFonts w:ascii="Times New Roman" w:hAnsi="Times New Roman" w:cs="Times New Roman"/>
          <w:i/>
          <w:iCs/>
          <w:color w:val="0070C0"/>
          <w:sz w:val="24"/>
          <w:szCs w:val="24"/>
        </w:rPr>
        <w:t>CI</w:t>
      </w:r>
      <w:r w:rsidR="00E60E91" w:rsidRPr="00E60E91">
        <w:rPr>
          <w:rFonts w:ascii="Times New Roman" w:hAnsi="Times New Roman" w:cs="Times New Roman"/>
          <w:color w:val="0070C0"/>
          <w:sz w:val="24"/>
          <w:szCs w:val="24"/>
        </w:rPr>
        <w:t xml:space="preserve">[0.34, 0.71]; </w:t>
      </w:r>
      <w:r w:rsidR="00E60E91" w:rsidRPr="00E60E91">
        <w:rPr>
          <w:rFonts w:ascii="Times New Roman" w:hAnsi="Times New Roman" w:cs="Times New Roman"/>
          <w:i/>
          <w:iCs/>
          <w:color w:val="0070C0"/>
          <w:sz w:val="24"/>
          <w:szCs w:val="24"/>
        </w:rPr>
        <w:t>Q</w:t>
      </w:r>
      <w:r w:rsidR="00E60E91" w:rsidRPr="00E60E91">
        <w:rPr>
          <w:rFonts w:ascii="Times New Roman" w:hAnsi="Times New Roman" w:cs="Times New Roman"/>
          <w:color w:val="0070C0"/>
          <w:sz w:val="24"/>
          <w:szCs w:val="24"/>
        </w:rPr>
        <w:t xml:space="preserve">(3) = 2.76, </w:t>
      </w:r>
      <w:r w:rsidR="00E60E91" w:rsidRPr="00E60E91">
        <w:rPr>
          <w:rFonts w:ascii="Times New Roman" w:hAnsi="Times New Roman" w:cs="Times New Roman"/>
          <w:i/>
          <w:iCs/>
          <w:color w:val="0070C0"/>
          <w:sz w:val="24"/>
          <w:szCs w:val="24"/>
        </w:rPr>
        <w:t>p</w:t>
      </w:r>
      <w:r w:rsidR="00E60E91" w:rsidRPr="00E60E91">
        <w:rPr>
          <w:rFonts w:ascii="Times New Roman" w:hAnsi="Times New Roman" w:cs="Times New Roman"/>
          <w:color w:val="0070C0"/>
          <w:sz w:val="24"/>
          <w:szCs w:val="24"/>
        </w:rPr>
        <w:t xml:space="preserve"> = .43, </w:t>
      </w:r>
      <w:r w:rsidR="00E60E91" w:rsidRPr="00E60E91">
        <w:rPr>
          <w:rFonts w:ascii="Times New Roman" w:hAnsi="Times New Roman" w:cs="Times New Roman"/>
          <w:i/>
          <w:iCs/>
          <w:color w:val="0070C0"/>
          <w:sz w:val="24"/>
          <w:szCs w:val="24"/>
        </w:rPr>
        <w:t>I</w:t>
      </w:r>
      <w:r w:rsidR="00E60E91" w:rsidRPr="00E60E91">
        <w:rPr>
          <w:rFonts w:ascii="Times New Roman" w:hAnsi="Times New Roman" w:cs="Times New Roman"/>
          <w:color w:val="0070C0"/>
          <w:sz w:val="24"/>
          <w:szCs w:val="24"/>
          <w:vertAlign w:val="superscript"/>
        </w:rPr>
        <w:t>2</w:t>
      </w:r>
      <w:r w:rsidR="00E60E91" w:rsidRPr="00E60E91">
        <w:rPr>
          <w:rFonts w:ascii="Times New Roman" w:hAnsi="Times New Roman" w:cs="Times New Roman"/>
          <w:color w:val="0070C0"/>
          <w:sz w:val="24"/>
          <w:szCs w:val="24"/>
        </w:rPr>
        <w:t xml:space="preserve"> = 0.00, </w:t>
      </w:r>
      <w:del w:id="217" w:author="Mark Huff" w:date="2025-10-23T20:49:00Z" w16du:dateUtc="2025-10-24T01:49:00Z">
        <w:r w:rsidR="00E60E91" w:rsidRPr="00E60E91" w:rsidDel="004C5474">
          <w:rPr>
            <w:rFonts w:ascii="Times New Roman" w:hAnsi="Times New Roman" w:cs="Times New Roman"/>
            <w:color w:val="0070C0"/>
            <w:sz w:val="24"/>
            <w:szCs w:val="24"/>
          </w:rPr>
          <w:delText>and a negligible</w:delText>
        </w:r>
      </w:del>
      <w:ins w:id="218" w:author="Mark Huff" w:date="2025-10-23T20:49:00Z" w16du:dateUtc="2025-10-24T01:49:00Z">
        <w:r w:rsidR="004C5474">
          <w:rPr>
            <w:rFonts w:ascii="Times New Roman" w:hAnsi="Times New Roman" w:cs="Times New Roman"/>
            <w:color w:val="0070C0"/>
            <w:sz w:val="24"/>
            <w:szCs w:val="24"/>
          </w:rPr>
          <w:t>no</w:t>
        </w:r>
      </w:ins>
      <w:r w:rsidR="00E60E91" w:rsidRPr="00E60E91">
        <w:rPr>
          <w:rFonts w:ascii="Times New Roman" w:hAnsi="Times New Roman" w:cs="Times New Roman"/>
          <w:color w:val="0070C0"/>
          <w:sz w:val="24"/>
          <w:szCs w:val="24"/>
        </w:rPr>
        <w:t xml:space="preserve"> </w:t>
      </w:r>
      <w:r>
        <w:rPr>
          <w:rFonts w:ascii="Times New Roman" w:hAnsi="Times New Roman" w:cs="Times New Roman"/>
          <w:color w:val="0070C0"/>
          <w:sz w:val="24"/>
          <w:szCs w:val="24"/>
        </w:rPr>
        <w:t xml:space="preserve">JOL reactivity </w:t>
      </w:r>
      <w:r w:rsidR="00E60E91" w:rsidRPr="00E60E91">
        <w:rPr>
          <w:rFonts w:ascii="Times New Roman" w:hAnsi="Times New Roman" w:cs="Times New Roman"/>
          <w:color w:val="0070C0"/>
          <w:sz w:val="24"/>
          <w:szCs w:val="24"/>
        </w:rPr>
        <w:t xml:space="preserve">effect on unrelated pairs, </w:t>
      </w:r>
      <w:r>
        <w:rPr>
          <w:rFonts w:ascii="Times New Roman" w:hAnsi="Times New Roman" w:cs="Times New Roman"/>
          <w:color w:val="0070C0"/>
          <w:sz w:val="24"/>
          <w:szCs w:val="24"/>
        </w:rPr>
        <w:t xml:space="preserve">pooled </w:t>
      </w:r>
      <w:r w:rsidR="00E60E91" w:rsidRPr="00E60E91">
        <w:rPr>
          <w:rFonts w:ascii="Times New Roman" w:hAnsi="Times New Roman" w:cs="Times New Roman"/>
          <w:i/>
          <w:iCs/>
          <w:color w:val="0070C0"/>
          <w:sz w:val="24"/>
          <w:szCs w:val="24"/>
        </w:rPr>
        <w:t>d</w:t>
      </w:r>
      <w:r w:rsidR="00E60E91" w:rsidRPr="00E60E91">
        <w:rPr>
          <w:rFonts w:ascii="Times New Roman" w:hAnsi="Times New Roman" w:cs="Times New Roman"/>
          <w:color w:val="0070C0"/>
          <w:sz w:val="24"/>
          <w:szCs w:val="24"/>
        </w:rPr>
        <w:t xml:space="preserve"> = 0.06, 95% </w:t>
      </w:r>
      <w:r w:rsidR="00E60E91" w:rsidRPr="00E60E91">
        <w:rPr>
          <w:rFonts w:ascii="Times New Roman" w:hAnsi="Times New Roman" w:cs="Times New Roman"/>
          <w:i/>
          <w:iCs/>
          <w:color w:val="0070C0"/>
          <w:sz w:val="24"/>
          <w:szCs w:val="24"/>
        </w:rPr>
        <w:t>CI</w:t>
      </w:r>
      <w:r w:rsidR="00E60E91" w:rsidRPr="00E60E91">
        <w:rPr>
          <w:rFonts w:ascii="Times New Roman" w:hAnsi="Times New Roman" w:cs="Times New Roman"/>
          <w:color w:val="0070C0"/>
          <w:sz w:val="24"/>
          <w:szCs w:val="24"/>
        </w:rPr>
        <w:t xml:space="preserve">[-0.15, 0.27]; </w:t>
      </w:r>
      <w:r w:rsidR="00E60E91" w:rsidRPr="00E60E91">
        <w:rPr>
          <w:rFonts w:ascii="Times New Roman" w:hAnsi="Times New Roman" w:cs="Times New Roman"/>
          <w:i/>
          <w:iCs/>
          <w:color w:val="0070C0"/>
          <w:sz w:val="24"/>
          <w:szCs w:val="24"/>
        </w:rPr>
        <w:t>Q</w:t>
      </w:r>
      <w:r w:rsidR="00E60E91" w:rsidRPr="00E60E91">
        <w:rPr>
          <w:rFonts w:ascii="Times New Roman" w:hAnsi="Times New Roman" w:cs="Times New Roman"/>
          <w:color w:val="0070C0"/>
          <w:sz w:val="24"/>
          <w:szCs w:val="24"/>
        </w:rPr>
        <w:t xml:space="preserve">(3) = 4.02, </w:t>
      </w:r>
      <w:r w:rsidR="00E60E91" w:rsidRPr="00E60E91">
        <w:rPr>
          <w:rFonts w:ascii="Times New Roman" w:hAnsi="Times New Roman" w:cs="Times New Roman"/>
          <w:i/>
          <w:iCs/>
          <w:color w:val="0070C0"/>
          <w:sz w:val="24"/>
          <w:szCs w:val="24"/>
        </w:rPr>
        <w:t>p</w:t>
      </w:r>
      <w:r w:rsidR="00E60E91" w:rsidRPr="00E60E91">
        <w:rPr>
          <w:rFonts w:ascii="Times New Roman" w:hAnsi="Times New Roman" w:cs="Times New Roman"/>
          <w:color w:val="0070C0"/>
          <w:sz w:val="24"/>
          <w:szCs w:val="24"/>
        </w:rPr>
        <w:t xml:space="preserve"> = .26, </w:t>
      </w:r>
      <w:r w:rsidR="00E60E91" w:rsidRPr="00E60E91">
        <w:rPr>
          <w:rFonts w:ascii="Times New Roman" w:hAnsi="Times New Roman" w:cs="Times New Roman"/>
          <w:i/>
          <w:iCs/>
          <w:color w:val="0070C0"/>
          <w:sz w:val="24"/>
          <w:szCs w:val="24"/>
        </w:rPr>
        <w:t>I</w:t>
      </w:r>
      <w:r w:rsidR="00E60E91" w:rsidRPr="00E60E91">
        <w:rPr>
          <w:rFonts w:ascii="Times New Roman" w:hAnsi="Times New Roman" w:cs="Times New Roman"/>
          <w:color w:val="0070C0"/>
          <w:sz w:val="24"/>
          <w:szCs w:val="24"/>
          <w:vertAlign w:val="superscript"/>
        </w:rPr>
        <w:t>2</w:t>
      </w:r>
      <w:r w:rsidR="00E60E91" w:rsidRPr="00E60E91">
        <w:rPr>
          <w:rFonts w:ascii="Times New Roman" w:hAnsi="Times New Roman" w:cs="Times New Roman"/>
          <w:color w:val="0070C0"/>
          <w:sz w:val="24"/>
          <w:szCs w:val="24"/>
        </w:rPr>
        <w:t xml:space="preserve"> = 23.71.</w:t>
      </w:r>
      <w:r w:rsidR="006B6EAA">
        <w:rPr>
          <w:rFonts w:ascii="Times New Roman" w:hAnsi="Times New Roman" w:cs="Times New Roman"/>
          <w:color w:val="0070C0"/>
          <w:sz w:val="24"/>
          <w:szCs w:val="24"/>
        </w:rPr>
        <w:t xml:space="preserve"> Thus, consistent with a relational encoding account, reactivity was strongest when pairs contained both a direct normative relation and perceived relatedness cues, though the presence of an indirect, mediated relationship was sufficient to produce a moderate JOL reactivity effect.</w:t>
      </w:r>
    </w:p>
    <w:p w14:paraId="525BEC8F" w14:textId="3815518F"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General</w:t>
      </w:r>
      <w:r>
        <w:rPr>
          <w:rFonts w:ascii="Times New Roman" w:hAnsi="Times New Roman" w:cs="Times New Roman"/>
          <w:sz w:val="24"/>
          <w:szCs w:val="24"/>
        </w:rPr>
        <w:t xml:space="preserve"> </w:t>
      </w:r>
      <w:r w:rsidRPr="00993BA6">
        <w:rPr>
          <w:rFonts w:ascii="Times New Roman" w:hAnsi="Times New Roman" w:cs="Times New Roman"/>
          <w:b/>
          <w:bCs/>
          <w:sz w:val="24"/>
          <w:szCs w:val="24"/>
        </w:rPr>
        <w:t>Discussion</w:t>
      </w:r>
    </w:p>
    <w:p w14:paraId="3FB891D1" w14:textId="72227027" w:rsidR="00993BA6" w:rsidRDefault="00E35FC4" w:rsidP="00750B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371815">
        <w:rPr>
          <w:rFonts w:ascii="Times New Roman" w:hAnsi="Times New Roman" w:cs="Times New Roman"/>
          <w:sz w:val="24"/>
          <w:szCs w:val="24"/>
        </w:rPr>
        <w:t xml:space="preserve">tested whether positive JOL reactivity on related cue-target </w:t>
      </w:r>
      <w:del w:id="219" w:author="Mark Huff" w:date="2025-10-23T20:49:00Z" w16du:dateUtc="2025-10-24T01:49:00Z">
        <w:r w:rsidR="00371815" w:rsidDel="004C5474">
          <w:rPr>
            <w:rFonts w:ascii="Times New Roman" w:hAnsi="Times New Roman" w:cs="Times New Roman"/>
            <w:sz w:val="24"/>
            <w:szCs w:val="24"/>
          </w:rPr>
          <w:delText xml:space="preserve">word </w:delText>
        </w:r>
      </w:del>
      <w:ins w:id="220" w:author="Mark Huff" w:date="2025-10-23T20:49:00Z" w16du:dateUtc="2025-10-24T01:49:00Z">
        <w:r w:rsidR="004C5474">
          <w:rPr>
            <w:rFonts w:ascii="Times New Roman" w:hAnsi="Times New Roman" w:cs="Times New Roman"/>
            <w:sz w:val="24"/>
            <w:szCs w:val="24"/>
          </w:rPr>
          <w:t>pair</w:t>
        </w:r>
        <w:del w:id="221" w:author="Nick Maxwell" w:date="2025-10-24T15:58:00Z" w16du:dateUtc="2025-10-24T20:58:00Z">
          <w:r w:rsidR="004C5474" w:rsidDel="00593481">
            <w:rPr>
              <w:rFonts w:ascii="Times New Roman" w:hAnsi="Times New Roman" w:cs="Times New Roman"/>
              <w:sz w:val="24"/>
              <w:szCs w:val="24"/>
            </w:rPr>
            <w:delText>e</w:delText>
          </w:r>
        </w:del>
        <w:r w:rsidR="004C5474">
          <w:rPr>
            <w:rFonts w:ascii="Times New Roman" w:hAnsi="Times New Roman" w:cs="Times New Roman"/>
            <w:sz w:val="24"/>
            <w:szCs w:val="24"/>
          </w:rPr>
          <w:t xml:space="preserve">s </w:t>
        </w:r>
      </w:ins>
      <w:r w:rsidR="00371815">
        <w:rPr>
          <w:rFonts w:ascii="Times New Roman" w:hAnsi="Times New Roman" w:cs="Times New Roman"/>
          <w:sz w:val="24"/>
          <w:szCs w:val="24"/>
        </w:rPr>
        <w:t>reflects a relational encoding process</w:t>
      </w:r>
      <w:r>
        <w:rPr>
          <w:rFonts w:ascii="Times New Roman" w:hAnsi="Times New Roman" w:cs="Times New Roman"/>
          <w:sz w:val="24"/>
          <w:szCs w:val="24"/>
        </w:rPr>
        <w:t xml:space="preserve">. </w:t>
      </w:r>
      <w:r w:rsidR="002548DF">
        <w:rPr>
          <w:rFonts w:ascii="Times New Roman" w:hAnsi="Times New Roman" w:cs="Times New Roman"/>
          <w:sz w:val="24"/>
          <w:szCs w:val="24"/>
        </w:rPr>
        <w:t xml:space="preserve">Based on </w:t>
      </w:r>
      <w:r w:rsidR="00623DCB">
        <w:rPr>
          <w:rFonts w:ascii="Times New Roman" w:hAnsi="Times New Roman" w:cs="Times New Roman"/>
          <w:sz w:val="24"/>
          <w:szCs w:val="24"/>
        </w:rPr>
        <w:t xml:space="preserve">Soderstrom et al.’s (2015) </w:t>
      </w:r>
      <w:r w:rsidR="002548DF">
        <w:rPr>
          <w:rFonts w:ascii="Times New Roman" w:hAnsi="Times New Roman" w:cs="Times New Roman"/>
          <w:sz w:val="24"/>
          <w:szCs w:val="24"/>
        </w:rPr>
        <w:t xml:space="preserve">cue-strengthening account, the act of making JOLs strengthens relatedness cues </w:t>
      </w:r>
      <w:r w:rsidR="00555FDF">
        <w:rPr>
          <w:rFonts w:ascii="Times New Roman" w:hAnsi="Times New Roman" w:cs="Times New Roman"/>
          <w:sz w:val="24"/>
          <w:szCs w:val="24"/>
        </w:rPr>
        <w:t xml:space="preserve">that </w:t>
      </w:r>
      <w:r w:rsidR="002548DF">
        <w:rPr>
          <w:rFonts w:ascii="Times New Roman" w:hAnsi="Times New Roman" w:cs="Times New Roman"/>
          <w:sz w:val="24"/>
          <w:szCs w:val="24"/>
        </w:rPr>
        <w:t>participants use to inform their JOLs</w:t>
      </w:r>
      <w:r w:rsidR="00FA4698">
        <w:rPr>
          <w:rFonts w:ascii="Times New Roman" w:hAnsi="Times New Roman" w:cs="Times New Roman"/>
          <w:sz w:val="24"/>
          <w:szCs w:val="24"/>
        </w:rPr>
        <w:t xml:space="preserve">, which benefits memory </w:t>
      </w:r>
      <w:del w:id="222" w:author="Mark Huff" w:date="2025-10-23T20:50:00Z" w16du:dateUtc="2025-10-24T01:50:00Z">
        <w:r w:rsidR="00FA4698" w:rsidDel="004C5474">
          <w:rPr>
            <w:rFonts w:ascii="Times New Roman" w:hAnsi="Times New Roman" w:cs="Times New Roman"/>
            <w:sz w:val="24"/>
            <w:szCs w:val="24"/>
          </w:rPr>
          <w:delText>so long as</w:delText>
        </w:r>
      </w:del>
      <w:ins w:id="223" w:author="Mark Huff" w:date="2025-10-23T20:50:00Z" w16du:dateUtc="2025-10-24T01:50:00Z">
        <w:r w:rsidR="004C5474">
          <w:rPr>
            <w:rFonts w:ascii="Times New Roman" w:hAnsi="Times New Roman" w:cs="Times New Roman"/>
            <w:sz w:val="24"/>
            <w:szCs w:val="24"/>
          </w:rPr>
          <w:t>provided</w:t>
        </w:r>
      </w:ins>
      <w:r w:rsidR="00FA4698">
        <w:rPr>
          <w:rFonts w:ascii="Times New Roman" w:hAnsi="Times New Roman" w:cs="Times New Roman"/>
          <w:sz w:val="24"/>
          <w:szCs w:val="24"/>
        </w:rPr>
        <w:t xml:space="preserve"> these cues are strong predictors of later cued-recall (e.g., </w:t>
      </w:r>
      <w:r w:rsidR="00380F44" w:rsidRPr="00380F44">
        <w:rPr>
          <w:rFonts w:ascii="Times New Roman" w:hAnsi="Times New Roman" w:cs="Times New Roman"/>
          <w:color w:val="0070C0"/>
          <w:sz w:val="24"/>
          <w:szCs w:val="24"/>
        </w:rPr>
        <w:lastRenderedPageBreak/>
        <w:t>normative</w:t>
      </w:r>
      <w:r w:rsidR="00FA4698">
        <w:rPr>
          <w:rFonts w:ascii="Times New Roman" w:hAnsi="Times New Roman" w:cs="Times New Roman"/>
          <w:sz w:val="24"/>
          <w:szCs w:val="24"/>
        </w:rPr>
        <w:t xml:space="preserve"> relatedness)</w:t>
      </w:r>
      <w:r w:rsidR="002548DF">
        <w:rPr>
          <w:rFonts w:ascii="Times New Roman" w:hAnsi="Times New Roman" w:cs="Times New Roman"/>
          <w:sz w:val="24"/>
          <w:szCs w:val="24"/>
        </w:rPr>
        <w:t xml:space="preserve">. </w:t>
      </w:r>
      <w:r w:rsidR="00841142">
        <w:rPr>
          <w:rFonts w:ascii="Times New Roman" w:hAnsi="Times New Roman" w:cs="Times New Roman"/>
          <w:sz w:val="24"/>
          <w:szCs w:val="24"/>
        </w:rPr>
        <w:t xml:space="preserve">However, if JOLs also </w:t>
      </w:r>
      <w:r w:rsidR="008A09F7">
        <w:rPr>
          <w:rFonts w:ascii="Times New Roman" w:hAnsi="Times New Roman" w:cs="Times New Roman"/>
          <w:sz w:val="24"/>
          <w:szCs w:val="24"/>
        </w:rPr>
        <w:t xml:space="preserve">encourage participants to process pre-existing pair relations, </w:t>
      </w:r>
      <w:r w:rsidR="00841142">
        <w:rPr>
          <w:rFonts w:ascii="Times New Roman" w:hAnsi="Times New Roman" w:cs="Times New Roman"/>
          <w:sz w:val="24"/>
          <w:szCs w:val="24"/>
        </w:rPr>
        <w:t>positive reactivity would also be expected to occur on pairs are i</w:t>
      </w:r>
      <w:r w:rsidR="00910B8C">
        <w:rPr>
          <w:rFonts w:ascii="Times New Roman" w:hAnsi="Times New Roman" w:cs="Times New Roman"/>
          <w:sz w:val="24"/>
          <w:szCs w:val="24"/>
        </w:rPr>
        <w:t xml:space="preserve">ndirectly </w:t>
      </w:r>
      <w:r w:rsidR="00841142">
        <w:rPr>
          <w:rFonts w:ascii="Times New Roman" w:hAnsi="Times New Roman" w:cs="Times New Roman"/>
          <w:sz w:val="24"/>
          <w:szCs w:val="24"/>
        </w:rPr>
        <w:t>linked</w:t>
      </w:r>
      <w:r w:rsidR="00910B8C">
        <w:rPr>
          <w:rFonts w:ascii="Times New Roman" w:hAnsi="Times New Roman" w:cs="Times New Roman"/>
          <w:sz w:val="24"/>
          <w:szCs w:val="24"/>
        </w:rPr>
        <w:t xml:space="preserve"> (e.g., mediated pairs)</w:t>
      </w:r>
      <w:r w:rsidR="008A09F7">
        <w:rPr>
          <w:rFonts w:ascii="Times New Roman" w:hAnsi="Times New Roman" w:cs="Times New Roman"/>
          <w:sz w:val="24"/>
          <w:szCs w:val="24"/>
        </w:rPr>
        <w:t xml:space="preserve">. </w:t>
      </w:r>
      <w:r w:rsidR="002548DF">
        <w:rPr>
          <w:rFonts w:ascii="Times New Roman" w:hAnsi="Times New Roman" w:cs="Times New Roman"/>
          <w:sz w:val="24"/>
          <w:szCs w:val="24"/>
        </w:rPr>
        <w:t xml:space="preserve">We tested </w:t>
      </w:r>
      <w:r w:rsidR="00750B34">
        <w:rPr>
          <w:rFonts w:ascii="Times New Roman" w:hAnsi="Times New Roman" w:cs="Times New Roman"/>
          <w:sz w:val="24"/>
          <w:szCs w:val="24"/>
        </w:rPr>
        <w:t xml:space="preserve">this </w:t>
      </w:r>
      <w:r w:rsidR="00814194">
        <w:rPr>
          <w:rFonts w:ascii="Times New Roman" w:hAnsi="Times New Roman" w:cs="Times New Roman"/>
          <w:sz w:val="24"/>
          <w:szCs w:val="24"/>
        </w:rPr>
        <w:t>possibility</w:t>
      </w:r>
      <w:r w:rsidR="002548DF">
        <w:rPr>
          <w:rFonts w:ascii="Times New Roman" w:hAnsi="Times New Roman" w:cs="Times New Roman"/>
          <w:sz w:val="24"/>
          <w:szCs w:val="24"/>
        </w:rPr>
        <w:t xml:space="preserve"> by having participants in each experiment </w:t>
      </w:r>
      <w:r w:rsidR="00FA4732">
        <w:rPr>
          <w:rFonts w:ascii="Times New Roman" w:hAnsi="Times New Roman" w:cs="Times New Roman"/>
          <w:sz w:val="24"/>
          <w:szCs w:val="24"/>
        </w:rPr>
        <w:t xml:space="preserve">silently read or </w:t>
      </w:r>
      <w:r w:rsidR="002548DF">
        <w:rPr>
          <w:rFonts w:ascii="Times New Roman" w:hAnsi="Times New Roman" w:cs="Times New Roman"/>
          <w:sz w:val="24"/>
          <w:szCs w:val="24"/>
        </w:rPr>
        <w:t>provide JOLs for</w:t>
      </w:r>
      <w:r>
        <w:rPr>
          <w:rFonts w:ascii="Times New Roman" w:hAnsi="Times New Roman" w:cs="Times New Roman"/>
          <w:sz w:val="24"/>
          <w:szCs w:val="24"/>
        </w:rPr>
        <w:t xml:space="preserve"> </w:t>
      </w:r>
      <w:r w:rsidR="00B2319D">
        <w:rPr>
          <w:rFonts w:ascii="Times New Roman" w:hAnsi="Times New Roman" w:cs="Times New Roman"/>
          <w:sz w:val="24"/>
          <w:szCs w:val="24"/>
        </w:rPr>
        <w:t>three types of cue-target word pairs</w:t>
      </w:r>
      <w:r w:rsidR="002548DF">
        <w:rPr>
          <w:rFonts w:ascii="Times New Roman" w:hAnsi="Times New Roman" w:cs="Times New Roman"/>
          <w:sz w:val="24"/>
          <w:szCs w:val="24"/>
        </w:rPr>
        <w:t xml:space="preserve"> </w:t>
      </w:r>
      <w:r w:rsidR="0055474A">
        <w:rPr>
          <w:rFonts w:ascii="Times New Roman" w:hAnsi="Times New Roman" w:cs="Times New Roman"/>
          <w:sz w:val="24"/>
          <w:szCs w:val="24"/>
        </w:rPr>
        <w:t>before</w:t>
      </w:r>
      <w:r w:rsidR="003B121A">
        <w:rPr>
          <w:rFonts w:ascii="Times New Roman" w:hAnsi="Times New Roman" w:cs="Times New Roman"/>
          <w:sz w:val="24"/>
          <w:szCs w:val="24"/>
        </w:rPr>
        <w:t xml:space="preserve"> completing</w:t>
      </w:r>
      <w:r w:rsidR="002548DF">
        <w:rPr>
          <w:rFonts w:ascii="Times New Roman" w:hAnsi="Times New Roman" w:cs="Times New Roman"/>
          <w:sz w:val="24"/>
          <w:szCs w:val="24"/>
        </w:rPr>
        <w:t xml:space="preserve"> a memory test</w:t>
      </w:r>
      <w:r w:rsidR="00B2319D">
        <w:rPr>
          <w:rFonts w:ascii="Times New Roman" w:hAnsi="Times New Roman" w:cs="Times New Roman"/>
          <w:sz w:val="24"/>
          <w:szCs w:val="24"/>
        </w:rPr>
        <w:t xml:space="preserve">: </w:t>
      </w:r>
      <w:r w:rsidR="002548DF">
        <w:rPr>
          <w:rFonts w:ascii="Times New Roman" w:hAnsi="Times New Roman" w:cs="Times New Roman"/>
          <w:sz w:val="24"/>
          <w:szCs w:val="24"/>
        </w:rPr>
        <w:t>R</w:t>
      </w:r>
      <w:r w:rsidR="00B2319D">
        <w:rPr>
          <w:rFonts w:ascii="Times New Roman" w:hAnsi="Times New Roman" w:cs="Times New Roman"/>
          <w:sz w:val="24"/>
          <w:szCs w:val="24"/>
        </w:rPr>
        <w:t xml:space="preserve">elated pairs presented in the forward direction, mediated </w:t>
      </w:r>
      <w:r w:rsidR="004B43CE">
        <w:rPr>
          <w:rFonts w:ascii="Times New Roman" w:hAnsi="Times New Roman" w:cs="Times New Roman"/>
          <w:sz w:val="24"/>
          <w:szCs w:val="24"/>
        </w:rPr>
        <w:t>pairs</w:t>
      </w:r>
      <w:r w:rsidR="00B2319D">
        <w:rPr>
          <w:rFonts w:ascii="Times New Roman" w:hAnsi="Times New Roman" w:cs="Times New Roman"/>
          <w:sz w:val="24"/>
          <w:szCs w:val="24"/>
        </w:rPr>
        <w:t xml:space="preserve"> in which the cue and target were not directly related via free-association norms but</w:t>
      </w:r>
      <w:r w:rsidR="003B121A">
        <w:rPr>
          <w:rFonts w:ascii="Times New Roman" w:hAnsi="Times New Roman" w:cs="Times New Roman"/>
          <w:sz w:val="24"/>
          <w:szCs w:val="24"/>
        </w:rPr>
        <w:t xml:space="preserve"> were</w:t>
      </w:r>
      <w:r w:rsidR="00B2319D">
        <w:rPr>
          <w:rFonts w:ascii="Times New Roman" w:hAnsi="Times New Roman" w:cs="Times New Roman"/>
          <w:sz w:val="24"/>
          <w:szCs w:val="24"/>
        </w:rPr>
        <w:t xml:space="preserve"> instead linked through a non-presented </w:t>
      </w:r>
      <w:r w:rsidR="003B121A">
        <w:rPr>
          <w:rFonts w:ascii="Times New Roman" w:hAnsi="Times New Roman" w:cs="Times New Roman"/>
          <w:sz w:val="24"/>
          <w:szCs w:val="24"/>
        </w:rPr>
        <w:t>mediator</w:t>
      </w:r>
      <w:r w:rsidR="00B2319D">
        <w:rPr>
          <w:rFonts w:ascii="Times New Roman" w:hAnsi="Times New Roman" w:cs="Times New Roman"/>
          <w:sz w:val="24"/>
          <w:szCs w:val="24"/>
        </w:rPr>
        <w:t xml:space="preserve">, and unrelated pairs which were not </w:t>
      </w:r>
      <w:r w:rsidR="003B121A">
        <w:rPr>
          <w:rFonts w:ascii="Times New Roman" w:hAnsi="Times New Roman" w:cs="Times New Roman"/>
          <w:sz w:val="24"/>
          <w:szCs w:val="24"/>
        </w:rPr>
        <w:t xml:space="preserve">directly </w:t>
      </w:r>
      <w:r w:rsidR="00B2319D">
        <w:rPr>
          <w:rFonts w:ascii="Times New Roman" w:hAnsi="Times New Roman" w:cs="Times New Roman"/>
          <w:sz w:val="24"/>
          <w:szCs w:val="24"/>
        </w:rPr>
        <w:t xml:space="preserve">related or </w:t>
      </w:r>
      <w:r w:rsidR="003B121A">
        <w:rPr>
          <w:rFonts w:ascii="Times New Roman" w:hAnsi="Times New Roman" w:cs="Times New Roman"/>
          <w:sz w:val="24"/>
          <w:szCs w:val="24"/>
        </w:rPr>
        <w:t xml:space="preserve">indirectly </w:t>
      </w:r>
      <w:r w:rsidR="00B2319D">
        <w:rPr>
          <w:rFonts w:ascii="Times New Roman" w:hAnsi="Times New Roman" w:cs="Times New Roman"/>
          <w:sz w:val="24"/>
          <w:szCs w:val="24"/>
        </w:rPr>
        <w:t>linked through mediator</w:t>
      </w:r>
      <w:r w:rsidR="00B97793">
        <w:rPr>
          <w:rFonts w:ascii="Times New Roman" w:hAnsi="Times New Roman" w:cs="Times New Roman"/>
          <w:sz w:val="24"/>
          <w:szCs w:val="24"/>
        </w:rPr>
        <w:t>s</w:t>
      </w:r>
      <w:r w:rsidR="00B2319D">
        <w:rPr>
          <w:rFonts w:ascii="Times New Roman" w:hAnsi="Times New Roman" w:cs="Times New Roman"/>
          <w:sz w:val="24"/>
          <w:szCs w:val="24"/>
        </w:rPr>
        <w:t xml:space="preserve">. Importantly, </w:t>
      </w:r>
      <w:r w:rsidR="00907713">
        <w:rPr>
          <w:rFonts w:ascii="Times New Roman" w:hAnsi="Times New Roman" w:cs="Times New Roman"/>
          <w:sz w:val="24"/>
          <w:szCs w:val="24"/>
        </w:rPr>
        <w:t xml:space="preserve">each experiment manipulated the direction </w:t>
      </w:r>
      <w:r w:rsidR="003B121A">
        <w:rPr>
          <w:rFonts w:ascii="Times New Roman" w:hAnsi="Times New Roman" w:cs="Times New Roman"/>
          <w:sz w:val="24"/>
          <w:szCs w:val="24"/>
        </w:rPr>
        <w:t>of</w:t>
      </w:r>
      <w:r w:rsidR="00E44EE0">
        <w:rPr>
          <w:rFonts w:ascii="Times New Roman" w:hAnsi="Times New Roman" w:cs="Times New Roman"/>
          <w:sz w:val="24"/>
          <w:szCs w:val="24"/>
        </w:rPr>
        <w:t xml:space="preserve"> mediated </w:t>
      </w:r>
      <w:r w:rsidR="004B43CE">
        <w:rPr>
          <w:rFonts w:ascii="Times New Roman" w:hAnsi="Times New Roman" w:cs="Times New Roman"/>
          <w:sz w:val="24"/>
          <w:szCs w:val="24"/>
        </w:rPr>
        <w:t>pairs</w:t>
      </w:r>
      <w:r w:rsidR="003B121A">
        <w:rPr>
          <w:rFonts w:ascii="Times New Roman" w:hAnsi="Times New Roman" w:cs="Times New Roman"/>
          <w:sz w:val="24"/>
          <w:szCs w:val="24"/>
        </w:rPr>
        <w:t xml:space="preserve"> (e.g., forward or backward) </w:t>
      </w:r>
      <w:r w:rsidR="00B97793">
        <w:rPr>
          <w:rFonts w:ascii="Times New Roman" w:hAnsi="Times New Roman" w:cs="Times New Roman"/>
          <w:sz w:val="24"/>
          <w:szCs w:val="24"/>
        </w:rPr>
        <w:t>and</w:t>
      </w:r>
      <w:r w:rsidR="00907713">
        <w:rPr>
          <w:rFonts w:ascii="Times New Roman" w:hAnsi="Times New Roman" w:cs="Times New Roman"/>
          <w:sz w:val="24"/>
          <w:szCs w:val="24"/>
        </w:rPr>
        <w:t xml:space="preserve"> distance</w:t>
      </w:r>
      <w:r w:rsidR="003B121A">
        <w:rPr>
          <w:rFonts w:ascii="Times New Roman" w:hAnsi="Times New Roman" w:cs="Times New Roman"/>
          <w:sz w:val="24"/>
          <w:szCs w:val="24"/>
        </w:rPr>
        <w:t xml:space="preserve"> </w:t>
      </w:r>
      <w:r w:rsidR="00E44EE0">
        <w:rPr>
          <w:rFonts w:ascii="Times New Roman" w:hAnsi="Times New Roman" w:cs="Times New Roman"/>
          <w:sz w:val="24"/>
          <w:szCs w:val="24"/>
        </w:rPr>
        <w:t>of the mediation</w:t>
      </w:r>
      <w:r w:rsidR="00907713">
        <w:rPr>
          <w:rFonts w:ascii="Times New Roman" w:hAnsi="Times New Roman" w:cs="Times New Roman"/>
          <w:sz w:val="24"/>
          <w:szCs w:val="24"/>
        </w:rPr>
        <w:t xml:space="preserve"> </w:t>
      </w:r>
      <w:r w:rsidR="003B121A">
        <w:rPr>
          <w:rFonts w:ascii="Times New Roman" w:hAnsi="Times New Roman" w:cs="Times New Roman"/>
          <w:sz w:val="24"/>
          <w:szCs w:val="24"/>
        </w:rPr>
        <w:t>(single or double)</w:t>
      </w:r>
      <w:r w:rsidR="00907713">
        <w:rPr>
          <w:rFonts w:ascii="Times New Roman" w:hAnsi="Times New Roman" w:cs="Times New Roman"/>
          <w:sz w:val="24"/>
          <w:szCs w:val="24"/>
        </w:rPr>
        <w:t>, providing four separate tests of</w:t>
      </w:r>
      <w:r w:rsidR="00672BE4">
        <w:rPr>
          <w:rFonts w:ascii="Times New Roman" w:hAnsi="Times New Roman" w:cs="Times New Roman"/>
          <w:sz w:val="24"/>
          <w:szCs w:val="24"/>
        </w:rPr>
        <w:t xml:space="preserve"> whether JOLs would facilitate memory for pair</w:t>
      </w:r>
      <w:r w:rsidR="00EE11F1">
        <w:rPr>
          <w:rFonts w:ascii="Times New Roman" w:hAnsi="Times New Roman" w:cs="Times New Roman"/>
          <w:sz w:val="24"/>
          <w:szCs w:val="24"/>
        </w:rPr>
        <w:t xml:space="preserve"> types</w:t>
      </w:r>
      <w:r w:rsidR="00672BE4">
        <w:rPr>
          <w:rFonts w:ascii="Times New Roman" w:hAnsi="Times New Roman" w:cs="Times New Roman"/>
          <w:sz w:val="24"/>
          <w:szCs w:val="24"/>
        </w:rPr>
        <w:t xml:space="preserve"> lacking obvious relatedness cues.</w:t>
      </w:r>
    </w:p>
    <w:p w14:paraId="2A445648" w14:textId="260BA213" w:rsidR="0059785A" w:rsidRDefault="007A2D85" w:rsidP="0059785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Starting with Experiment 1A, we</w:t>
      </w:r>
      <w:r w:rsidR="00FE75D5">
        <w:rPr>
          <w:rFonts w:ascii="Times New Roman" w:hAnsi="Times New Roman" w:cs="Times New Roman"/>
          <w:sz w:val="24"/>
          <w:szCs w:val="24"/>
        </w:rPr>
        <w:t xml:space="preserve"> found </w:t>
      </w:r>
      <w:r>
        <w:rPr>
          <w:rFonts w:ascii="Times New Roman" w:hAnsi="Times New Roman" w:cs="Times New Roman"/>
          <w:sz w:val="24"/>
          <w:szCs w:val="24"/>
        </w:rPr>
        <w:t xml:space="preserve">that JOLs improved </w:t>
      </w:r>
      <w:del w:id="224" w:author="Nick Maxwell" w:date="2025-10-25T10:11:00Z" w16du:dateUtc="2025-10-25T15:11:00Z">
        <w:r w:rsidDel="00EA0063">
          <w:rPr>
            <w:rFonts w:ascii="Times New Roman" w:hAnsi="Times New Roman" w:cs="Times New Roman"/>
            <w:sz w:val="24"/>
            <w:szCs w:val="24"/>
          </w:rPr>
          <w:delText xml:space="preserve">memory </w:delText>
        </w:r>
      </w:del>
      <w:ins w:id="225" w:author="Nick Maxwell" w:date="2025-10-25T10:11:00Z" w16du:dateUtc="2025-10-25T15:11:00Z">
        <w:r w:rsidR="00EA0063">
          <w:rPr>
            <w:rFonts w:ascii="Times New Roman" w:hAnsi="Times New Roman" w:cs="Times New Roman"/>
            <w:sz w:val="24"/>
            <w:szCs w:val="24"/>
          </w:rPr>
          <w:t>cued-recall</w:t>
        </w:r>
        <w:r w:rsidR="00EA0063">
          <w:rPr>
            <w:rFonts w:ascii="Times New Roman" w:hAnsi="Times New Roman" w:cs="Times New Roman"/>
            <w:sz w:val="24"/>
            <w:szCs w:val="24"/>
          </w:rPr>
          <w:t xml:space="preserve"> </w:t>
        </w:r>
        <w:r w:rsidR="00DD354D">
          <w:rPr>
            <w:rFonts w:ascii="Times New Roman" w:hAnsi="Times New Roman" w:cs="Times New Roman"/>
            <w:sz w:val="24"/>
            <w:szCs w:val="24"/>
          </w:rPr>
          <w:t>of</w:t>
        </w:r>
      </w:ins>
      <w:del w:id="226" w:author="Nick Maxwell" w:date="2025-10-25T10:11:00Z" w16du:dateUtc="2025-10-25T15:11:00Z">
        <w:r w:rsidR="005B2CCB" w:rsidDel="00DD354D">
          <w:rPr>
            <w:rFonts w:ascii="Times New Roman" w:hAnsi="Times New Roman" w:cs="Times New Roman"/>
            <w:sz w:val="24"/>
            <w:szCs w:val="24"/>
          </w:rPr>
          <w:delText>for</w:delText>
        </w:r>
      </w:del>
      <w:r w:rsidR="005B2CCB">
        <w:rPr>
          <w:rFonts w:ascii="Times New Roman" w:hAnsi="Times New Roman" w:cs="Times New Roman"/>
          <w:sz w:val="24"/>
          <w:szCs w:val="24"/>
        </w:rPr>
        <w:t xml:space="preserve"> </w:t>
      </w:r>
      <w:r w:rsidR="003303AC">
        <w:rPr>
          <w:rFonts w:ascii="Times New Roman" w:hAnsi="Times New Roman" w:cs="Times New Roman"/>
          <w:sz w:val="24"/>
          <w:szCs w:val="24"/>
        </w:rPr>
        <w:t xml:space="preserve">both forward and mediated </w:t>
      </w:r>
      <w:r w:rsidR="004B43CE">
        <w:rPr>
          <w:rFonts w:ascii="Times New Roman" w:hAnsi="Times New Roman" w:cs="Times New Roman"/>
          <w:sz w:val="24"/>
          <w:szCs w:val="24"/>
        </w:rPr>
        <w:t>pairs</w:t>
      </w:r>
      <w:r w:rsidR="00A84EE6">
        <w:rPr>
          <w:rFonts w:ascii="Times New Roman" w:hAnsi="Times New Roman" w:cs="Times New Roman"/>
          <w:sz w:val="24"/>
          <w:szCs w:val="24"/>
        </w:rPr>
        <w:t xml:space="preserve"> but were non-reactive on unrelated pairs. </w:t>
      </w:r>
      <w:r w:rsidR="003303AC">
        <w:rPr>
          <w:rFonts w:ascii="Times New Roman" w:hAnsi="Times New Roman" w:cs="Times New Roman"/>
          <w:sz w:val="24"/>
          <w:szCs w:val="24"/>
        </w:rPr>
        <w:t>Thus,</w:t>
      </w:r>
      <w:r>
        <w:rPr>
          <w:rFonts w:ascii="Times New Roman" w:hAnsi="Times New Roman" w:cs="Times New Roman"/>
          <w:sz w:val="24"/>
          <w:szCs w:val="24"/>
        </w:rPr>
        <w:t xml:space="preserve"> all related pair types</w:t>
      </w:r>
      <w:r w:rsidR="003303AC">
        <w:rPr>
          <w:rFonts w:ascii="Times New Roman" w:hAnsi="Times New Roman" w:cs="Times New Roman"/>
          <w:sz w:val="24"/>
          <w:szCs w:val="24"/>
        </w:rPr>
        <w:t xml:space="preserve"> showed a memory advantage</w:t>
      </w:r>
      <w:r>
        <w:rPr>
          <w:rFonts w:ascii="Times New Roman" w:hAnsi="Times New Roman" w:cs="Times New Roman"/>
          <w:sz w:val="24"/>
          <w:szCs w:val="24"/>
        </w:rPr>
        <w:t>, regardless of whether they were directly related or indirectly related via non-presented mediators</w:t>
      </w:r>
      <w:r w:rsidR="00FE75D5">
        <w:rPr>
          <w:rFonts w:ascii="Times New Roman" w:hAnsi="Times New Roman" w:cs="Times New Roman"/>
          <w:sz w:val="24"/>
          <w:szCs w:val="24"/>
        </w:rPr>
        <w:t xml:space="preserve">, directly replicating previous findings from Maxwell and Huff (2024). </w:t>
      </w:r>
      <w:r>
        <w:rPr>
          <w:rFonts w:ascii="Times New Roman" w:hAnsi="Times New Roman" w:cs="Times New Roman"/>
          <w:sz w:val="24"/>
          <w:szCs w:val="24"/>
        </w:rPr>
        <w:t xml:space="preserve">Experiment 1B then replicated </w:t>
      </w:r>
      <w:r w:rsidR="00EC6AA7">
        <w:rPr>
          <w:rFonts w:ascii="Times New Roman" w:hAnsi="Times New Roman" w:cs="Times New Roman"/>
          <w:sz w:val="24"/>
          <w:szCs w:val="24"/>
        </w:rPr>
        <w:t xml:space="preserve">positive reactivity on forward </w:t>
      </w:r>
      <w:r w:rsidR="004B43CE">
        <w:rPr>
          <w:rFonts w:ascii="Times New Roman" w:hAnsi="Times New Roman" w:cs="Times New Roman"/>
          <w:sz w:val="24"/>
          <w:szCs w:val="24"/>
        </w:rPr>
        <w:t>pairs</w:t>
      </w:r>
      <w:r w:rsidR="00EC6AA7">
        <w:rPr>
          <w:rFonts w:ascii="Times New Roman" w:hAnsi="Times New Roman" w:cs="Times New Roman"/>
          <w:sz w:val="24"/>
          <w:szCs w:val="24"/>
        </w:rPr>
        <w:t xml:space="preserve"> </w:t>
      </w:r>
      <w:r w:rsidR="007F2988">
        <w:rPr>
          <w:rFonts w:ascii="Times New Roman" w:hAnsi="Times New Roman" w:cs="Times New Roman"/>
          <w:sz w:val="24"/>
          <w:szCs w:val="24"/>
        </w:rPr>
        <w:t xml:space="preserve">and demonstrated </w:t>
      </w:r>
      <w:r>
        <w:rPr>
          <w:rFonts w:ascii="Times New Roman" w:hAnsi="Times New Roman" w:cs="Times New Roman"/>
          <w:sz w:val="24"/>
          <w:szCs w:val="24"/>
        </w:rPr>
        <w:t xml:space="preserve">that </w:t>
      </w:r>
      <w:r w:rsidR="007F2988">
        <w:rPr>
          <w:rFonts w:ascii="Times New Roman" w:hAnsi="Times New Roman" w:cs="Times New Roman"/>
          <w:sz w:val="24"/>
          <w:szCs w:val="24"/>
        </w:rPr>
        <w:t xml:space="preserve">positive reactivity </w:t>
      </w:r>
      <w:r>
        <w:rPr>
          <w:rFonts w:ascii="Times New Roman" w:hAnsi="Times New Roman" w:cs="Times New Roman"/>
          <w:sz w:val="24"/>
          <w:szCs w:val="24"/>
        </w:rPr>
        <w:t xml:space="preserve">also extended to backward mediated </w:t>
      </w:r>
      <w:r w:rsidR="004B43CE">
        <w:rPr>
          <w:rFonts w:ascii="Times New Roman" w:hAnsi="Times New Roman" w:cs="Times New Roman"/>
          <w:sz w:val="24"/>
          <w:szCs w:val="24"/>
        </w:rPr>
        <w:t xml:space="preserve">pairs </w:t>
      </w:r>
      <w:r>
        <w:rPr>
          <w:rFonts w:ascii="Times New Roman" w:hAnsi="Times New Roman" w:cs="Times New Roman"/>
          <w:sz w:val="24"/>
          <w:szCs w:val="24"/>
        </w:rPr>
        <w:t xml:space="preserve">in which the order of the cue and target were </w:t>
      </w:r>
      <w:r w:rsidR="004B43CE">
        <w:rPr>
          <w:rFonts w:ascii="Times New Roman" w:hAnsi="Times New Roman" w:cs="Times New Roman"/>
          <w:sz w:val="24"/>
          <w:szCs w:val="24"/>
        </w:rPr>
        <w:t>reversed</w:t>
      </w:r>
      <w:r>
        <w:rPr>
          <w:rFonts w:ascii="Times New Roman" w:hAnsi="Times New Roman" w:cs="Times New Roman"/>
          <w:sz w:val="24"/>
          <w:szCs w:val="24"/>
        </w:rPr>
        <w:t xml:space="preserve">. </w:t>
      </w:r>
      <w:r w:rsidR="007F2988">
        <w:rPr>
          <w:rFonts w:ascii="Times New Roman" w:hAnsi="Times New Roman" w:cs="Times New Roman"/>
          <w:sz w:val="24"/>
          <w:szCs w:val="24"/>
        </w:rPr>
        <w:t xml:space="preserve">Next, Experiment 2A showed that positive reactivity patterns </w:t>
      </w:r>
      <w:r w:rsidR="00EC6AA7">
        <w:rPr>
          <w:rFonts w:ascii="Times New Roman" w:hAnsi="Times New Roman" w:cs="Times New Roman"/>
          <w:sz w:val="24"/>
          <w:szCs w:val="24"/>
        </w:rPr>
        <w:t xml:space="preserve">also </w:t>
      </w:r>
      <w:r w:rsidR="007F2988">
        <w:rPr>
          <w:rFonts w:ascii="Times New Roman" w:hAnsi="Times New Roman" w:cs="Times New Roman"/>
          <w:sz w:val="24"/>
          <w:szCs w:val="24"/>
        </w:rPr>
        <w:t xml:space="preserve">extended to double-mediated </w:t>
      </w:r>
      <w:r w:rsidR="004B43CE">
        <w:rPr>
          <w:rFonts w:ascii="Times New Roman" w:hAnsi="Times New Roman" w:cs="Times New Roman"/>
          <w:sz w:val="24"/>
          <w:szCs w:val="24"/>
        </w:rPr>
        <w:t>pairs</w:t>
      </w:r>
      <w:r w:rsidR="007F2988">
        <w:rPr>
          <w:rFonts w:ascii="Times New Roman" w:hAnsi="Times New Roman" w:cs="Times New Roman"/>
          <w:sz w:val="24"/>
          <w:szCs w:val="24"/>
        </w:rPr>
        <w:t xml:space="preserve"> (i.e., the cue and target were sequentially mediated through two concepts), and Experiment 2B showed that this pattern held for backward double-mediated </w:t>
      </w:r>
      <w:r w:rsidR="004B43CE">
        <w:rPr>
          <w:rFonts w:ascii="Times New Roman" w:hAnsi="Times New Roman" w:cs="Times New Roman"/>
          <w:sz w:val="24"/>
          <w:szCs w:val="24"/>
        </w:rPr>
        <w:t>pairs</w:t>
      </w:r>
      <w:r w:rsidR="007F2988">
        <w:rPr>
          <w:rFonts w:ascii="Times New Roman" w:hAnsi="Times New Roman" w:cs="Times New Roman"/>
          <w:sz w:val="24"/>
          <w:szCs w:val="24"/>
        </w:rPr>
        <w:t>. Taken together,</w:t>
      </w:r>
      <w:r w:rsidR="00760794">
        <w:rPr>
          <w:rFonts w:ascii="Times New Roman" w:hAnsi="Times New Roman" w:cs="Times New Roman"/>
          <w:sz w:val="24"/>
          <w:szCs w:val="24"/>
        </w:rPr>
        <w:t xml:space="preserve"> our</w:t>
      </w:r>
      <w:r w:rsidR="007F2988">
        <w:rPr>
          <w:rFonts w:ascii="Times New Roman" w:hAnsi="Times New Roman" w:cs="Times New Roman"/>
          <w:sz w:val="24"/>
          <w:szCs w:val="24"/>
        </w:rPr>
        <w:t xml:space="preserve"> findings provide further evidence that JOL reactivity on cue-target word pairs reflects a relational process, as </w:t>
      </w:r>
      <w:r w:rsidR="00FE3232">
        <w:rPr>
          <w:rFonts w:ascii="Times New Roman" w:hAnsi="Times New Roman" w:cs="Times New Roman"/>
          <w:sz w:val="24"/>
          <w:szCs w:val="24"/>
        </w:rPr>
        <w:t>whether</w:t>
      </w:r>
      <w:r w:rsidR="007F2988">
        <w:rPr>
          <w:rFonts w:ascii="Times New Roman" w:hAnsi="Times New Roman" w:cs="Times New Roman"/>
          <w:sz w:val="24"/>
          <w:szCs w:val="24"/>
        </w:rPr>
        <w:t xml:space="preserve"> JOLs improved memory for cue-target pairs was contingent upon pairs containing a pre-existing relation, regardless of whether </w:t>
      </w:r>
      <w:r w:rsidR="004A0C25">
        <w:rPr>
          <w:rFonts w:ascii="Times New Roman" w:hAnsi="Times New Roman" w:cs="Times New Roman"/>
          <w:sz w:val="24"/>
          <w:szCs w:val="24"/>
        </w:rPr>
        <w:t xml:space="preserve">pairs contained </w:t>
      </w:r>
      <w:r w:rsidR="00964BE2" w:rsidRPr="00964BE2">
        <w:rPr>
          <w:rFonts w:ascii="Times New Roman" w:hAnsi="Times New Roman" w:cs="Times New Roman"/>
          <w:color w:val="0070C0"/>
          <w:sz w:val="24"/>
          <w:szCs w:val="24"/>
        </w:rPr>
        <w:t>perceptible</w:t>
      </w:r>
      <w:r w:rsidR="004A0C25">
        <w:rPr>
          <w:rFonts w:ascii="Times New Roman" w:hAnsi="Times New Roman" w:cs="Times New Roman"/>
          <w:sz w:val="24"/>
          <w:szCs w:val="24"/>
        </w:rPr>
        <w:t xml:space="preserve"> relatedness cues.</w:t>
      </w:r>
      <w:r w:rsidR="0059785A">
        <w:rPr>
          <w:rFonts w:ascii="Times New Roman" w:hAnsi="Times New Roman" w:cs="Times New Roman"/>
          <w:sz w:val="24"/>
          <w:szCs w:val="24"/>
        </w:rPr>
        <w:t xml:space="preserve"> </w:t>
      </w:r>
    </w:p>
    <w:p w14:paraId="64B2D194" w14:textId="10ECCE46" w:rsidR="00AF191D" w:rsidRDefault="00AF191D" w:rsidP="0059785A">
      <w:pPr>
        <w:spacing w:after="0" w:line="480" w:lineRule="auto"/>
        <w:ind w:firstLine="720"/>
        <w:rPr>
          <w:rFonts w:ascii="Times New Roman" w:hAnsi="Times New Roman" w:cs="Times New Roman"/>
          <w:sz w:val="24"/>
          <w:szCs w:val="24"/>
        </w:rPr>
      </w:pPr>
      <w:r w:rsidRPr="00AF191D">
        <w:rPr>
          <w:rFonts w:ascii="Times New Roman" w:hAnsi="Times New Roman" w:cs="Times New Roman"/>
          <w:color w:val="0070C0"/>
          <w:sz w:val="24"/>
          <w:szCs w:val="24"/>
        </w:rPr>
        <w:lastRenderedPageBreak/>
        <w:t>Finally</w:t>
      </w:r>
      <w:r w:rsidR="0059785A">
        <w:rPr>
          <w:rFonts w:ascii="Times New Roman" w:hAnsi="Times New Roman" w:cs="Times New Roman"/>
          <w:color w:val="0070C0"/>
          <w:sz w:val="24"/>
          <w:szCs w:val="24"/>
        </w:rPr>
        <w:t xml:space="preserve">, to clarify the overall impact of JOLs on cued-recall, we conducted a random-effects meta-analysis drawn from each pair-type comparison. Overall, this analysis yielded a moderate overall JOL reactivity effect across pair types. Separate </w:t>
      </w:r>
      <w:r w:rsidR="001A7A55">
        <w:rPr>
          <w:rFonts w:ascii="Times New Roman" w:hAnsi="Times New Roman" w:cs="Times New Roman"/>
          <w:color w:val="0070C0"/>
          <w:sz w:val="24"/>
          <w:szCs w:val="24"/>
        </w:rPr>
        <w:t>meta-analytic models</w:t>
      </w:r>
      <w:r w:rsidR="0059785A">
        <w:rPr>
          <w:rFonts w:ascii="Times New Roman" w:hAnsi="Times New Roman" w:cs="Times New Roman"/>
          <w:color w:val="0070C0"/>
          <w:sz w:val="24"/>
          <w:szCs w:val="24"/>
        </w:rPr>
        <w:t xml:space="preserve"> for each pair type revealed a robust JOL reactivity effect on forward associates, a moderate effect on mediated pairs (collapsed across mediation type), </w:t>
      </w:r>
      <w:ins w:id="227" w:author="Nick Maxwell" w:date="2025-10-24T15:58:00Z" w16du:dateUtc="2025-10-24T20:58:00Z">
        <w:r w:rsidR="00593481">
          <w:rPr>
            <w:rFonts w:ascii="Times New Roman" w:hAnsi="Times New Roman" w:cs="Times New Roman"/>
            <w:color w:val="0070C0"/>
            <w:sz w:val="24"/>
            <w:szCs w:val="24"/>
          </w:rPr>
          <w:t xml:space="preserve">and </w:t>
        </w:r>
      </w:ins>
      <w:del w:id="228" w:author="Mark Huff" w:date="2025-10-23T20:50:00Z" w16du:dateUtc="2025-10-24T01:50:00Z">
        <w:r w:rsidR="0059785A" w:rsidDel="004C5474">
          <w:rPr>
            <w:rFonts w:ascii="Times New Roman" w:hAnsi="Times New Roman" w:cs="Times New Roman"/>
            <w:color w:val="0070C0"/>
            <w:sz w:val="24"/>
            <w:szCs w:val="24"/>
          </w:rPr>
          <w:delText>and a minimal</w:delText>
        </w:r>
      </w:del>
      <w:ins w:id="229" w:author="Mark Huff" w:date="2025-10-23T20:50:00Z" w16du:dateUtc="2025-10-24T01:50:00Z">
        <w:r w:rsidR="004C5474">
          <w:rPr>
            <w:rFonts w:ascii="Times New Roman" w:hAnsi="Times New Roman" w:cs="Times New Roman"/>
            <w:color w:val="0070C0"/>
            <w:sz w:val="24"/>
            <w:szCs w:val="24"/>
          </w:rPr>
          <w:t>no</w:t>
        </w:r>
      </w:ins>
      <w:r w:rsidR="0059785A">
        <w:rPr>
          <w:rFonts w:ascii="Times New Roman" w:hAnsi="Times New Roman" w:cs="Times New Roman"/>
          <w:color w:val="0070C0"/>
          <w:sz w:val="24"/>
          <w:szCs w:val="24"/>
        </w:rPr>
        <w:t xml:space="preserve"> effect on unrelated pairs. Taken together, these patterns converge with our findings in each experiment and additionally suggest that the presence of indirect relations between cue-target pairs is sufficient to produce JOL reactivity, even in the absence of direct, normative relations.</w:t>
      </w:r>
    </w:p>
    <w:p w14:paraId="12AA834A" w14:textId="54458328" w:rsidR="006167A9" w:rsidRDefault="00556605" w:rsidP="007F29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FC06EC">
        <w:rPr>
          <w:rFonts w:ascii="Times New Roman" w:hAnsi="Times New Roman" w:cs="Times New Roman"/>
          <w:sz w:val="24"/>
          <w:szCs w:val="24"/>
        </w:rPr>
        <w:t>verall, o</w:t>
      </w:r>
      <w:r w:rsidR="007F2988">
        <w:rPr>
          <w:rFonts w:ascii="Times New Roman" w:hAnsi="Times New Roman" w:cs="Times New Roman"/>
          <w:sz w:val="24"/>
          <w:szCs w:val="24"/>
        </w:rPr>
        <w:t>ur finding that JOLs improved memory for all mediated pair types is consistent</w:t>
      </w:r>
      <w:r w:rsidR="00E44EE0">
        <w:rPr>
          <w:rFonts w:ascii="Times New Roman" w:hAnsi="Times New Roman" w:cs="Times New Roman"/>
          <w:sz w:val="24"/>
          <w:szCs w:val="24"/>
        </w:rPr>
        <w:t xml:space="preserve"> with</w:t>
      </w:r>
      <w:r w:rsidR="007F2988">
        <w:rPr>
          <w:rFonts w:ascii="Times New Roman" w:hAnsi="Times New Roman" w:cs="Times New Roman"/>
          <w:sz w:val="24"/>
          <w:szCs w:val="24"/>
        </w:rPr>
        <w:t xml:space="preserve"> </w:t>
      </w:r>
      <w:r w:rsidR="00860CF8">
        <w:rPr>
          <w:rFonts w:ascii="Times New Roman" w:hAnsi="Times New Roman" w:cs="Times New Roman"/>
          <w:sz w:val="24"/>
          <w:szCs w:val="24"/>
        </w:rPr>
        <w:t>previous research investigating</w:t>
      </w:r>
      <w:r w:rsidR="00BA4B04">
        <w:rPr>
          <w:rFonts w:ascii="Times New Roman" w:hAnsi="Times New Roman" w:cs="Times New Roman"/>
          <w:sz w:val="24"/>
          <w:szCs w:val="24"/>
        </w:rPr>
        <w:t xml:space="preserve"> relatedness as a</w:t>
      </w:r>
      <w:r w:rsidR="00860CF8">
        <w:rPr>
          <w:rFonts w:ascii="Times New Roman" w:hAnsi="Times New Roman" w:cs="Times New Roman"/>
          <w:sz w:val="24"/>
          <w:szCs w:val="24"/>
        </w:rPr>
        <w:t xml:space="preserve"> </w:t>
      </w:r>
      <w:r w:rsidR="00BA4B04">
        <w:rPr>
          <w:rFonts w:ascii="Times New Roman" w:hAnsi="Times New Roman" w:cs="Times New Roman"/>
          <w:sz w:val="24"/>
          <w:szCs w:val="24"/>
        </w:rPr>
        <w:t>s</w:t>
      </w:r>
      <w:r>
        <w:rPr>
          <w:rFonts w:ascii="Times New Roman" w:hAnsi="Times New Roman" w:cs="Times New Roman"/>
          <w:sz w:val="24"/>
          <w:szCs w:val="24"/>
        </w:rPr>
        <w:t>pecific</w:t>
      </w:r>
      <w:r w:rsidR="00860CF8">
        <w:rPr>
          <w:rFonts w:ascii="Times New Roman" w:hAnsi="Times New Roman" w:cs="Times New Roman"/>
          <w:sz w:val="24"/>
          <w:szCs w:val="24"/>
        </w:rPr>
        <w:t xml:space="preserve"> mechanism underlying JOL reactivity on </w:t>
      </w:r>
      <w:r>
        <w:rPr>
          <w:rFonts w:ascii="Times New Roman" w:hAnsi="Times New Roman" w:cs="Times New Roman"/>
          <w:sz w:val="24"/>
          <w:szCs w:val="24"/>
        </w:rPr>
        <w:t xml:space="preserve">related </w:t>
      </w:r>
      <w:r w:rsidR="00860CF8">
        <w:rPr>
          <w:rFonts w:ascii="Times New Roman" w:hAnsi="Times New Roman" w:cs="Times New Roman"/>
          <w:sz w:val="24"/>
          <w:szCs w:val="24"/>
        </w:rPr>
        <w:t xml:space="preserve">cue-target pairs. Recently, Maxwell and Huff (2024, Experiment 1) demonstrated that JOLs improved cued-recall of forward and 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Because the cue-strengthening account </w:t>
      </w:r>
      <w:r w:rsidR="00554DA2">
        <w:rPr>
          <w:rFonts w:ascii="Times New Roman" w:hAnsi="Times New Roman" w:cs="Times New Roman"/>
          <w:sz w:val="24"/>
          <w:szCs w:val="24"/>
        </w:rPr>
        <w:t>requires a match between test format and strengthened</w:t>
      </w:r>
      <w:r w:rsidR="006B6EAA">
        <w:rPr>
          <w:rFonts w:ascii="Times New Roman" w:hAnsi="Times New Roman" w:cs="Times New Roman"/>
          <w:sz w:val="24"/>
          <w:szCs w:val="24"/>
        </w:rPr>
        <w:t xml:space="preserve"> cues</w:t>
      </w:r>
      <w:r w:rsidR="00860CF8">
        <w:rPr>
          <w:rFonts w:ascii="Times New Roman" w:hAnsi="Times New Roman" w:cs="Times New Roman"/>
          <w:sz w:val="24"/>
          <w:szCs w:val="24"/>
        </w:rPr>
        <w:t>, this account c</w:t>
      </w:r>
      <w:r w:rsidR="00EC6AA7">
        <w:rPr>
          <w:rFonts w:ascii="Times New Roman" w:hAnsi="Times New Roman" w:cs="Times New Roman"/>
          <w:sz w:val="24"/>
          <w:szCs w:val="24"/>
        </w:rPr>
        <w:t>an</w:t>
      </w:r>
      <w:r w:rsidR="00860CF8">
        <w:rPr>
          <w:rFonts w:ascii="Times New Roman" w:hAnsi="Times New Roman" w:cs="Times New Roman"/>
          <w:sz w:val="24"/>
          <w:szCs w:val="24"/>
        </w:rPr>
        <w:t>not fully explain reactivity</w:t>
      </w:r>
      <w:r w:rsidR="006B6EAA">
        <w:rPr>
          <w:rFonts w:ascii="Times New Roman" w:hAnsi="Times New Roman" w:cs="Times New Roman"/>
          <w:sz w:val="24"/>
          <w:szCs w:val="24"/>
        </w:rPr>
        <w:t xml:space="preserve"> observed</w:t>
      </w:r>
      <w:r w:rsidR="00860CF8">
        <w:rPr>
          <w:rFonts w:ascii="Times New Roman" w:hAnsi="Times New Roman" w:cs="Times New Roman"/>
          <w:sz w:val="24"/>
          <w:szCs w:val="24"/>
        </w:rPr>
        <w:t xml:space="preserve"> on mediated </w:t>
      </w:r>
      <w:r w:rsidR="00EE5630">
        <w:rPr>
          <w:rFonts w:ascii="Times New Roman" w:hAnsi="Times New Roman" w:cs="Times New Roman"/>
          <w:sz w:val="24"/>
          <w:szCs w:val="24"/>
        </w:rPr>
        <w:t>pairs</w:t>
      </w:r>
      <w:r w:rsidR="00860CF8">
        <w:rPr>
          <w:rFonts w:ascii="Times New Roman" w:hAnsi="Times New Roman" w:cs="Times New Roman"/>
          <w:sz w:val="24"/>
          <w:szCs w:val="24"/>
        </w:rPr>
        <w:t xml:space="preserve">, given their lack of </w:t>
      </w:r>
      <w:r w:rsidR="006B6EAA" w:rsidRPr="006B6EAA">
        <w:rPr>
          <w:rFonts w:ascii="Times New Roman" w:hAnsi="Times New Roman" w:cs="Times New Roman"/>
          <w:color w:val="0070C0"/>
          <w:sz w:val="24"/>
          <w:szCs w:val="24"/>
        </w:rPr>
        <w:t>perceived</w:t>
      </w:r>
      <w:r w:rsidR="00860CF8">
        <w:rPr>
          <w:rFonts w:ascii="Times New Roman" w:hAnsi="Times New Roman" w:cs="Times New Roman"/>
          <w:sz w:val="24"/>
          <w:szCs w:val="24"/>
        </w:rPr>
        <w:t xml:space="preserve"> relatedness cues. </w:t>
      </w:r>
      <w:r w:rsidR="009D72F0">
        <w:rPr>
          <w:rFonts w:ascii="Times New Roman" w:hAnsi="Times New Roman" w:cs="Times New Roman"/>
          <w:sz w:val="24"/>
          <w:szCs w:val="24"/>
        </w:rPr>
        <w:t xml:space="preserve">To explain </w:t>
      </w:r>
      <w:r w:rsidR="00EC6AA7">
        <w:rPr>
          <w:rFonts w:ascii="Times New Roman" w:hAnsi="Times New Roman" w:cs="Times New Roman"/>
          <w:sz w:val="24"/>
          <w:szCs w:val="24"/>
        </w:rPr>
        <w:t xml:space="preserve">why JOLs improved memory for 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w:t>
      </w:r>
      <w:r w:rsidR="00EC6AA7">
        <w:rPr>
          <w:rFonts w:ascii="Times New Roman" w:hAnsi="Times New Roman" w:cs="Times New Roman"/>
          <w:sz w:val="24"/>
          <w:szCs w:val="24"/>
        </w:rPr>
        <w:t>the authors</w:t>
      </w:r>
      <w:r w:rsidR="00860CF8">
        <w:rPr>
          <w:rFonts w:ascii="Times New Roman" w:hAnsi="Times New Roman" w:cs="Times New Roman"/>
          <w:sz w:val="24"/>
          <w:szCs w:val="24"/>
        </w:rPr>
        <w:t xml:space="preserve"> proposed that </w:t>
      </w:r>
      <w:r w:rsidR="00730CE2">
        <w:rPr>
          <w:rFonts w:ascii="Times New Roman" w:hAnsi="Times New Roman" w:cs="Times New Roman"/>
          <w:sz w:val="24"/>
          <w:szCs w:val="24"/>
        </w:rPr>
        <w:t xml:space="preserve">the act of making </w:t>
      </w:r>
      <w:r w:rsidR="00860CF8">
        <w:rPr>
          <w:rFonts w:ascii="Times New Roman" w:hAnsi="Times New Roman" w:cs="Times New Roman"/>
          <w:sz w:val="24"/>
          <w:szCs w:val="24"/>
        </w:rPr>
        <w:t>JOL</w:t>
      </w:r>
      <w:r w:rsidR="00730CE2">
        <w:rPr>
          <w:rFonts w:ascii="Times New Roman" w:hAnsi="Times New Roman" w:cs="Times New Roman"/>
          <w:sz w:val="24"/>
          <w:szCs w:val="24"/>
        </w:rPr>
        <w:t xml:space="preserve">s at encoding </w:t>
      </w:r>
      <w:r w:rsidR="00064DEC">
        <w:rPr>
          <w:rFonts w:ascii="Times New Roman" w:hAnsi="Times New Roman" w:cs="Times New Roman"/>
          <w:sz w:val="24"/>
          <w:szCs w:val="24"/>
        </w:rPr>
        <w:t>also</w:t>
      </w:r>
      <w:r w:rsidR="00730CE2">
        <w:rPr>
          <w:rFonts w:ascii="Times New Roman" w:hAnsi="Times New Roman" w:cs="Times New Roman"/>
          <w:sz w:val="24"/>
          <w:szCs w:val="24"/>
        </w:rPr>
        <w:t xml:space="preserve"> encourages participants to process cue-target relations (i.e., relational encoding)</w:t>
      </w:r>
      <w:r w:rsidR="00064DEC">
        <w:rPr>
          <w:rFonts w:ascii="Times New Roman" w:hAnsi="Times New Roman" w:cs="Times New Roman"/>
          <w:sz w:val="24"/>
          <w:szCs w:val="24"/>
        </w:rPr>
        <w:t xml:space="preserve">. As such, </w:t>
      </w:r>
      <w:r w:rsidR="00860CF8">
        <w:rPr>
          <w:rFonts w:ascii="Times New Roman" w:hAnsi="Times New Roman" w:cs="Times New Roman"/>
          <w:sz w:val="24"/>
          <w:szCs w:val="24"/>
        </w:rPr>
        <w:t xml:space="preserve">reactivity on </w:t>
      </w:r>
      <w:r w:rsidR="006443A0">
        <w:rPr>
          <w:rFonts w:ascii="Times New Roman" w:hAnsi="Times New Roman" w:cs="Times New Roman"/>
          <w:sz w:val="24"/>
          <w:szCs w:val="24"/>
        </w:rPr>
        <w:t xml:space="preserve">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w:t>
      </w:r>
      <w:r w:rsidR="00EC6AA7">
        <w:rPr>
          <w:rFonts w:ascii="Times New Roman" w:hAnsi="Times New Roman" w:cs="Times New Roman"/>
          <w:sz w:val="24"/>
          <w:szCs w:val="24"/>
        </w:rPr>
        <w:t xml:space="preserve">likely </w:t>
      </w:r>
      <w:r w:rsidR="00730CE2">
        <w:rPr>
          <w:rFonts w:ascii="Times New Roman" w:hAnsi="Times New Roman" w:cs="Times New Roman"/>
          <w:sz w:val="24"/>
          <w:szCs w:val="24"/>
        </w:rPr>
        <w:t>r</w:t>
      </w:r>
      <w:r w:rsidR="00860CF8">
        <w:rPr>
          <w:rFonts w:ascii="Times New Roman" w:hAnsi="Times New Roman" w:cs="Times New Roman"/>
          <w:sz w:val="24"/>
          <w:szCs w:val="24"/>
        </w:rPr>
        <w:t xml:space="preserve">eflected </w:t>
      </w:r>
      <w:r w:rsidR="00064DEC">
        <w:rPr>
          <w:rFonts w:ascii="Times New Roman" w:hAnsi="Times New Roman" w:cs="Times New Roman"/>
          <w:sz w:val="24"/>
          <w:szCs w:val="24"/>
        </w:rPr>
        <w:t xml:space="preserve">this relational encoding process, </w:t>
      </w:r>
      <w:r w:rsidR="00730CE2">
        <w:rPr>
          <w:rFonts w:ascii="Times New Roman" w:hAnsi="Times New Roman" w:cs="Times New Roman"/>
          <w:sz w:val="24"/>
          <w:szCs w:val="24"/>
        </w:rPr>
        <w:t xml:space="preserve">rather than </w:t>
      </w:r>
      <w:r w:rsidR="00EC6AA7">
        <w:rPr>
          <w:rFonts w:ascii="Times New Roman" w:hAnsi="Times New Roman" w:cs="Times New Roman"/>
          <w:sz w:val="24"/>
          <w:szCs w:val="24"/>
        </w:rPr>
        <w:t xml:space="preserve">primarily </w:t>
      </w:r>
      <w:r w:rsidR="00064DEC">
        <w:rPr>
          <w:rFonts w:ascii="Times New Roman" w:hAnsi="Times New Roman" w:cs="Times New Roman"/>
          <w:sz w:val="24"/>
          <w:szCs w:val="24"/>
        </w:rPr>
        <w:t>occurring from strengthened intrinsic</w:t>
      </w:r>
      <w:r w:rsidR="00730CE2">
        <w:rPr>
          <w:rFonts w:ascii="Times New Roman" w:hAnsi="Times New Roman" w:cs="Times New Roman"/>
          <w:sz w:val="24"/>
          <w:szCs w:val="24"/>
        </w:rPr>
        <w:t xml:space="preserve"> cues as per Soderstrom et al.’s (2015) cue-strengthening account.</w:t>
      </w:r>
      <w:r w:rsidR="00860CF8">
        <w:rPr>
          <w:rFonts w:ascii="Times New Roman" w:hAnsi="Times New Roman" w:cs="Times New Roman"/>
          <w:sz w:val="24"/>
          <w:szCs w:val="24"/>
        </w:rPr>
        <w:t xml:space="preserve"> </w:t>
      </w:r>
      <w:r w:rsidR="00064DEC">
        <w:rPr>
          <w:rFonts w:ascii="Times New Roman" w:hAnsi="Times New Roman" w:cs="Times New Roman"/>
          <w:sz w:val="24"/>
          <w:szCs w:val="24"/>
        </w:rPr>
        <w:t>As a result</w:t>
      </w:r>
      <w:r w:rsidR="009D72F0">
        <w:rPr>
          <w:rFonts w:ascii="Times New Roman" w:hAnsi="Times New Roman" w:cs="Times New Roman"/>
          <w:sz w:val="24"/>
          <w:szCs w:val="24"/>
        </w:rPr>
        <w:t>,</w:t>
      </w:r>
      <w:r w:rsidR="00730CE2">
        <w:rPr>
          <w:rFonts w:ascii="Times New Roman" w:hAnsi="Times New Roman" w:cs="Times New Roman"/>
          <w:sz w:val="24"/>
          <w:szCs w:val="24"/>
        </w:rPr>
        <w:t xml:space="preserve"> </w:t>
      </w:r>
      <w:r w:rsidR="00064DEC">
        <w:rPr>
          <w:rFonts w:ascii="Times New Roman" w:hAnsi="Times New Roman" w:cs="Times New Roman"/>
          <w:sz w:val="24"/>
          <w:szCs w:val="24"/>
        </w:rPr>
        <w:t xml:space="preserve">JOLs still produce a memory advantage for </w:t>
      </w:r>
      <w:r w:rsidR="009D72F0">
        <w:rPr>
          <w:rFonts w:ascii="Times New Roman" w:hAnsi="Times New Roman" w:cs="Times New Roman"/>
          <w:sz w:val="24"/>
          <w:szCs w:val="24"/>
        </w:rPr>
        <w:t xml:space="preserve">mediated </w:t>
      </w:r>
      <w:r w:rsidR="004B43CE">
        <w:rPr>
          <w:rFonts w:ascii="Times New Roman" w:hAnsi="Times New Roman" w:cs="Times New Roman"/>
          <w:sz w:val="24"/>
          <w:szCs w:val="24"/>
        </w:rPr>
        <w:t>pairs</w:t>
      </w:r>
      <w:r w:rsidR="00064DEC">
        <w:rPr>
          <w:rFonts w:ascii="Times New Roman" w:hAnsi="Times New Roman" w:cs="Times New Roman"/>
          <w:sz w:val="24"/>
          <w:szCs w:val="24"/>
        </w:rPr>
        <w:t xml:space="preserve"> even though they</w:t>
      </w:r>
      <w:r w:rsidR="00730CE2">
        <w:rPr>
          <w:rFonts w:ascii="Times New Roman" w:hAnsi="Times New Roman" w:cs="Times New Roman"/>
          <w:sz w:val="24"/>
          <w:szCs w:val="24"/>
        </w:rPr>
        <w:t xml:space="preserve"> lack </w:t>
      </w:r>
      <w:r w:rsidR="006B6EAA" w:rsidRPr="006B6EAA">
        <w:rPr>
          <w:rFonts w:ascii="Times New Roman" w:hAnsi="Times New Roman" w:cs="Times New Roman"/>
          <w:color w:val="0070C0"/>
          <w:sz w:val="24"/>
          <w:szCs w:val="24"/>
        </w:rPr>
        <w:t>perceived</w:t>
      </w:r>
      <w:r w:rsidR="00730CE2">
        <w:rPr>
          <w:rFonts w:ascii="Times New Roman" w:hAnsi="Times New Roman" w:cs="Times New Roman"/>
          <w:sz w:val="24"/>
          <w:szCs w:val="24"/>
        </w:rPr>
        <w:t xml:space="preserve"> relatedness cues</w:t>
      </w:r>
      <w:r w:rsidR="006B6EAA">
        <w:rPr>
          <w:rFonts w:ascii="Times New Roman" w:hAnsi="Times New Roman" w:cs="Times New Roman"/>
          <w:sz w:val="24"/>
          <w:szCs w:val="24"/>
        </w:rPr>
        <w:t xml:space="preserve"> </w:t>
      </w:r>
      <w:r w:rsidR="006B6EAA" w:rsidRPr="006B6EAA">
        <w:rPr>
          <w:rFonts w:ascii="Times New Roman" w:hAnsi="Times New Roman" w:cs="Times New Roman"/>
          <w:color w:val="0070C0"/>
          <w:sz w:val="24"/>
          <w:szCs w:val="24"/>
        </w:rPr>
        <w:t>for JOLs to strengthen</w:t>
      </w:r>
      <w:r w:rsidR="00064DEC" w:rsidRPr="006B6EAA">
        <w:rPr>
          <w:rFonts w:ascii="Times New Roman" w:hAnsi="Times New Roman" w:cs="Times New Roman"/>
          <w:color w:val="0070C0"/>
          <w:sz w:val="24"/>
          <w:szCs w:val="24"/>
        </w:rPr>
        <w:t>.</w:t>
      </w:r>
    </w:p>
    <w:p w14:paraId="11B68D1A" w14:textId="27BAC643" w:rsidR="00BA1D57" w:rsidRDefault="00B90FF6"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Additionally, o</w:t>
      </w:r>
      <w:r w:rsidR="009D72F0">
        <w:rPr>
          <w:rFonts w:ascii="Times New Roman" w:hAnsi="Times New Roman" w:cs="Times New Roman"/>
          <w:sz w:val="24"/>
          <w:szCs w:val="24"/>
        </w:rPr>
        <w:t xml:space="preserve">ur </w:t>
      </w:r>
      <w:r w:rsidR="00FC06EC">
        <w:rPr>
          <w:rFonts w:ascii="Times New Roman" w:hAnsi="Times New Roman" w:cs="Times New Roman"/>
          <w:sz w:val="24"/>
          <w:szCs w:val="24"/>
        </w:rPr>
        <w:t xml:space="preserve">finding that positive reactivity </w:t>
      </w:r>
      <w:r w:rsidR="00BA3AFB">
        <w:rPr>
          <w:rFonts w:ascii="Times New Roman" w:hAnsi="Times New Roman" w:cs="Times New Roman"/>
          <w:sz w:val="24"/>
          <w:szCs w:val="24"/>
        </w:rPr>
        <w:t xml:space="preserve">consistently </w:t>
      </w:r>
      <w:r w:rsidR="004B43CE">
        <w:rPr>
          <w:rFonts w:ascii="Times New Roman" w:hAnsi="Times New Roman" w:cs="Times New Roman"/>
          <w:sz w:val="24"/>
          <w:szCs w:val="24"/>
        </w:rPr>
        <w:t>emerges on single</w:t>
      </w:r>
      <w:r w:rsidR="00B95202">
        <w:rPr>
          <w:rFonts w:ascii="Times New Roman" w:hAnsi="Times New Roman" w:cs="Times New Roman"/>
          <w:sz w:val="24"/>
          <w:szCs w:val="24"/>
        </w:rPr>
        <w:t>-</w:t>
      </w:r>
      <w:r w:rsidR="004B43CE">
        <w:rPr>
          <w:rFonts w:ascii="Times New Roman" w:hAnsi="Times New Roman" w:cs="Times New Roman"/>
          <w:sz w:val="24"/>
          <w:szCs w:val="24"/>
        </w:rPr>
        <w:t>mediated and double</w:t>
      </w:r>
      <w:r w:rsidR="00B95202">
        <w:rPr>
          <w:rFonts w:ascii="Times New Roman" w:hAnsi="Times New Roman" w:cs="Times New Roman"/>
          <w:sz w:val="24"/>
          <w:szCs w:val="24"/>
        </w:rPr>
        <w:t>-</w:t>
      </w:r>
      <w:r w:rsidR="004B43CE">
        <w:rPr>
          <w:rFonts w:ascii="Times New Roman" w:hAnsi="Times New Roman" w:cs="Times New Roman"/>
          <w:sz w:val="24"/>
          <w:szCs w:val="24"/>
        </w:rPr>
        <w:t>mediated pairs aligns with</w:t>
      </w:r>
      <w:r w:rsidR="009D72F0">
        <w:rPr>
          <w:rFonts w:ascii="Times New Roman" w:hAnsi="Times New Roman" w:cs="Times New Roman"/>
          <w:sz w:val="24"/>
          <w:szCs w:val="24"/>
        </w:rPr>
        <w:t xml:space="preserve"> Maxwell and Huff</w:t>
      </w:r>
      <w:r w:rsidR="00FC06EC">
        <w:rPr>
          <w:rFonts w:ascii="Times New Roman" w:hAnsi="Times New Roman" w:cs="Times New Roman"/>
          <w:sz w:val="24"/>
          <w:szCs w:val="24"/>
        </w:rPr>
        <w:t>’s</w:t>
      </w:r>
      <w:r w:rsidR="009D72F0">
        <w:rPr>
          <w:rFonts w:ascii="Times New Roman" w:hAnsi="Times New Roman" w:cs="Times New Roman"/>
          <w:sz w:val="24"/>
          <w:szCs w:val="24"/>
        </w:rPr>
        <w:t xml:space="preserve"> (2024)</w:t>
      </w:r>
      <w:r w:rsidR="00FC06EC">
        <w:rPr>
          <w:rFonts w:ascii="Times New Roman" w:hAnsi="Times New Roman" w:cs="Times New Roman"/>
          <w:sz w:val="24"/>
          <w:szCs w:val="24"/>
        </w:rPr>
        <w:t xml:space="preserve"> findings</w:t>
      </w:r>
      <w:r w:rsidR="009D72F0">
        <w:rPr>
          <w:rFonts w:ascii="Times New Roman" w:hAnsi="Times New Roman" w:cs="Times New Roman"/>
          <w:sz w:val="24"/>
          <w:szCs w:val="24"/>
        </w:rPr>
        <w:t xml:space="preserve"> and </w:t>
      </w:r>
      <w:r w:rsidR="00BA3AFB">
        <w:rPr>
          <w:rFonts w:ascii="Times New Roman" w:hAnsi="Times New Roman" w:cs="Times New Roman"/>
          <w:sz w:val="24"/>
          <w:szCs w:val="24"/>
        </w:rPr>
        <w:t xml:space="preserve">further suggests </w:t>
      </w:r>
      <w:r w:rsidR="00BA3AFB">
        <w:rPr>
          <w:rFonts w:ascii="Times New Roman" w:hAnsi="Times New Roman" w:cs="Times New Roman"/>
          <w:sz w:val="24"/>
          <w:szCs w:val="24"/>
        </w:rPr>
        <w:lastRenderedPageBreak/>
        <w:t xml:space="preserve">that JOLs </w:t>
      </w:r>
      <w:r w:rsidR="006B6EAA" w:rsidRPr="006B6EAA">
        <w:rPr>
          <w:rFonts w:ascii="Times New Roman" w:hAnsi="Times New Roman" w:cs="Times New Roman"/>
          <w:color w:val="0070C0"/>
          <w:sz w:val="24"/>
          <w:szCs w:val="24"/>
        </w:rPr>
        <w:t>also</w:t>
      </w:r>
      <w:r w:rsidR="006B6EAA">
        <w:rPr>
          <w:rFonts w:ascii="Times New Roman" w:hAnsi="Times New Roman" w:cs="Times New Roman"/>
          <w:sz w:val="24"/>
          <w:szCs w:val="24"/>
        </w:rPr>
        <w:t xml:space="preserve"> </w:t>
      </w:r>
      <w:r w:rsidR="00BA3AFB">
        <w:rPr>
          <w:rFonts w:ascii="Times New Roman" w:hAnsi="Times New Roman" w:cs="Times New Roman"/>
          <w:sz w:val="24"/>
          <w:szCs w:val="24"/>
        </w:rPr>
        <w:t>encourage participants to process pre-existing cue-target relations</w:t>
      </w:r>
      <w:r w:rsidR="006B6EAA">
        <w:rPr>
          <w:rFonts w:ascii="Times New Roman" w:hAnsi="Times New Roman" w:cs="Times New Roman"/>
          <w:sz w:val="24"/>
          <w:szCs w:val="24"/>
        </w:rPr>
        <w:t xml:space="preserve"> </w:t>
      </w:r>
      <w:r w:rsidR="006B6EAA" w:rsidRPr="006B6EAA">
        <w:rPr>
          <w:rFonts w:ascii="Times New Roman" w:hAnsi="Times New Roman" w:cs="Times New Roman"/>
          <w:color w:val="0070C0"/>
          <w:sz w:val="24"/>
          <w:szCs w:val="24"/>
        </w:rPr>
        <w:t>(i.e., normative relatedness)</w:t>
      </w:r>
      <w:r w:rsidR="009D72F0">
        <w:rPr>
          <w:rFonts w:ascii="Times New Roman" w:hAnsi="Times New Roman" w:cs="Times New Roman"/>
          <w:sz w:val="24"/>
          <w:szCs w:val="24"/>
        </w:rPr>
        <w:t xml:space="preserve">. </w:t>
      </w:r>
      <w:r w:rsidR="00BA1D57">
        <w:rPr>
          <w:rFonts w:ascii="Times New Roman" w:hAnsi="Times New Roman" w:cs="Times New Roman"/>
          <w:sz w:val="24"/>
          <w:szCs w:val="24"/>
        </w:rPr>
        <w:t>As noted above</w:t>
      </w:r>
      <w:r w:rsidR="00FC06EC">
        <w:rPr>
          <w:rFonts w:ascii="Times New Roman" w:hAnsi="Times New Roman" w:cs="Times New Roman"/>
          <w:sz w:val="24"/>
          <w:szCs w:val="24"/>
        </w:rPr>
        <w:t xml:space="preserve">, because mediated </w:t>
      </w:r>
      <w:r w:rsidR="004B43CE">
        <w:rPr>
          <w:rFonts w:ascii="Times New Roman" w:hAnsi="Times New Roman" w:cs="Times New Roman"/>
          <w:sz w:val="24"/>
          <w:szCs w:val="24"/>
        </w:rPr>
        <w:t xml:space="preserve">pairs </w:t>
      </w:r>
      <w:r w:rsidR="00FC06EC">
        <w:rPr>
          <w:rFonts w:ascii="Times New Roman" w:hAnsi="Times New Roman" w:cs="Times New Roman"/>
          <w:sz w:val="24"/>
          <w:szCs w:val="24"/>
        </w:rPr>
        <w:t>lack</w:t>
      </w:r>
      <w:r w:rsidR="006B6EAA">
        <w:rPr>
          <w:rFonts w:ascii="Times New Roman" w:hAnsi="Times New Roman" w:cs="Times New Roman"/>
          <w:sz w:val="24"/>
          <w:szCs w:val="24"/>
        </w:rPr>
        <w:t xml:space="preserve"> </w:t>
      </w:r>
      <w:r w:rsidR="006B6EAA" w:rsidRPr="006B6EAA">
        <w:rPr>
          <w:rFonts w:ascii="Times New Roman" w:hAnsi="Times New Roman" w:cs="Times New Roman"/>
          <w:color w:val="0070C0"/>
          <w:sz w:val="24"/>
          <w:szCs w:val="24"/>
        </w:rPr>
        <w:t>perceived</w:t>
      </w:r>
      <w:r w:rsidR="00FC06EC">
        <w:rPr>
          <w:rFonts w:ascii="Times New Roman" w:hAnsi="Times New Roman" w:cs="Times New Roman"/>
          <w:sz w:val="24"/>
          <w:szCs w:val="24"/>
        </w:rPr>
        <w:t xml:space="preserve"> relatedness cues, any reactivity observed on this pair type cannot be fully explained in terms </w:t>
      </w:r>
      <w:r w:rsidR="00BA1D57">
        <w:rPr>
          <w:rFonts w:ascii="Times New Roman" w:hAnsi="Times New Roman" w:cs="Times New Roman"/>
          <w:sz w:val="24"/>
          <w:szCs w:val="24"/>
        </w:rPr>
        <w:t xml:space="preserve">of </w:t>
      </w:r>
      <w:r w:rsidR="00FC06EC">
        <w:rPr>
          <w:rFonts w:ascii="Times New Roman" w:hAnsi="Times New Roman" w:cs="Times New Roman"/>
          <w:sz w:val="24"/>
          <w:szCs w:val="24"/>
        </w:rPr>
        <w:t xml:space="preserve">cue-strengthening. This becomes increasingly apparent for double-mediated </w:t>
      </w:r>
      <w:r w:rsidR="00EE5630">
        <w:rPr>
          <w:rFonts w:ascii="Times New Roman" w:hAnsi="Times New Roman" w:cs="Times New Roman"/>
          <w:sz w:val="24"/>
          <w:szCs w:val="24"/>
        </w:rPr>
        <w:t>pairs</w:t>
      </w:r>
      <w:r w:rsidR="00A9628C">
        <w:rPr>
          <w:rFonts w:ascii="Times New Roman" w:hAnsi="Times New Roman" w:cs="Times New Roman"/>
          <w:sz w:val="24"/>
          <w:szCs w:val="24"/>
        </w:rPr>
        <w:t xml:space="preserve"> as,</w:t>
      </w:r>
      <w:r w:rsidR="00BA1D57">
        <w:rPr>
          <w:rFonts w:ascii="Times New Roman" w:hAnsi="Times New Roman" w:cs="Times New Roman"/>
          <w:sz w:val="24"/>
          <w:szCs w:val="24"/>
        </w:rPr>
        <w:t xml:space="preserve"> </w:t>
      </w:r>
      <w:r w:rsidR="00A9628C">
        <w:rPr>
          <w:rFonts w:ascii="Times New Roman" w:hAnsi="Times New Roman" w:cs="Times New Roman"/>
          <w:sz w:val="24"/>
          <w:szCs w:val="24"/>
        </w:rPr>
        <w:t>b</w:t>
      </w:r>
      <w:r w:rsidR="00BA1D57">
        <w:rPr>
          <w:rFonts w:ascii="Times New Roman" w:hAnsi="Times New Roman" w:cs="Times New Roman"/>
          <w:sz w:val="24"/>
          <w:szCs w:val="24"/>
        </w:rPr>
        <w:t xml:space="preserve">y increasing the associative distance between the cue and target, participants are increasingly less likely to guess the mediator, and pairs are less likely to appear thematically related (e.g.,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stripes</w:t>
      </w:r>
      <w:r w:rsidR="00BA1D57">
        <w:rPr>
          <w:rFonts w:ascii="Times New Roman" w:hAnsi="Times New Roman" w:cs="Times New Roman"/>
          <w:sz w:val="24"/>
          <w:szCs w:val="24"/>
        </w:rPr>
        <w:t xml:space="preserve"> vs.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flag</w:t>
      </w:r>
      <w:r w:rsidR="00BA1D57">
        <w:rPr>
          <w:rFonts w:ascii="Times New Roman" w:hAnsi="Times New Roman" w:cs="Times New Roman"/>
          <w:sz w:val="24"/>
          <w:szCs w:val="24"/>
        </w:rPr>
        <w:t xml:space="preserve">). Thus, our </w:t>
      </w:r>
      <w:r w:rsidR="00386FC4">
        <w:rPr>
          <w:rFonts w:ascii="Times New Roman" w:hAnsi="Times New Roman" w:cs="Times New Roman"/>
          <w:sz w:val="24"/>
          <w:szCs w:val="24"/>
        </w:rPr>
        <w:t>finding</w:t>
      </w:r>
      <w:r w:rsidR="00A9628C">
        <w:rPr>
          <w:rFonts w:ascii="Times New Roman" w:hAnsi="Times New Roman" w:cs="Times New Roman"/>
          <w:sz w:val="24"/>
          <w:szCs w:val="24"/>
        </w:rPr>
        <w:t>s that JOL reactivity extended to</w:t>
      </w:r>
      <w:r w:rsidR="00386FC4">
        <w:rPr>
          <w:rFonts w:ascii="Times New Roman" w:hAnsi="Times New Roman" w:cs="Times New Roman"/>
          <w:sz w:val="24"/>
          <w:szCs w:val="24"/>
        </w:rPr>
        <w:t xml:space="preserve"> </w:t>
      </w:r>
      <w:r w:rsidR="00A9628C">
        <w:rPr>
          <w:rFonts w:ascii="Times New Roman" w:hAnsi="Times New Roman" w:cs="Times New Roman"/>
          <w:sz w:val="24"/>
          <w:szCs w:val="24"/>
        </w:rPr>
        <w:t xml:space="preserve">both </w:t>
      </w:r>
      <w:r w:rsidR="00BA1D57">
        <w:rPr>
          <w:rFonts w:ascii="Times New Roman" w:hAnsi="Times New Roman" w:cs="Times New Roman"/>
          <w:sz w:val="24"/>
          <w:szCs w:val="24"/>
        </w:rPr>
        <w:t xml:space="preserve">double-mediated </w:t>
      </w:r>
      <w:r w:rsidR="00EE3C64">
        <w:rPr>
          <w:rFonts w:ascii="Times New Roman" w:hAnsi="Times New Roman" w:cs="Times New Roman"/>
          <w:sz w:val="24"/>
          <w:szCs w:val="24"/>
        </w:rPr>
        <w:t>pair types</w:t>
      </w:r>
      <w:r w:rsidR="00BA1D57">
        <w:rPr>
          <w:rFonts w:ascii="Times New Roman" w:hAnsi="Times New Roman" w:cs="Times New Roman"/>
          <w:sz w:val="24"/>
          <w:szCs w:val="24"/>
        </w:rPr>
        <w:t xml:space="preserve"> in Experiments 2A and 2B provide strong evidence </w:t>
      </w:r>
      <w:r w:rsidR="00BA3AFB">
        <w:rPr>
          <w:rFonts w:ascii="Times New Roman" w:hAnsi="Times New Roman" w:cs="Times New Roman"/>
          <w:sz w:val="24"/>
          <w:szCs w:val="24"/>
        </w:rPr>
        <w:t>that JOLs encourage relational encoding, which benefits cued-recall.</w:t>
      </w:r>
    </w:p>
    <w:p w14:paraId="5633D9E1" w14:textId="12009914" w:rsidR="009D72F0" w:rsidRDefault="00BA1D57"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FC06EC">
        <w:rPr>
          <w:rFonts w:ascii="Times New Roman" w:hAnsi="Times New Roman" w:cs="Times New Roman"/>
          <w:sz w:val="24"/>
          <w:szCs w:val="24"/>
        </w:rPr>
        <w:t>e propose that</w:t>
      </w:r>
      <w:r w:rsidR="00386FC4">
        <w:rPr>
          <w:rFonts w:ascii="Times New Roman" w:hAnsi="Times New Roman" w:cs="Times New Roman"/>
          <w:sz w:val="24"/>
          <w:szCs w:val="24"/>
        </w:rPr>
        <w:t xml:space="preserve"> JOL reactivity on mediated </w:t>
      </w:r>
      <w:r w:rsidR="004B43CE">
        <w:rPr>
          <w:rFonts w:ascii="Times New Roman" w:hAnsi="Times New Roman" w:cs="Times New Roman"/>
          <w:sz w:val="24"/>
          <w:szCs w:val="24"/>
        </w:rPr>
        <w:t>pairs</w:t>
      </w:r>
      <w:r w:rsidR="00386FC4">
        <w:rPr>
          <w:rFonts w:ascii="Times New Roman" w:hAnsi="Times New Roman" w:cs="Times New Roman"/>
          <w:sz w:val="24"/>
          <w:szCs w:val="24"/>
        </w:rPr>
        <w:t xml:space="preserve"> </w:t>
      </w:r>
      <w:r w:rsidR="006B6EAA">
        <w:rPr>
          <w:rFonts w:ascii="Times New Roman" w:hAnsi="Times New Roman" w:cs="Times New Roman"/>
          <w:sz w:val="24"/>
          <w:szCs w:val="24"/>
        </w:rPr>
        <w:t>reflects a</w:t>
      </w:r>
      <w:r w:rsidR="00386FC4">
        <w:rPr>
          <w:rFonts w:ascii="Times New Roman" w:hAnsi="Times New Roman" w:cs="Times New Roman"/>
          <w:sz w:val="24"/>
          <w:szCs w:val="24"/>
        </w:rPr>
        <w:t xml:space="preserve"> </w:t>
      </w:r>
      <w:r w:rsidR="00544E13">
        <w:rPr>
          <w:rFonts w:ascii="Times New Roman" w:hAnsi="Times New Roman" w:cs="Times New Roman"/>
          <w:sz w:val="24"/>
          <w:szCs w:val="24"/>
        </w:rPr>
        <w:t>spreading activation</w:t>
      </w:r>
      <w:r w:rsidR="0051158C">
        <w:rPr>
          <w:rFonts w:ascii="Times New Roman" w:hAnsi="Times New Roman" w:cs="Times New Roman"/>
          <w:sz w:val="24"/>
          <w:szCs w:val="24"/>
        </w:rPr>
        <w:t xml:space="preserve"> process</w:t>
      </w:r>
      <w:r w:rsidR="002120DF">
        <w:rPr>
          <w:rFonts w:ascii="Times New Roman" w:hAnsi="Times New Roman" w:cs="Times New Roman"/>
          <w:sz w:val="24"/>
          <w:szCs w:val="24"/>
        </w:rPr>
        <w:t xml:space="preserve"> (Collins &amp; Loftus, 1975)</w:t>
      </w:r>
      <w:r w:rsidR="00544E13">
        <w:rPr>
          <w:rFonts w:ascii="Times New Roman" w:hAnsi="Times New Roman" w:cs="Times New Roman"/>
          <w:sz w:val="24"/>
          <w:szCs w:val="24"/>
        </w:rPr>
        <w:t xml:space="preserve">. Specifically, when participants are tasked with providing JOLs at encoding, the act of making their JOL encourages participants to process the underlying relations between the cue and target. When pairs contain </w:t>
      </w:r>
      <w:r w:rsidR="006B6EAA" w:rsidRPr="006B6EAA">
        <w:rPr>
          <w:rFonts w:ascii="Times New Roman" w:hAnsi="Times New Roman" w:cs="Times New Roman"/>
          <w:color w:val="0070C0"/>
          <w:sz w:val="24"/>
          <w:szCs w:val="24"/>
        </w:rPr>
        <w:t>perceptible</w:t>
      </w:r>
      <w:r w:rsidR="00544E13">
        <w:rPr>
          <w:rFonts w:ascii="Times New Roman" w:hAnsi="Times New Roman" w:cs="Times New Roman"/>
          <w:sz w:val="24"/>
          <w:szCs w:val="24"/>
        </w:rPr>
        <w:t xml:space="preserve"> related cues (e.g., forward </w:t>
      </w:r>
      <w:r w:rsidR="004B43CE">
        <w:rPr>
          <w:rFonts w:ascii="Times New Roman" w:hAnsi="Times New Roman" w:cs="Times New Roman"/>
          <w:sz w:val="24"/>
          <w:szCs w:val="24"/>
        </w:rPr>
        <w:t>pairs</w:t>
      </w:r>
      <w:r w:rsidR="00544E13">
        <w:rPr>
          <w:rFonts w:ascii="Times New Roman" w:hAnsi="Times New Roman" w:cs="Times New Roman"/>
          <w:sz w:val="24"/>
          <w:szCs w:val="24"/>
        </w:rPr>
        <w:t xml:space="preserve">), any relational encoding from JOLs likely occurs alongside cue-strengthening processes. However, when pairs lack </w:t>
      </w:r>
      <w:r w:rsidR="006B6EAA">
        <w:rPr>
          <w:rFonts w:ascii="Times New Roman" w:hAnsi="Times New Roman" w:cs="Times New Roman"/>
          <w:sz w:val="24"/>
          <w:szCs w:val="24"/>
        </w:rPr>
        <w:t>these</w:t>
      </w:r>
      <w:r w:rsidR="00544E13">
        <w:rPr>
          <w:rFonts w:ascii="Times New Roman" w:hAnsi="Times New Roman" w:cs="Times New Roman"/>
          <w:sz w:val="24"/>
          <w:szCs w:val="24"/>
        </w:rPr>
        <w:t xml:space="preserve"> cues, this relational encoding still benefits retrieval so long as the cue and target contain an indirect relation (e.g., mediated</w:t>
      </w:r>
      <w:r w:rsidR="004B43CE">
        <w:rPr>
          <w:rFonts w:ascii="Times New Roman" w:hAnsi="Times New Roman" w:cs="Times New Roman"/>
          <w:sz w:val="24"/>
          <w:szCs w:val="24"/>
        </w:rPr>
        <w:t xml:space="preserve"> pairs</w:t>
      </w:r>
      <w:r w:rsidR="00544E13">
        <w:rPr>
          <w:rFonts w:ascii="Times New Roman" w:hAnsi="Times New Roman" w:cs="Times New Roman"/>
          <w:sz w:val="24"/>
          <w:szCs w:val="24"/>
        </w:rPr>
        <w:t>). This is because activation of the cue and target likely also activates the non-presented mediator concepts in memory. The additional relational encoding afforded by JOLs thus strengthens the activation of the mediators, which in turn facilitate</w:t>
      </w:r>
      <w:r w:rsidR="007D76CC">
        <w:rPr>
          <w:rFonts w:ascii="Times New Roman" w:hAnsi="Times New Roman" w:cs="Times New Roman"/>
          <w:sz w:val="24"/>
          <w:szCs w:val="24"/>
        </w:rPr>
        <w:t>s</w:t>
      </w:r>
      <w:r w:rsidR="00544E13">
        <w:rPr>
          <w:rFonts w:ascii="Times New Roman" w:hAnsi="Times New Roman" w:cs="Times New Roman"/>
          <w:sz w:val="24"/>
          <w:szCs w:val="24"/>
        </w:rPr>
        <w:t xml:space="preserve"> cued-recall of the target.</w:t>
      </w:r>
    </w:p>
    <w:p w14:paraId="11B0D3FE" w14:textId="77777777" w:rsidR="00C93148" w:rsidRDefault="00C93148" w:rsidP="00056A74">
      <w:pPr>
        <w:spacing w:after="0" w:line="480" w:lineRule="auto"/>
        <w:ind w:firstLine="720"/>
        <w:rPr>
          <w:rFonts w:ascii="Times New Roman" w:hAnsi="Times New Roman" w:cs="Times New Roman"/>
          <w:sz w:val="24"/>
          <w:szCs w:val="24"/>
        </w:rPr>
      </w:pPr>
      <w:r w:rsidRPr="00C93148">
        <w:rPr>
          <w:rFonts w:ascii="Times New Roman" w:hAnsi="Times New Roman" w:cs="Times New Roman"/>
          <w:color w:val="000000" w:themeColor="text1"/>
          <w:sz w:val="24"/>
          <w:szCs w:val="24"/>
        </w:rPr>
        <w:t>T</w:t>
      </w:r>
      <w:r w:rsidR="00056A74" w:rsidRPr="00C93148">
        <w:rPr>
          <w:rFonts w:ascii="Times New Roman" w:hAnsi="Times New Roman" w:cs="Times New Roman"/>
          <w:color w:val="000000" w:themeColor="text1"/>
          <w:sz w:val="24"/>
          <w:szCs w:val="24"/>
        </w:rPr>
        <w:t xml:space="preserve">his account </w:t>
      </w:r>
      <w:r w:rsidR="00056A74">
        <w:rPr>
          <w:rFonts w:ascii="Times New Roman" w:hAnsi="Times New Roman" w:cs="Times New Roman"/>
          <w:sz w:val="24"/>
          <w:szCs w:val="24"/>
        </w:rPr>
        <w:t xml:space="preserve">is consistent with previous research on JOL reactivity which similarly suggests that JOLs specifically encourage participants to process pre-existing cue-target relations. For example, Maxwell and Huff (2022; 2023) demonstrated that JOLs also improve cued-recall of backward </w:t>
      </w:r>
      <w:r w:rsidR="004B43CE">
        <w:rPr>
          <w:rFonts w:ascii="Times New Roman" w:hAnsi="Times New Roman" w:cs="Times New Roman"/>
          <w:sz w:val="24"/>
          <w:szCs w:val="24"/>
        </w:rPr>
        <w:t>pairs</w:t>
      </w:r>
      <w:r w:rsidR="00056A74">
        <w:rPr>
          <w:rFonts w:ascii="Times New Roman" w:hAnsi="Times New Roman" w:cs="Times New Roman"/>
          <w:sz w:val="24"/>
          <w:szCs w:val="24"/>
        </w:rPr>
        <w:t xml:space="preserve"> which, unlike forward </w:t>
      </w:r>
      <w:r w:rsidR="004B43CE">
        <w:rPr>
          <w:rFonts w:ascii="Times New Roman" w:hAnsi="Times New Roman" w:cs="Times New Roman"/>
          <w:sz w:val="24"/>
          <w:szCs w:val="24"/>
        </w:rPr>
        <w:t>pairs</w:t>
      </w:r>
      <w:r w:rsidR="00056A74">
        <w:rPr>
          <w:rFonts w:ascii="Times New Roman" w:hAnsi="Times New Roman" w:cs="Times New Roman"/>
          <w:sz w:val="24"/>
          <w:szCs w:val="24"/>
        </w:rPr>
        <w:t xml:space="preserve">, have intrinsic relatedness cues </w:t>
      </w:r>
      <w:r w:rsidR="00992F3D">
        <w:rPr>
          <w:rFonts w:ascii="Times New Roman" w:hAnsi="Times New Roman" w:cs="Times New Roman"/>
          <w:sz w:val="24"/>
          <w:szCs w:val="24"/>
        </w:rPr>
        <w:t xml:space="preserve">that </w:t>
      </w:r>
      <w:r w:rsidR="00056A74">
        <w:rPr>
          <w:rFonts w:ascii="Times New Roman" w:hAnsi="Times New Roman" w:cs="Times New Roman"/>
          <w:sz w:val="24"/>
          <w:szCs w:val="24"/>
        </w:rPr>
        <w:lastRenderedPageBreak/>
        <w:t xml:space="preserve">are poor predictors of later memory ability (i.e., </w:t>
      </w:r>
      <w:r w:rsidR="00056A74" w:rsidRPr="007C62A4">
        <w:rPr>
          <w:rFonts w:ascii="Times New Roman" w:hAnsi="Times New Roman" w:cs="Times New Roman"/>
          <w:i/>
          <w:iCs/>
          <w:sz w:val="24"/>
          <w:szCs w:val="24"/>
        </w:rPr>
        <w:t xml:space="preserve">card </w:t>
      </w:r>
      <w:bookmarkStart w:id="230" w:name="_Hlk137128087"/>
      <w:r w:rsidR="00056A74" w:rsidRPr="007C62A4">
        <w:rPr>
          <w:rFonts w:ascii="Times New Roman" w:hAnsi="Times New Roman" w:cs="Times New Roman"/>
          <w:i/>
          <w:iCs/>
          <w:sz w:val="24"/>
          <w:szCs w:val="24"/>
        </w:rPr>
        <w:t>–</w:t>
      </w:r>
      <w:bookmarkEnd w:id="230"/>
      <w:r w:rsidR="00056A74" w:rsidRPr="007C62A4">
        <w:rPr>
          <w:rFonts w:ascii="Times New Roman" w:hAnsi="Times New Roman" w:cs="Times New Roman"/>
          <w:i/>
          <w:iCs/>
          <w:sz w:val="24"/>
          <w:szCs w:val="24"/>
        </w:rPr>
        <w:t xml:space="preserve"> credit</w:t>
      </w:r>
      <w:r w:rsidR="00056A74">
        <w:rPr>
          <w:rFonts w:ascii="Times New Roman" w:hAnsi="Times New Roman" w:cs="Times New Roman"/>
          <w:sz w:val="24"/>
          <w:szCs w:val="24"/>
        </w:rPr>
        <w:t xml:space="preserve"> at encoding vs. </w:t>
      </w:r>
      <w:r w:rsidR="00056A74" w:rsidRPr="007C62A4">
        <w:rPr>
          <w:rFonts w:ascii="Times New Roman" w:hAnsi="Times New Roman" w:cs="Times New Roman"/>
          <w:i/>
          <w:iCs/>
          <w:sz w:val="24"/>
          <w:szCs w:val="24"/>
        </w:rPr>
        <w:t>card – ?</w:t>
      </w:r>
      <w:r w:rsidR="00056A74">
        <w:rPr>
          <w:rFonts w:ascii="Times New Roman" w:hAnsi="Times New Roman" w:cs="Times New Roman"/>
          <w:sz w:val="24"/>
          <w:szCs w:val="24"/>
        </w:rPr>
        <w:t xml:space="preserve"> at test; see Koriat &amp; Bjork, 2005). </w:t>
      </w:r>
      <w:r w:rsidR="00992F3D">
        <w:rPr>
          <w:rFonts w:ascii="Times New Roman" w:hAnsi="Times New Roman" w:cs="Times New Roman"/>
          <w:sz w:val="24"/>
          <w:szCs w:val="24"/>
        </w:rPr>
        <w:t>R</w:t>
      </w:r>
      <w:r w:rsidR="00056A74">
        <w:rPr>
          <w:rFonts w:ascii="Times New Roman" w:hAnsi="Times New Roman" w:cs="Times New Roman"/>
          <w:sz w:val="24"/>
          <w:szCs w:val="24"/>
        </w:rPr>
        <w:t xml:space="preserve">elatedness cues for backward associates are </w:t>
      </w:r>
      <w:r w:rsidR="00992F3D">
        <w:rPr>
          <w:rFonts w:ascii="Times New Roman" w:hAnsi="Times New Roman" w:cs="Times New Roman"/>
          <w:sz w:val="24"/>
          <w:szCs w:val="24"/>
        </w:rPr>
        <w:t>poor predictors of later test performance</w:t>
      </w:r>
      <w:r w:rsidR="00056A74">
        <w:rPr>
          <w:rFonts w:ascii="Times New Roman" w:hAnsi="Times New Roman" w:cs="Times New Roman"/>
          <w:sz w:val="24"/>
          <w:szCs w:val="24"/>
        </w:rPr>
        <w:t xml:space="preserve">, producing a situation in which strengthened relatedness cues are not aligned with the test. </w:t>
      </w:r>
      <w:r w:rsidR="00992F3D">
        <w:rPr>
          <w:rFonts w:ascii="Times New Roman" w:hAnsi="Times New Roman" w:cs="Times New Roman"/>
          <w:sz w:val="24"/>
          <w:szCs w:val="24"/>
        </w:rPr>
        <w:t>Additionally</w:t>
      </w:r>
      <w:r w:rsidR="00056A74">
        <w:rPr>
          <w:rFonts w:ascii="Times New Roman" w:hAnsi="Times New Roman" w:cs="Times New Roman"/>
          <w:sz w:val="24"/>
          <w:szCs w:val="24"/>
        </w:rPr>
        <w:t xml:space="preserve">, Rivers et al. (2023) recently questioned participants about the specific strategies they used when forming their JOLs and found that participants primarily reported using </w:t>
      </w:r>
      <w:r w:rsidR="00992F3D">
        <w:rPr>
          <w:rFonts w:ascii="Times New Roman" w:hAnsi="Times New Roman" w:cs="Times New Roman"/>
          <w:sz w:val="24"/>
          <w:szCs w:val="24"/>
        </w:rPr>
        <w:t xml:space="preserve">perceived </w:t>
      </w:r>
      <w:r w:rsidR="00056A74">
        <w:rPr>
          <w:rFonts w:ascii="Times New Roman" w:hAnsi="Times New Roman" w:cs="Times New Roman"/>
          <w:sz w:val="24"/>
          <w:szCs w:val="24"/>
        </w:rPr>
        <w:t>cue-target relatedness rather than other cues which could also benefit recall (e.g., perceptual cues, familiarity, etc.). Considered alongside the present study, these findings reveal a consistent pattern in which JOLs improve cued-recall of related pair types, regardless of the nature of the relationship (e.g., associative direction, direct vs. mediated. etc.).</w:t>
      </w:r>
    </w:p>
    <w:p w14:paraId="0F5FAC88" w14:textId="57EC263A" w:rsidR="00742E81" w:rsidRDefault="000B5D09" w:rsidP="000C2DD4">
      <w:pPr>
        <w:spacing w:after="0" w:line="480" w:lineRule="auto"/>
        <w:ind w:firstLine="720"/>
        <w:rPr>
          <w:rFonts w:ascii="Times New Roman" w:hAnsi="Times New Roman" w:cs="Times New Roman"/>
          <w:color w:val="0070C0"/>
          <w:sz w:val="24"/>
          <w:szCs w:val="24"/>
        </w:rPr>
      </w:pPr>
      <w:r w:rsidRPr="00E1003D">
        <w:rPr>
          <w:rFonts w:ascii="Times New Roman" w:hAnsi="Times New Roman" w:cs="Times New Roman"/>
          <w:color w:val="0070C0"/>
          <w:sz w:val="24"/>
          <w:szCs w:val="24"/>
        </w:rPr>
        <w:t xml:space="preserve">Additionally, our finding that JOLs reactively improve cued-recall of mediated pairs is </w:t>
      </w:r>
      <w:r w:rsidR="000C2DD4">
        <w:rPr>
          <w:rFonts w:ascii="Times New Roman" w:hAnsi="Times New Roman" w:cs="Times New Roman"/>
          <w:color w:val="0070C0"/>
          <w:sz w:val="24"/>
          <w:szCs w:val="24"/>
        </w:rPr>
        <w:t xml:space="preserve">also </w:t>
      </w:r>
      <w:r w:rsidRPr="00E1003D">
        <w:rPr>
          <w:rFonts w:ascii="Times New Roman" w:hAnsi="Times New Roman" w:cs="Times New Roman"/>
          <w:color w:val="0070C0"/>
          <w:sz w:val="24"/>
          <w:szCs w:val="24"/>
        </w:rPr>
        <w:t>consistent with</w:t>
      </w:r>
      <w:r w:rsidR="00E1003D" w:rsidRPr="00E1003D">
        <w:rPr>
          <w:rFonts w:ascii="Times New Roman" w:hAnsi="Times New Roman" w:cs="Times New Roman"/>
          <w:color w:val="0070C0"/>
          <w:sz w:val="24"/>
          <w:szCs w:val="24"/>
        </w:rPr>
        <w:t xml:space="preserve"> </w:t>
      </w:r>
      <w:r w:rsidR="000C2DD4">
        <w:rPr>
          <w:rFonts w:ascii="Times New Roman" w:hAnsi="Times New Roman" w:cs="Times New Roman"/>
          <w:color w:val="0070C0"/>
          <w:sz w:val="24"/>
          <w:szCs w:val="24"/>
        </w:rPr>
        <w:t xml:space="preserve">recent work from </w:t>
      </w:r>
      <w:r w:rsidRPr="00E1003D">
        <w:rPr>
          <w:rFonts w:ascii="Times New Roman" w:hAnsi="Times New Roman" w:cs="Times New Roman"/>
          <w:color w:val="0070C0"/>
          <w:sz w:val="24"/>
          <w:szCs w:val="24"/>
        </w:rPr>
        <w:t>Chang and Brainerd</w:t>
      </w:r>
      <w:del w:id="231" w:author="Mark Huff" w:date="2025-10-23T20:51:00Z" w16du:dateUtc="2025-10-24T01:51:00Z">
        <w:r w:rsidRPr="00E1003D" w:rsidDel="004C5474">
          <w:rPr>
            <w:rFonts w:ascii="Times New Roman" w:hAnsi="Times New Roman" w:cs="Times New Roman"/>
            <w:color w:val="0070C0"/>
            <w:sz w:val="24"/>
            <w:szCs w:val="24"/>
          </w:rPr>
          <w:delText>’s</w:delText>
        </w:r>
      </w:del>
      <w:r w:rsidRPr="00E1003D">
        <w:rPr>
          <w:rFonts w:ascii="Times New Roman" w:hAnsi="Times New Roman" w:cs="Times New Roman"/>
          <w:color w:val="0070C0"/>
          <w:sz w:val="24"/>
          <w:szCs w:val="24"/>
        </w:rPr>
        <w:t xml:space="preserve"> (2025</w:t>
      </w:r>
      <w:r w:rsidR="000C2DD4">
        <w:rPr>
          <w:rFonts w:ascii="Times New Roman" w:hAnsi="Times New Roman" w:cs="Times New Roman"/>
          <w:color w:val="0070C0"/>
          <w:sz w:val="24"/>
          <w:szCs w:val="24"/>
        </w:rPr>
        <w:t xml:space="preserve">) showing that JOLs </w:t>
      </w:r>
      <w:ins w:id="232" w:author="Mark Huff" w:date="2025-10-23T20:51:00Z" w16du:dateUtc="2025-10-24T01:51:00Z">
        <w:r w:rsidR="004C5474">
          <w:rPr>
            <w:rFonts w:ascii="Times New Roman" w:hAnsi="Times New Roman" w:cs="Times New Roman"/>
            <w:color w:val="0070C0"/>
            <w:sz w:val="24"/>
            <w:szCs w:val="24"/>
          </w:rPr>
          <w:t xml:space="preserve">affect </w:t>
        </w:r>
      </w:ins>
      <w:del w:id="233" w:author="Mark Huff" w:date="2025-10-23T20:51:00Z" w16du:dateUtc="2025-10-24T01:51:00Z">
        <w:r w:rsidR="000C2DD4" w:rsidDel="004C5474">
          <w:rPr>
            <w:rFonts w:ascii="Times New Roman" w:hAnsi="Times New Roman" w:cs="Times New Roman"/>
            <w:color w:val="0070C0"/>
            <w:sz w:val="24"/>
            <w:szCs w:val="24"/>
          </w:rPr>
          <w:delText xml:space="preserve">specifically target </w:delText>
        </w:r>
      </w:del>
      <w:r w:rsidR="000C2DD4">
        <w:rPr>
          <w:rFonts w:ascii="Times New Roman" w:hAnsi="Times New Roman" w:cs="Times New Roman"/>
          <w:color w:val="0070C0"/>
          <w:sz w:val="24"/>
          <w:szCs w:val="24"/>
        </w:rPr>
        <w:t>semantic relations. As noted in the Introduction, the authors showed that while JOLs benefited cued-recall of related pairs, this effect was limited to semantic relations rather than other types of potential word relations (e.g., homophone relations). To explain this finding, the authors proposed that JOLs encourage elaboration, which can improve memory through increased item-specific or relational processing.</w:t>
      </w:r>
      <w:r w:rsidRPr="00E1003D">
        <w:rPr>
          <w:rFonts w:ascii="Times New Roman" w:hAnsi="Times New Roman" w:cs="Times New Roman"/>
          <w:color w:val="0070C0"/>
          <w:sz w:val="24"/>
          <w:szCs w:val="24"/>
        </w:rPr>
        <w:t xml:space="preserve"> </w:t>
      </w:r>
      <w:r w:rsidR="00E1003D" w:rsidRPr="00E1003D">
        <w:rPr>
          <w:rFonts w:ascii="Times New Roman" w:hAnsi="Times New Roman" w:cs="Times New Roman"/>
          <w:color w:val="0070C0"/>
          <w:sz w:val="24"/>
          <w:szCs w:val="24"/>
        </w:rPr>
        <w:t>While the present study was not</w:t>
      </w:r>
      <w:r w:rsidR="000C2DD4">
        <w:rPr>
          <w:rFonts w:ascii="Times New Roman" w:hAnsi="Times New Roman" w:cs="Times New Roman"/>
          <w:color w:val="0070C0"/>
          <w:sz w:val="24"/>
          <w:szCs w:val="24"/>
        </w:rPr>
        <w:t xml:space="preserve"> specifically</w:t>
      </w:r>
      <w:r w:rsidR="00E1003D" w:rsidRPr="00E1003D">
        <w:rPr>
          <w:rFonts w:ascii="Times New Roman" w:hAnsi="Times New Roman" w:cs="Times New Roman"/>
          <w:color w:val="0070C0"/>
          <w:sz w:val="24"/>
          <w:szCs w:val="24"/>
        </w:rPr>
        <w:t xml:space="preserve"> designed to test the role of elaboration as a potential mechanism of JOL reactivity, our findings provide additional evidence that the presence of a semantic relationship, regardless of whether it is direct or indirect, is sufficient to produce a JOL reactivity effect. </w:t>
      </w:r>
      <w:r w:rsidRPr="00E1003D">
        <w:rPr>
          <w:rFonts w:ascii="Times New Roman" w:hAnsi="Times New Roman" w:cs="Times New Roman"/>
          <w:color w:val="0070C0"/>
          <w:sz w:val="24"/>
          <w:szCs w:val="24"/>
        </w:rPr>
        <w:t>Moreover, our findings are consistent Chang and Brainerd’s Experiment 3</w:t>
      </w:r>
      <w:r w:rsidR="000C2DD4">
        <w:rPr>
          <w:rFonts w:ascii="Times New Roman" w:hAnsi="Times New Roman" w:cs="Times New Roman"/>
          <w:color w:val="0070C0"/>
          <w:sz w:val="24"/>
          <w:szCs w:val="24"/>
        </w:rPr>
        <w:t xml:space="preserve"> results</w:t>
      </w:r>
      <w:r w:rsidRPr="00E1003D">
        <w:rPr>
          <w:rFonts w:ascii="Times New Roman" w:hAnsi="Times New Roman" w:cs="Times New Roman"/>
          <w:color w:val="0070C0"/>
          <w:sz w:val="24"/>
          <w:szCs w:val="24"/>
        </w:rPr>
        <w:t xml:space="preserve">, as they showed that positive JOL reactivity extended to phonological-semantic mediators (e.g., </w:t>
      </w:r>
      <w:r w:rsidRPr="00E1003D">
        <w:rPr>
          <w:rFonts w:ascii="Times New Roman" w:hAnsi="Times New Roman" w:cs="Times New Roman"/>
          <w:i/>
          <w:iCs/>
          <w:color w:val="0070C0"/>
          <w:sz w:val="24"/>
          <w:szCs w:val="24"/>
        </w:rPr>
        <w:t xml:space="preserve">coarse </w:t>
      </w:r>
      <w:r w:rsidR="00E1003D" w:rsidRPr="00E1003D">
        <w:rPr>
          <w:rFonts w:ascii="Times New Roman" w:hAnsi="Times New Roman" w:cs="Times New Roman"/>
          <w:color w:val="0070C0"/>
          <w:sz w:val="24"/>
          <w:szCs w:val="24"/>
        </w:rPr>
        <w:t>–</w:t>
      </w:r>
      <w:r w:rsidRPr="00E1003D">
        <w:rPr>
          <w:rFonts w:ascii="Times New Roman" w:hAnsi="Times New Roman" w:cs="Times New Roman"/>
          <w:color w:val="0070C0"/>
          <w:sz w:val="24"/>
          <w:szCs w:val="24"/>
        </w:rPr>
        <w:t xml:space="preserve"> </w:t>
      </w:r>
      <w:r w:rsidRPr="00E1003D">
        <w:rPr>
          <w:rFonts w:ascii="Times New Roman" w:hAnsi="Times New Roman" w:cs="Times New Roman"/>
          <w:i/>
          <w:iCs/>
          <w:color w:val="0070C0"/>
          <w:sz w:val="24"/>
          <w:szCs w:val="24"/>
        </w:rPr>
        <w:t>class</w:t>
      </w:r>
      <w:r w:rsidR="00E1003D" w:rsidRPr="00E1003D">
        <w:rPr>
          <w:rFonts w:ascii="Times New Roman" w:hAnsi="Times New Roman" w:cs="Times New Roman"/>
          <w:color w:val="0070C0"/>
          <w:sz w:val="24"/>
          <w:szCs w:val="24"/>
        </w:rPr>
        <w:t xml:space="preserve">, which is mediated through the non-presented word </w:t>
      </w:r>
      <w:r w:rsidR="00E1003D" w:rsidRPr="00E1003D">
        <w:rPr>
          <w:rFonts w:ascii="Times New Roman" w:hAnsi="Times New Roman" w:cs="Times New Roman"/>
          <w:i/>
          <w:iCs/>
          <w:color w:val="0070C0"/>
          <w:sz w:val="24"/>
          <w:szCs w:val="24"/>
        </w:rPr>
        <w:t>course</w:t>
      </w:r>
      <w:r w:rsidR="00E1003D" w:rsidRPr="00E1003D">
        <w:rPr>
          <w:rFonts w:ascii="Times New Roman" w:hAnsi="Times New Roman" w:cs="Times New Roman"/>
          <w:color w:val="0070C0"/>
          <w:sz w:val="24"/>
          <w:szCs w:val="24"/>
        </w:rPr>
        <w:t xml:space="preserve">). </w:t>
      </w:r>
    </w:p>
    <w:p w14:paraId="60D70710" w14:textId="0323C5F5" w:rsidR="00C11470" w:rsidRPr="00E1003D" w:rsidRDefault="000C2DD4" w:rsidP="00074B14">
      <w:pPr>
        <w:spacing w:after="0" w:line="480" w:lineRule="auto"/>
        <w:ind w:firstLine="720"/>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 xml:space="preserve">Increased elaboration may </w:t>
      </w:r>
      <w:r w:rsidR="009A5A46">
        <w:rPr>
          <w:rFonts w:ascii="Times New Roman" w:hAnsi="Times New Roman" w:cs="Times New Roman"/>
          <w:color w:val="0070C0"/>
          <w:sz w:val="24"/>
          <w:szCs w:val="24"/>
        </w:rPr>
        <w:t xml:space="preserve">also </w:t>
      </w:r>
      <w:r>
        <w:rPr>
          <w:rFonts w:ascii="Times New Roman" w:hAnsi="Times New Roman" w:cs="Times New Roman"/>
          <w:color w:val="0070C0"/>
          <w:sz w:val="24"/>
          <w:szCs w:val="24"/>
        </w:rPr>
        <w:t>have contributed to reactivity effects observed in the present study.</w:t>
      </w:r>
      <w:r w:rsidR="00C11470">
        <w:rPr>
          <w:rFonts w:ascii="Times New Roman" w:hAnsi="Times New Roman" w:cs="Times New Roman"/>
          <w:color w:val="0070C0"/>
          <w:sz w:val="24"/>
          <w:szCs w:val="24"/>
        </w:rPr>
        <w:t xml:space="preserve"> As noted by an anonymous reviewer, single-mediated word pairs may inherently lend themselves to greater elaboration</w:t>
      </w:r>
      <w:r w:rsidR="00713F37">
        <w:rPr>
          <w:rFonts w:ascii="Times New Roman" w:hAnsi="Times New Roman" w:cs="Times New Roman"/>
          <w:color w:val="0070C0"/>
          <w:sz w:val="24"/>
          <w:szCs w:val="24"/>
        </w:rPr>
        <w:t xml:space="preserve"> </w:t>
      </w:r>
      <w:r>
        <w:rPr>
          <w:rFonts w:ascii="Times New Roman" w:hAnsi="Times New Roman" w:cs="Times New Roman"/>
          <w:color w:val="0070C0"/>
          <w:sz w:val="24"/>
          <w:szCs w:val="24"/>
        </w:rPr>
        <w:t xml:space="preserve">compared to double-mediated pairs, </w:t>
      </w:r>
      <w:r w:rsidR="00713F37">
        <w:rPr>
          <w:rFonts w:ascii="Times New Roman" w:hAnsi="Times New Roman" w:cs="Times New Roman"/>
          <w:color w:val="0070C0"/>
          <w:sz w:val="24"/>
          <w:szCs w:val="24"/>
        </w:rPr>
        <w:t xml:space="preserve">given the shorter associative distance between </w:t>
      </w:r>
      <w:r w:rsidR="00603BE7">
        <w:rPr>
          <w:rFonts w:ascii="Times New Roman" w:hAnsi="Times New Roman" w:cs="Times New Roman"/>
          <w:color w:val="0070C0"/>
          <w:sz w:val="24"/>
          <w:szCs w:val="24"/>
        </w:rPr>
        <w:t xml:space="preserve">the </w:t>
      </w:r>
      <w:r w:rsidR="00713F37">
        <w:rPr>
          <w:rFonts w:ascii="Times New Roman" w:hAnsi="Times New Roman" w:cs="Times New Roman"/>
          <w:color w:val="0070C0"/>
          <w:sz w:val="24"/>
          <w:szCs w:val="24"/>
        </w:rPr>
        <w:t>cue and target</w:t>
      </w:r>
      <w:r w:rsidR="00C11470">
        <w:rPr>
          <w:rFonts w:ascii="Times New Roman" w:hAnsi="Times New Roman" w:cs="Times New Roman"/>
          <w:color w:val="0070C0"/>
          <w:sz w:val="24"/>
          <w:szCs w:val="24"/>
        </w:rPr>
        <w:t>.</w:t>
      </w:r>
      <w:r>
        <w:rPr>
          <w:rFonts w:ascii="Times New Roman" w:hAnsi="Times New Roman" w:cs="Times New Roman"/>
          <w:color w:val="0070C0"/>
          <w:sz w:val="24"/>
          <w:szCs w:val="24"/>
        </w:rPr>
        <w:t xml:space="preserve"> </w:t>
      </w:r>
      <w:r w:rsidR="00C11470">
        <w:rPr>
          <w:rFonts w:ascii="Times New Roman" w:hAnsi="Times New Roman" w:cs="Times New Roman"/>
          <w:color w:val="0070C0"/>
          <w:sz w:val="24"/>
          <w:szCs w:val="24"/>
        </w:rPr>
        <w:t xml:space="preserve">Consistent with this account, </w:t>
      </w:r>
      <w:r w:rsidR="003B69DE">
        <w:rPr>
          <w:rFonts w:ascii="Times New Roman" w:hAnsi="Times New Roman" w:cs="Times New Roman"/>
          <w:color w:val="0070C0"/>
          <w:sz w:val="24"/>
          <w:szCs w:val="24"/>
        </w:rPr>
        <w:t xml:space="preserve">a </w:t>
      </w:r>
      <w:r w:rsidR="00C11470">
        <w:rPr>
          <w:rFonts w:ascii="Times New Roman" w:hAnsi="Times New Roman" w:cs="Times New Roman"/>
          <w:color w:val="0070C0"/>
          <w:sz w:val="24"/>
          <w:szCs w:val="24"/>
        </w:rPr>
        <w:t xml:space="preserve">cross-experimental analyses of control group participants found that single mediated pairs </w:t>
      </w:r>
      <w:r w:rsidR="003B69DE">
        <w:rPr>
          <w:rFonts w:ascii="Times New Roman" w:hAnsi="Times New Roman" w:cs="Times New Roman"/>
          <w:color w:val="0070C0"/>
          <w:sz w:val="24"/>
          <w:szCs w:val="24"/>
        </w:rPr>
        <w:t xml:space="preserve">in Experiment 1A </w:t>
      </w:r>
      <w:r w:rsidR="00C11470">
        <w:rPr>
          <w:rFonts w:ascii="Times New Roman" w:hAnsi="Times New Roman" w:cs="Times New Roman"/>
          <w:color w:val="0070C0"/>
          <w:sz w:val="24"/>
          <w:szCs w:val="24"/>
        </w:rPr>
        <w:t xml:space="preserve">were recalled at a </w:t>
      </w:r>
      <w:del w:id="234" w:author="Mark Huff" w:date="2025-10-23T20:52:00Z" w16du:dateUtc="2025-10-24T01:52:00Z">
        <w:r w:rsidR="003B69DE" w:rsidDel="004C5474">
          <w:rPr>
            <w:rFonts w:ascii="Times New Roman" w:hAnsi="Times New Roman" w:cs="Times New Roman"/>
            <w:color w:val="0070C0"/>
            <w:sz w:val="24"/>
            <w:szCs w:val="24"/>
          </w:rPr>
          <w:delText xml:space="preserve">significantly greater </w:delText>
        </w:r>
      </w:del>
      <w:ins w:id="235" w:author="Mark Huff" w:date="2025-10-23T20:52:00Z" w16du:dateUtc="2025-10-24T01:52:00Z">
        <w:r w:rsidR="004C5474">
          <w:rPr>
            <w:rFonts w:ascii="Times New Roman" w:hAnsi="Times New Roman" w:cs="Times New Roman"/>
            <w:color w:val="0070C0"/>
            <w:sz w:val="24"/>
            <w:szCs w:val="24"/>
          </w:rPr>
          <w:t xml:space="preserve">higher </w:t>
        </w:r>
      </w:ins>
      <w:r w:rsidR="003B69DE">
        <w:rPr>
          <w:rFonts w:ascii="Times New Roman" w:hAnsi="Times New Roman" w:cs="Times New Roman"/>
          <w:color w:val="0070C0"/>
          <w:sz w:val="24"/>
          <w:szCs w:val="24"/>
        </w:rPr>
        <w:t>rate</w:t>
      </w:r>
      <w:r w:rsidR="00C11470">
        <w:rPr>
          <w:rFonts w:ascii="Times New Roman" w:hAnsi="Times New Roman" w:cs="Times New Roman"/>
          <w:color w:val="0070C0"/>
          <w:sz w:val="24"/>
          <w:szCs w:val="24"/>
        </w:rPr>
        <w:t xml:space="preserve"> </w:t>
      </w:r>
      <w:r w:rsidR="003B69DE">
        <w:rPr>
          <w:rFonts w:ascii="Times New Roman" w:hAnsi="Times New Roman" w:cs="Times New Roman"/>
          <w:color w:val="0070C0"/>
          <w:sz w:val="24"/>
          <w:szCs w:val="24"/>
        </w:rPr>
        <w:t xml:space="preserve">relative </w:t>
      </w:r>
      <w:r w:rsidR="00713F37">
        <w:rPr>
          <w:rFonts w:ascii="Times New Roman" w:hAnsi="Times New Roman" w:cs="Times New Roman"/>
          <w:color w:val="0070C0"/>
          <w:sz w:val="24"/>
          <w:szCs w:val="24"/>
        </w:rPr>
        <w:t xml:space="preserve">to </w:t>
      </w:r>
      <w:r w:rsidR="003B69DE">
        <w:rPr>
          <w:rFonts w:ascii="Times New Roman" w:hAnsi="Times New Roman" w:cs="Times New Roman"/>
          <w:color w:val="0070C0"/>
          <w:sz w:val="24"/>
          <w:szCs w:val="24"/>
        </w:rPr>
        <w:t xml:space="preserve">double-mediated pairs in Experiment </w:t>
      </w:r>
      <w:del w:id="236" w:author="Mark Huff" w:date="2025-10-23T20:52:00Z" w16du:dateUtc="2025-10-24T01:52:00Z">
        <w:r w:rsidR="003B69DE" w:rsidDel="004C5474">
          <w:rPr>
            <w:rFonts w:ascii="Times New Roman" w:hAnsi="Times New Roman" w:cs="Times New Roman"/>
            <w:color w:val="0070C0"/>
            <w:sz w:val="24"/>
            <w:szCs w:val="24"/>
          </w:rPr>
          <w:delText xml:space="preserve">1B </w:delText>
        </w:r>
      </w:del>
      <w:ins w:id="237" w:author="Mark Huff" w:date="2025-10-23T20:52:00Z" w16du:dateUtc="2025-10-24T01:52:00Z">
        <w:r w:rsidR="004C5474">
          <w:rPr>
            <w:rFonts w:ascii="Times New Roman" w:hAnsi="Times New Roman" w:cs="Times New Roman"/>
            <w:color w:val="0070C0"/>
            <w:sz w:val="24"/>
            <w:szCs w:val="24"/>
          </w:rPr>
          <w:t>2</w:t>
        </w:r>
      </w:ins>
      <w:ins w:id="238" w:author="Mark Huff" w:date="2025-10-23T20:53:00Z" w16du:dateUtc="2025-10-24T01:53:00Z">
        <w:r w:rsidR="004C5474">
          <w:rPr>
            <w:rFonts w:ascii="Times New Roman" w:hAnsi="Times New Roman" w:cs="Times New Roman"/>
            <w:color w:val="0070C0"/>
            <w:sz w:val="24"/>
            <w:szCs w:val="24"/>
          </w:rPr>
          <w:t>A</w:t>
        </w:r>
      </w:ins>
      <w:ins w:id="239" w:author="Mark Huff" w:date="2025-10-23T20:52:00Z" w16du:dateUtc="2025-10-24T01:52:00Z">
        <w:r w:rsidR="004C5474">
          <w:rPr>
            <w:rFonts w:ascii="Times New Roman" w:hAnsi="Times New Roman" w:cs="Times New Roman"/>
            <w:color w:val="0070C0"/>
            <w:sz w:val="24"/>
            <w:szCs w:val="24"/>
          </w:rPr>
          <w:t xml:space="preserve"> </w:t>
        </w:r>
      </w:ins>
      <w:r w:rsidR="003B69DE">
        <w:rPr>
          <w:rFonts w:ascii="Times New Roman" w:hAnsi="Times New Roman" w:cs="Times New Roman"/>
          <w:color w:val="0070C0"/>
          <w:sz w:val="24"/>
          <w:szCs w:val="24"/>
        </w:rPr>
        <w:t xml:space="preserve">(29.01 vs. 20.83, </w:t>
      </w:r>
      <w:r w:rsidR="003B69DE" w:rsidRPr="003B69DE">
        <w:rPr>
          <w:rFonts w:ascii="Times New Roman" w:hAnsi="Times New Roman" w:cs="Times New Roman"/>
          <w:i/>
          <w:iCs/>
          <w:color w:val="0070C0"/>
          <w:sz w:val="24"/>
          <w:szCs w:val="24"/>
        </w:rPr>
        <w:t>t</w:t>
      </w:r>
      <w:r w:rsidR="003B69DE">
        <w:rPr>
          <w:rFonts w:ascii="Times New Roman" w:hAnsi="Times New Roman" w:cs="Times New Roman"/>
          <w:color w:val="0070C0"/>
          <w:sz w:val="24"/>
          <w:szCs w:val="24"/>
        </w:rPr>
        <w:t xml:space="preserve">(117) = 2.23, </w:t>
      </w:r>
      <w:r w:rsidR="003B69DE" w:rsidRPr="003B69DE">
        <w:rPr>
          <w:rFonts w:ascii="Times New Roman" w:hAnsi="Times New Roman" w:cs="Times New Roman"/>
          <w:i/>
          <w:iCs/>
          <w:color w:val="0070C0"/>
          <w:sz w:val="24"/>
          <w:szCs w:val="24"/>
        </w:rPr>
        <w:t>SEM</w:t>
      </w:r>
      <w:r w:rsidR="003B69DE">
        <w:rPr>
          <w:rFonts w:ascii="Times New Roman" w:hAnsi="Times New Roman" w:cs="Times New Roman"/>
          <w:color w:val="0070C0"/>
          <w:sz w:val="24"/>
          <w:szCs w:val="24"/>
        </w:rPr>
        <w:t xml:space="preserve"> = 3.66, </w:t>
      </w:r>
      <w:r w:rsidR="003B69DE" w:rsidRPr="003B69DE">
        <w:rPr>
          <w:rFonts w:ascii="Times New Roman" w:hAnsi="Times New Roman" w:cs="Times New Roman"/>
          <w:i/>
          <w:iCs/>
          <w:color w:val="0070C0"/>
          <w:sz w:val="24"/>
          <w:szCs w:val="24"/>
        </w:rPr>
        <w:t>d</w:t>
      </w:r>
      <w:r w:rsidR="003B69DE">
        <w:rPr>
          <w:rFonts w:ascii="Times New Roman" w:hAnsi="Times New Roman" w:cs="Times New Roman"/>
          <w:color w:val="0070C0"/>
          <w:sz w:val="24"/>
          <w:szCs w:val="24"/>
        </w:rPr>
        <w:t xml:space="preserve"> = 0.42, </w:t>
      </w:r>
      <w:r w:rsidR="003B69DE" w:rsidRPr="003B69DE">
        <w:rPr>
          <w:rFonts w:ascii="Times New Roman" w:hAnsi="Times New Roman" w:cs="Times New Roman"/>
          <w:i/>
          <w:iCs/>
          <w:color w:val="0070C0"/>
          <w:sz w:val="24"/>
          <w:szCs w:val="24"/>
        </w:rPr>
        <w:t>p</w:t>
      </w:r>
      <w:r w:rsidR="003B69DE" w:rsidRPr="003B69DE">
        <w:rPr>
          <w:rFonts w:ascii="Times New Roman" w:hAnsi="Times New Roman" w:cs="Times New Roman"/>
          <w:color w:val="0070C0"/>
          <w:sz w:val="24"/>
          <w:szCs w:val="24"/>
          <w:vertAlign w:val="subscript"/>
        </w:rPr>
        <w:t>BIC</w:t>
      </w:r>
      <w:r w:rsidR="003B69DE">
        <w:rPr>
          <w:rFonts w:ascii="Times New Roman" w:hAnsi="Times New Roman" w:cs="Times New Roman"/>
          <w:color w:val="0070C0"/>
          <w:sz w:val="24"/>
          <w:szCs w:val="24"/>
        </w:rPr>
        <w:t xml:space="preserve"> = .48)</w:t>
      </w:r>
      <w:r w:rsidR="00713F37">
        <w:rPr>
          <w:rFonts w:ascii="Times New Roman" w:hAnsi="Times New Roman" w:cs="Times New Roman"/>
          <w:color w:val="0070C0"/>
          <w:sz w:val="24"/>
          <w:szCs w:val="24"/>
        </w:rPr>
        <w:t xml:space="preserve">, though no </w:t>
      </w:r>
      <w:del w:id="240" w:author="Mark Huff" w:date="2025-10-23T20:52:00Z" w16du:dateUtc="2025-10-24T01:52:00Z">
        <w:r w:rsidR="00713F37" w:rsidDel="004C5474">
          <w:rPr>
            <w:rFonts w:ascii="Times New Roman" w:hAnsi="Times New Roman" w:cs="Times New Roman"/>
            <w:color w:val="0070C0"/>
            <w:sz w:val="24"/>
            <w:szCs w:val="24"/>
          </w:rPr>
          <w:delText xml:space="preserve">significant </w:delText>
        </w:r>
      </w:del>
      <w:r w:rsidR="00713F37">
        <w:rPr>
          <w:rFonts w:ascii="Times New Roman" w:hAnsi="Times New Roman" w:cs="Times New Roman"/>
          <w:color w:val="0070C0"/>
          <w:sz w:val="24"/>
          <w:szCs w:val="24"/>
        </w:rPr>
        <w:t>differences were detected with backward</w:t>
      </w:r>
      <w:r w:rsidR="00603BE7">
        <w:rPr>
          <w:rFonts w:ascii="Times New Roman" w:hAnsi="Times New Roman" w:cs="Times New Roman"/>
          <w:color w:val="0070C0"/>
          <w:sz w:val="24"/>
          <w:szCs w:val="24"/>
        </w:rPr>
        <w:t xml:space="preserve"> mediated</w:t>
      </w:r>
      <w:r w:rsidR="00713F37">
        <w:rPr>
          <w:rFonts w:ascii="Times New Roman" w:hAnsi="Times New Roman" w:cs="Times New Roman"/>
          <w:color w:val="0070C0"/>
          <w:sz w:val="24"/>
          <w:szCs w:val="24"/>
        </w:rPr>
        <w:t xml:space="preserve"> pairs in Experiments 1B/2B (33.33 vs. 27.18; </w:t>
      </w:r>
      <w:r w:rsidR="00713F37" w:rsidRPr="00713F37">
        <w:rPr>
          <w:rFonts w:ascii="Times New Roman" w:hAnsi="Times New Roman" w:cs="Times New Roman"/>
          <w:i/>
          <w:iCs/>
          <w:color w:val="0070C0"/>
          <w:sz w:val="24"/>
          <w:szCs w:val="24"/>
        </w:rPr>
        <w:t>t</w:t>
      </w:r>
      <w:r w:rsidR="00713F37">
        <w:rPr>
          <w:rFonts w:ascii="Times New Roman" w:hAnsi="Times New Roman" w:cs="Times New Roman"/>
          <w:color w:val="0070C0"/>
          <w:sz w:val="24"/>
          <w:szCs w:val="24"/>
        </w:rPr>
        <w:t xml:space="preserve">(118) = 1.61, </w:t>
      </w:r>
      <w:r w:rsidR="00713F37" w:rsidRPr="00713F37">
        <w:rPr>
          <w:rFonts w:ascii="Times New Roman" w:hAnsi="Times New Roman" w:cs="Times New Roman"/>
          <w:i/>
          <w:iCs/>
          <w:color w:val="0070C0"/>
          <w:sz w:val="24"/>
          <w:szCs w:val="24"/>
        </w:rPr>
        <w:t>SEM</w:t>
      </w:r>
      <w:r w:rsidR="00713F37">
        <w:rPr>
          <w:rFonts w:ascii="Times New Roman" w:hAnsi="Times New Roman" w:cs="Times New Roman"/>
          <w:color w:val="0070C0"/>
          <w:sz w:val="24"/>
          <w:szCs w:val="24"/>
        </w:rPr>
        <w:t xml:space="preserve"> = 3.87, </w:t>
      </w:r>
      <w:r w:rsidR="00713F37" w:rsidRPr="00713F37">
        <w:rPr>
          <w:rFonts w:ascii="Times New Roman" w:hAnsi="Times New Roman" w:cs="Times New Roman"/>
          <w:i/>
          <w:iCs/>
          <w:color w:val="0070C0"/>
          <w:sz w:val="24"/>
          <w:szCs w:val="24"/>
        </w:rPr>
        <w:t>p</w:t>
      </w:r>
      <w:r w:rsidR="00713F37">
        <w:rPr>
          <w:rFonts w:ascii="Times New Roman" w:hAnsi="Times New Roman" w:cs="Times New Roman"/>
          <w:color w:val="0070C0"/>
          <w:sz w:val="24"/>
          <w:szCs w:val="24"/>
        </w:rPr>
        <w:t xml:space="preserve"> = .11; </w:t>
      </w:r>
      <w:r w:rsidR="00713F37" w:rsidRPr="00713F37">
        <w:rPr>
          <w:rFonts w:ascii="Times New Roman" w:hAnsi="Times New Roman" w:cs="Times New Roman"/>
          <w:i/>
          <w:iCs/>
          <w:color w:val="0070C0"/>
          <w:sz w:val="24"/>
          <w:szCs w:val="24"/>
        </w:rPr>
        <w:t>p</w:t>
      </w:r>
      <w:r w:rsidR="00713F37" w:rsidRPr="00713F37">
        <w:rPr>
          <w:rFonts w:ascii="Times New Roman" w:hAnsi="Times New Roman" w:cs="Times New Roman"/>
          <w:color w:val="0070C0"/>
          <w:sz w:val="24"/>
          <w:szCs w:val="24"/>
          <w:vertAlign w:val="subscript"/>
        </w:rPr>
        <w:t>BIC</w:t>
      </w:r>
      <w:r w:rsidR="00713F37">
        <w:rPr>
          <w:rFonts w:ascii="Times New Roman" w:hAnsi="Times New Roman" w:cs="Times New Roman"/>
          <w:color w:val="0070C0"/>
          <w:sz w:val="24"/>
          <w:szCs w:val="24"/>
        </w:rPr>
        <w:t xml:space="preserve"> = .75).</w:t>
      </w:r>
      <w:r w:rsidR="003B69DE">
        <w:rPr>
          <w:rFonts w:ascii="Times New Roman" w:hAnsi="Times New Roman" w:cs="Times New Roman"/>
          <w:color w:val="0070C0"/>
          <w:sz w:val="24"/>
          <w:szCs w:val="24"/>
        </w:rPr>
        <w:t xml:space="preserve"> </w:t>
      </w:r>
      <w:r>
        <w:rPr>
          <w:rFonts w:ascii="Times New Roman" w:hAnsi="Times New Roman" w:cs="Times New Roman"/>
          <w:color w:val="0070C0"/>
          <w:sz w:val="24"/>
          <w:szCs w:val="24"/>
        </w:rPr>
        <w:t xml:space="preserve">However, the present study did not directly assess participants’ study strategies or </w:t>
      </w:r>
      <w:r w:rsidR="00CF4344">
        <w:rPr>
          <w:rFonts w:ascii="Times New Roman" w:hAnsi="Times New Roman" w:cs="Times New Roman"/>
          <w:color w:val="0070C0"/>
          <w:sz w:val="24"/>
          <w:szCs w:val="24"/>
        </w:rPr>
        <w:t xml:space="preserve">their </w:t>
      </w:r>
      <w:del w:id="241" w:author="Mark Huff" w:date="2025-10-23T20:53:00Z" w16du:dateUtc="2025-10-24T01:53:00Z">
        <w:r w:rsidDel="004C5474">
          <w:rPr>
            <w:rFonts w:ascii="Times New Roman" w:hAnsi="Times New Roman" w:cs="Times New Roman"/>
            <w:color w:val="0070C0"/>
            <w:sz w:val="24"/>
            <w:szCs w:val="24"/>
          </w:rPr>
          <w:delText xml:space="preserve">ability </w:delText>
        </w:r>
      </w:del>
      <w:ins w:id="242" w:author="Mark Huff" w:date="2025-10-23T20:53:00Z" w16du:dateUtc="2025-10-24T01:53:00Z">
        <w:r w:rsidR="004C5474">
          <w:rPr>
            <w:rFonts w:ascii="Times New Roman" w:hAnsi="Times New Roman" w:cs="Times New Roman"/>
            <w:color w:val="0070C0"/>
            <w:sz w:val="24"/>
            <w:szCs w:val="24"/>
          </w:rPr>
          <w:t xml:space="preserve">attempts </w:t>
        </w:r>
      </w:ins>
      <w:r>
        <w:rPr>
          <w:rFonts w:ascii="Times New Roman" w:hAnsi="Times New Roman" w:cs="Times New Roman"/>
          <w:color w:val="0070C0"/>
          <w:sz w:val="24"/>
          <w:szCs w:val="24"/>
        </w:rPr>
        <w:t xml:space="preserve">to guess mediators, </w:t>
      </w:r>
      <w:r w:rsidR="00CF4344">
        <w:rPr>
          <w:rFonts w:ascii="Times New Roman" w:hAnsi="Times New Roman" w:cs="Times New Roman"/>
          <w:color w:val="0070C0"/>
          <w:sz w:val="24"/>
          <w:szCs w:val="24"/>
        </w:rPr>
        <w:t xml:space="preserve">relying instead on participants’ JOLs as a proxy. </w:t>
      </w:r>
      <w:del w:id="243" w:author="Mark Huff" w:date="2025-10-23T20:53:00Z" w16du:dateUtc="2025-10-24T01:53:00Z">
        <w:r w:rsidR="00CF4344" w:rsidDel="004C5474">
          <w:rPr>
            <w:rFonts w:ascii="Times New Roman" w:hAnsi="Times New Roman" w:cs="Times New Roman"/>
            <w:color w:val="0070C0"/>
            <w:sz w:val="24"/>
            <w:szCs w:val="24"/>
          </w:rPr>
          <w:delText>As such, f</w:delText>
        </w:r>
      </w:del>
      <w:ins w:id="244" w:author="Mark Huff" w:date="2025-10-23T20:53:00Z" w16du:dateUtc="2025-10-24T01:53:00Z">
        <w:r w:rsidR="004C5474">
          <w:rPr>
            <w:rFonts w:ascii="Times New Roman" w:hAnsi="Times New Roman" w:cs="Times New Roman"/>
            <w:color w:val="0070C0"/>
            <w:sz w:val="24"/>
            <w:szCs w:val="24"/>
          </w:rPr>
          <w:t>F</w:t>
        </w:r>
      </w:ins>
      <w:r w:rsidR="0024588C">
        <w:rPr>
          <w:rFonts w:ascii="Times New Roman" w:hAnsi="Times New Roman" w:cs="Times New Roman"/>
          <w:color w:val="0070C0"/>
          <w:sz w:val="24"/>
          <w:szCs w:val="24"/>
        </w:rPr>
        <w:t xml:space="preserve">uture research may wish to further explore this account by informing participants of the types of pairs they will be exposed to (i.e., that some unrelated pairs are linked via mediators) or by directly assessing whether participants </w:t>
      </w:r>
      <w:r>
        <w:rPr>
          <w:rFonts w:ascii="Times New Roman" w:hAnsi="Times New Roman" w:cs="Times New Roman"/>
          <w:color w:val="0070C0"/>
          <w:sz w:val="24"/>
          <w:szCs w:val="24"/>
        </w:rPr>
        <w:t>can</w:t>
      </w:r>
      <w:r w:rsidR="0024588C">
        <w:rPr>
          <w:rFonts w:ascii="Times New Roman" w:hAnsi="Times New Roman" w:cs="Times New Roman"/>
          <w:color w:val="0070C0"/>
          <w:sz w:val="24"/>
          <w:szCs w:val="24"/>
        </w:rPr>
        <w:t xml:space="preserve"> guess a pair’s mediators. However, given that reactivity consistently extended to double-mediated pairs, it is unlikely</w:t>
      </w:r>
      <w:r w:rsidR="00074B14">
        <w:rPr>
          <w:rFonts w:ascii="Times New Roman" w:hAnsi="Times New Roman" w:cs="Times New Roman"/>
          <w:color w:val="0070C0"/>
          <w:sz w:val="24"/>
          <w:szCs w:val="24"/>
        </w:rPr>
        <w:t xml:space="preserve"> </w:t>
      </w:r>
      <w:ins w:id="245" w:author="Nick Maxwell" w:date="2025-10-25T10:13:00Z" w16du:dateUtc="2025-10-25T15:13:00Z">
        <w:r w:rsidR="00912AED">
          <w:rPr>
            <w:rFonts w:ascii="Times New Roman" w:hAnsi="Times New Roman" w:cs="Times New Roman"/>
            <w:color w:val="0070C0"/>
            <w:sz w:val="24"/>
            <w:szCs w:val="24"/>
          </w:rPr>
          <w:t xml:space="preserve">that </w:t>
        </w:r>
      </w:ins>
      <w:r w:rsidR="00074B14">
        <w:rPr>
          <w:rFonts w:ascii="Times New Roman" w:hAnsi="Times New Roman" w:cs="Times New Roman"/>
          <w:color w:val="0070C0"/>
          <w:sz w:val="24"/>
          <w:szCs w:val="24"/>
        </w:rPr>
        <w:t xml:space="preserve">elaboration alone can fully explain </w:t>
      </w:r>
      <w:r w:rsidR="0024588C">
        <w:rPr>
          <w:rFonts w:ascii="Times New Roman" w:hAnsi="Times New Roman" w:cs="Times New Roman"/>
          <w:color w:val="0070C0"/>
          <w:sz w:val="24"/>
          <w:szCs w:val="24"/>
        </w:rPr>
        <w:t xml:space="preserve">reactivity within this context. </w:t>
      </w:r>
    </w:p>
    <w:p w14:paraId="61B675F3" w14:textId="74FE6DCF" w:rsidR="004161AE" w:rsidRPr="006167A9" w:rsidRDefault="00C11470" w:rsidP="004161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FC06EC">
        <w:rPr>
          <w:rFonts w:ascii="Times New Roman" w:hAnsi="Times New Roman" w:cs="Times New Roman"/>
          <w:sz w:val="24"/>
          <w:szCs w:val="24"/>
        </w:rPr>
        <w:t xml:space="preserve">hile the present study provides increasing evidence </w:t>
      </w:r>
      <w:r w:rsidR="00992F3D">
        <w:rPr>
          <w:rFonts w:ascii="Times New Roman" w:hAnsi="Times New Roman" w:cs="Times New Roman"/>
          <w:sz w:val="24"/>
          <w:szCs w:val="24"/>
        </w:rPr>
        <w:t xml:space="preserve">that JOL reactivity reflects </w:t>
      </w:r>
      <w:r w:rsidR="00E1003D" w:rsidRPr="00E1003D">
        <w:rPr>
          <w:rFonts w:ascii="Times New Roman" w:hAnsi="Times New Roman" w:cs="Times New Roman"/>
          <w:color w:val="0070C0"/>
          <w:sz w:val="24"/>
          <w:szCs w:val="24"/>
        </w:rPr>
        <w:t>processing of semantic relations</w:t>
      </w:r>
      <w:r w:rsidR="00FC06EC">
        <w:rPr>
          <w:rFonts w:ascii="Times New Roman" w:hAnsi="Times New Roman" w:cs="Times New Roman"/>
          <w:sz w:val="24"/>
          <w:szCs w:val="24"/>
        </w:rPr>
        <w:t xml:space="preserve">, </w:t>
      </w:r>
      <w:r w:rsidR="00E83AC7">
        <w:rPr>
          <w:rFonts w:ascii="Times New Roman" w:hAnsi="Times New Roman" w:cs="Times New Roman"/>
          <w:sz w:val="24"/>
          <w:szCs w:val="24"/>
        </w:rPr>
        <w:t xml:space="preserve">it is important to </w:t>
      </w:r>
      <w:r w:rsidR="00FC06EC">
        <w:rPr>
          <w:rFonts w:ascii="Times New Roman" w:hAnsi="Times New Roman" w:cs="Times New Roman"/>
          <w:sz w:val="24"/>
          <w:szCs w:val="24"/>
        </w:rPr>
        <w:t xml:space="preserve">note that </w:t>
      </w:r>
      <w:r w:rsidR="00544E13">
        <w:rPr>
          <w:rFonts w:ascii="Times New Roman" w:hAnsi="Times New Roman" w:cs="Times New Roman"/>
          <w:sz w:val="24"/>
          <w:szCs w:val="24"/>
        </w:rPr>
        <w:t>th</w:t>
      </w:r>
      <w:r w:rsidR="00992F3D">
        <w:rPr>
          <w:rFonts w:ascii="Times New Roman" w:hAnsi="Times New Roman" w:cs="Times New Roman"/>
          <w:sz w:val="24"/>
          <w:szCs w:val="24"/>
        </w:rPr>
        <w:t>is account is not mutually exclusive with</w:t>
      </w:r>
      <w:r w:rsidR="005C11BC">
        <w:rPr>
          <w:rFonts w:ascii="Times New Roman" w:hAnsi="Times New Roman" w:cs="Times New Roman"/>
          <w:sz w:val="24"/>
          <w:szCs w:val="24"/>
        </w:rPr>
        <w:t xml:space="preserve"> </w:t>
      </w:r>
      <w:r w:rsidR="00544E13">
        <w:rPr>
          <w:rFonts w:ascii="Times New Roman" w:hAnsi="Times New Roman" w:cs="Times New Roman"/>
          <w:sz w:val="24"/>
          <w:szCs w:val="24"/>
        </w:rPr>
        <w:t>cue-strengthening</w:t>
      </w:r>
      <w:r w:rsidR="00992F3D">
        <w:rPr>
          <w:rFonts w:ascii="Times New Roman" w:hAnsi="Times New Roman" w:cs="Times New Roman"/>
          <w:sz w:val="24"/>
          <w:szCs w:val="24"/>
        </w:rPr>
        <w:t xml:space="preserve">. </w:t>
      </w:r>
      <w:r w:rsidR="00544E13">
        <w:rPr>
          <w:rFonts w:ascii="Times New Roman" w:hAnsi="Times New Roman" w:cs="Times New Roman"/>
          <w:sz w:val="24"/>
          <w:szCs w:val="24"/>
        </w:rPr>
        <w:t>For example, when participants study pairs which contain obvious relatedness cues</w:t>
      </w:r>
      <w:r w:rsidR="00677104">
        <w:rPr>
          <w:rFonts w:ascii="Times New Roman" w:hAnsi="Times New Roman" w:cs="Times New Roman"/>
          <w:sz w:val="24"/>
          <w:szCs w:val="24"/>
        </w:rPr>
        <w:t xml:space="preserve"> which are diagnostic of later recall</w:t>
      </w:r>
      <w:r w:rsidR="00544E13">
        <w:rPr>
          <w:rFonts w:ascii="Times New Roman" w:hAnsi="Times New Roman" w:cs="Times New Roman"/>
          <w:sz w:val="24"/>
          <w:szCs w:val="24"/>
        </w:rPr>
        <w:t xml:space="preserve">, cue-strengthening </w:t>
      </w:r>
      <w:r w:rsidR="004B43CE">
        <w:rPr>
          <w:rFonts w:ascii="Times New Roman" w:hAnsi="Times New Roman" w:cs="Times New Roman"/>
          <w:sz w:val="24"/>
          <w:szCs w:val="24"/>
        </w:rPr>
        <w:t>may take</w:t>
      </w:r>
      <w:r w:rsidR="00544E13">
        <w:rPr>
          <w:rFonts w:ascii="Times New Roman" w:hAnsi="Times New Roman" w:cs="Times New Roman"/>
          <w:sz w:val="24"/>
          <w:szCs w:val="24"/>
        </w:rPr>
        <w:t xml:space="preserve"> precedence, as the presence of salient relatedness cues is a strong marker of late</w:t>
      </w:r>
      <w:r w:rsidR="005B3A2A">
        <w:rPr>
          <w:rFonts w:ascii="Times New Roman" w:hAnsi="Times New Roman" w:cs="Times New Roman"/>
          <w:sz w:val="24"/>
          <w:szCs w:val="24"/>
        </w:rPr>
        <w:t>r</w:t>
      </w:r>
      <w:r w:rsidR="00544E13">
        <w:rPr>
          <w:rFonts w:ascii="Times New Roman" w:hAnsi="Times New Roman" w:cs="Times New Roman"/>
          <w:sz w:val="24"/>
          <w:szCs w:val="24"/>
        </w:rPr>
        <w:t xml:space="preserve"> memory and strongly affects the magnitude of </w:t>
      </w:r>
      <w:r w:rsidR="008F7A4D">
        <w:rPr>
          <w:rFonts w:ascii="Times New Roman" w:hAnsi="Times New Roman" w:cs="Times New Roman"/>
          <w:sz w:val="24"/>
          <w:szCs w:val="24"/>
        </w:rPr>
        <w:t>particpants’</w:t>
      </w:r>
      <w:r w:rsidR="00544E13">
        <w:rPr>
          <w:rFonts w:ascii="Times New Roman" w:hAnsi="Times New Roman" w:cs="Times New Roman"/>
          <w:sz w:val="24"/>
          <w:szCs w:val="24"/>
        </w:rPr>
        <w:t xml:space="preserve"> JOLs (Koriat, 1997). However, relational encoding pr</w:t>
      </w:r>
      <w:r w:rsidR="00945787">
        <w:rPr>
          <w:rFonts w:ascii="Times New Roman" w:hAnsi="Times New Roman" w:cs="Times New Roman"/>
          <w:sz w:val="24"/>
          <w:szCs w:val="24"/>
        </w:rPr>
        <w:t>ocess</w:t>
      </w:r>
      <w:r w:rsidR="005B3A2A">
        <w:rPr>
          <w:rFonts w:ascii="Times New Roman" w:hAnsi="Times New Roman" w:cs="Times New Roman"/>
          <w:sz w:val="24"/>
          <w:szCs w:val="24"/>
        </w:rPr>
        <w:t>es</w:t>
      </w:r>
      <w:r w:rsidR="00945787">
        <w:rPr>
          <w:rFonts w:ascii="Times New Roman" w:hAnsi="Times New Roman" w:cs="Times New Roman"/>
          <w:sz w:val="24"/>
          <w:szCs w:val="24"/>
        </w:rPr>
        <w:t xml:space="preserve"> likely also contribute to reactivity within this context</w:t>
      </w:r>
      <w:r w:rsidR="004A70D4">
        <w:rPr>
          <w:rFonts w:ascii="Times New Roman" w:hAnsi="Times New Roman" w:cs="Times New Roman"/>
          <w:sz w:val="24"/>
          <w:szCs w:val="24"/>
        </w:rPr>
        <w:t xml:space="preserve">, as the additional relational encoding afforded by JOLs strengthens these pre-existing relations. </w:t>
      </w:r>
      <w:r w:rsidR="004161AE">
        <w:rPr>
          <w:rFonts w:ascii="Times New Roman" w:hAnsi="Times New Roman" w:cs="Times New Roman"/>
          <w:sz w:val="24"/>
          <w:szCs w:val="24"/>
        </w:rPr>
        <w:t xml:space="preserve">Consistent with this account, </w:t>
      </w:r>
      <w:r w:rsidR="004161AE" w:rsidRPr="00056A74">
        <w:rPr>
          <w:rFonts w:ascii="Times New Roman" w:hAnsi="Times New Roman" w:cs="Times New Roman"/>
          <w:sz w:val="24"/>
          <w:szCs w:val="24"/>
        </w:rPr>
        <w:lastRenderedPageBreak/>
        <w:t xml:space="preserve">Rivers, Dunlosky, Janes, Witherby, and Tauber (2023) recently </w:t>
      </w:r>
      <w:r w:rsidR="00056A74" w:rsidRPr="00056A74">
        <w:rPr>
          <w:rFonts w:ascii="Times New Roman" w:hAnsi="Times New Roman" w:cs="Times New Roman"/>
          <w:sz w:val="24"/>
          <w:szCs w:val="24"/>
        </w:rPr>
        <w:t>expl</w:t>
      </w:r>
      <w:r w:rsidR="00056A74">
        <w:rPr>
          <w:rFonts w:ascii="Times New Roman" w:hAnsi="Times New Roman" w:cs="Times New Roman"/>
          <w:sz w:val="24"/>
          <w:szCs w:val="24"/>
        </w:rPr>
        <w:t xml:space="preserve">ored </w:t>
      </w:r>
      <w:r w:rsidR="004161AE">
        <w:rPr>
          <w:rFonts w:ascii="Times New Roman" w:hAnsi="Times New Roman" w:cs="Times New Roman"/>
          <w:sz w:val="24"/>
          <w:szCs w:val="24"/>
        </w:rPr>
        <w:t xml:space="preserve">whether JOLs were reactive when participants learned category-cue pairs which contain a strong semantic relation between cue and target (e.g., </w:t>
      </w:r>
      <w:r w:rsidR="004161AE" w:rsidRPr="00A7453B">
        <w:rPr>
          <w:rFonts w:ascii="Times New Roman" w:hAnsi="Times New Roman" w:cs="Times New Roman"/>
          <w:i/>
          <w:iCs/>
          <w:sz w:val="24"/>
          <w:szCs w:val="24"/>
        </w:rPr>
        <w:t xml:space="preserve">a type of </w:t>
      </w:r>
      <w:r w:rsidR="004161AE">
        <w:rPr>
          <w:rFonts w:ascii="Times New Roman" w:hAnsi="Times New Roman" w:cs="Times New Roman"/>
          <w:i/>
          <w:iCs/>
          <w:sz w:val="24"/>
          <w:szCs w:val="24"/>
        </w:rPr>
        <w:t>entertainer</w:t>
      </w:r>
      <w:r w:rsidR="004161AE" w:rsidRPr="00A7453B">
        <w:rPr>
          <w:rFonts w:ascii="Times New Roman" w:hAnsi="Times New Roman" w:cs="Times New Roman"/>
          <w:i/>
          <w:iCs/>
          <w:sz w:val="24"/>
          <w:szCs w:val="24"/>
        </w:rPr>
        <w:t xml:space="preserve"> – </w:t>
      </w:r>
      <w:r w:rsidR="004161AE">
        <w:rPr>
          <w:rFonts w:ascii="Times New Roman" w:hAnsi="Times New Roman" w:cs="Times New Roman"/>
          <w:i/>
          <w:iCs/>
          <w:sz w:val="24"/>
          <w:szCs w:val="24"/>
        </w:rPr>
        <w:t>clown</w:t>
      </w:r>
      <w:r w:rsidR="004161AE">
        <w:rPr>
          <w:rFonts w:ascii="Times New Roman" w:hAnsi="Times New Roman" w:cs="Times New Roman"/>
          <w:sz w:val="24"/>
          <w:szCs w:val="24"/>
        </w:rPr>
        <w:t xml:space="preserve">) and letter-cue pairs in which strong semantic relations are absent (e.g., </w:t>
      </w:r>
      <w:r w:rsidR="004161AE" w:rsidRPr="00A7453B">
        <w:rPr>
          <w:rFonts w:ascii="Times New Roman" w:hAnsi="Times New Roman" w:cs="Times New Roman"/>
          <w:i/>
          <w:iCs/>
          <w:sz w:val="24"/>
          <w:szCs w:val="24"/>
        </w:rPr>
        <w:t>cl – clown</w:t>
      </w:r>
      <w:r w:rsidR="004161AE">
        <w:rPr>
          <w:rFonts w:ascii="Times New Roman" w:hAnsi="Times New Roman" w:cs="Times New Roman"/>
          <w:iCs/>
          <w:sz w:val="24"/>
          <w:szCs w:val="24"/>
        </w:rPr>
        <w:t xml:space="preserve">; see </w:t>
      </w:r>
      <w:r w:rsidR="004161AE" w:rsidRPr="00BE0CB8">
        <w:rPr>
          <w:rFonts w:ascii="Times New Roman" w:hAnsi="Times New Roman" w:cs="Times New Roman"/>
          <w:iCs/>
          <w:sz w:val="24"/>
          <w:szCs w:val="24"/>
        </w:rPr>
        <w:t>Bieman-Copland &amp; Charness, 1994</w:t>
      </w:r>
      <w:r w:rsidR="004161AE" w:rsidRPr="00BE0CB8">
        <w:rPr>
          <w:rFonts w:ascii="Times New Roman" w:hAnsi="Times New Roman" w:cs="Times New Roman"/>
          <w:sz w:val="24"/>
          <w:szCs w:val="24"/>
        </w:rPr>
        <w:t>). Overall, JOLs</w:t>
      </w:r>
      <w:r w:rsidR="004161AE">
        <w:rPr>
          <w:rFonts w:ascii="Times New Roman" w:hAnsi="Times New Roman" w:cs="Times New Roman"/>
          <w:sz w:val="24"/>
          <w:szCs w:val="24"/>
        </w:rPr>
        <w:t xml:space="preserve"> improved memory for category pairs but were non-reactive on letter pairs when cued-recall testing was us</w:t>
      </w:r>
      <w:r w:rsidR="004A70D4">
        <w:rPr>
          <w:rFonts w:ascii="Times New Roman" w:hAnsi="Times New Roman" w:cs="Times New Roman"/>
          <w:sz w:val="24"/>
          <w:szCs w:val="24"/>
        </w:rPr>
        <w:t>ed</w:t>
      </w:r>
      <w:r w:rsidR="005B3A2A">
        <w:rPr>
          <w:rFonts w:ascii="Times New Roman" w:hAnsi="Times New Roman" w:cs="Times New Roman"/>
          <w:sz w:val="24"/>
          <w:szCs w:val="24"/>
        </w:rPr>
        <w:t xml:space="preserve">. Considered alongside the present study, there is growing evidence </w:t>
      </w:r>
      <w:r w:rsidR="00677104">
        <w:rPr>
          <w:rFonts w:ascii="Times New Roman" w:hAnsi="Times New Roman" w:cs="Times New Roman"/>
          <w:sz w:val="24"/>
          <w:szCs w:val="24"/>
        </w:rPr>
        <w:t>that semantic associations are a requisite for reactivity</w:t>
      </w:r>
      <w:r w:rsidR="00992F3D">
        <w:rPr>
          <w:rFonts w:ascii="Times New Roman" w:hAnsi="Times New Roman" w:cs="Times New Roman"/>
          <w:sz w:val="24"/>
          <w:szCs w:val="24"/>
        </w:rPr>
        <w:t xml:space="preserve"> on cue-target pairs</w:t>
      </w:r>
      <w:r w:rsidR="005B3A2A">
        <w:rPr>
          <w:rFonts w:ascii="Times New Roman" w:hAnsi="Times New Roman" w:cs="Times New Roman"/>
          <w:sz w:val="24"/>
          <w:szCs w:val="24"/>
        </w:rPr>
        <w:t xml:space="preserve"> and that JOLs primarily strengthen </w:t>
      </w:r>
      <w:r w:rsidR="00041D16">
        <w:rPr>
          <w:rFonts w:ascii="Times New Roman" w:hAnsi="Times New Roman" w:cs="Times New Roman"/>
          <w:sz w:val="24"/>
          <w:szCs w:val="24"/>
        </w:rPr>
        <w:t xml:space="preserve">these </w:t>
      </w:r>
      <w:r w:rsidR="005B3A2A">
        <w:rPr>
          <w:rFonts w:ascii="Times New Roman" w:hAnsi="Times New Roman" w:cs="Times New Roman"/>
          <w:sz w:val="24"/>
          <w:szCs w:val="24"/>
        </w:rPr>
        <w:t>relational cues</w:t>
      </w:r>
      <w:r w:rsidR="00677104">
        <w:rPr>
          <w:rFonts w:ascii="Times New Roman" w:hAnsi="Times New Roman" w:cs="Times New Roman"/>
          <w:sz w:val="24"/>
          <w:szCs w:val="24"/>
        </w:rPr>
        <w:t xml:space="preserve">. </w:t>
      </w:r>
      <w:del w:id="246" w:author="Mark Huff" w:date="2025-10-23T20:54:00Z" w16du:dateUtc="2025-10-24T01:54:00Z">
        <w:r w:rsidR="005B3A2A" w:rsidDel="004C5474">
          <w:rPr>
            <w:rFonts w:ascii="Times New Roman" w:hAnsi="Times New Roman" w:cs="Times New Roman"/>
            <w:sz w:val="24"/>
            <w:szCs w:val="24"/>
          </w:rPr>
          <w:delText>As such</w:delText>
        </w:r>
        <w:r w:rsidR="004161AE" w:rsidDel="004C5474">
          <w:rPr>
            <w:rFonts w:ascii="Times New Roman" w:hAnsi="Times New Roman" w:cs="Times New Roman"/>
            <w:sz w:val="24"/>
            <w:szCs w:val="24"/>
          </w:rPr>
          <w:delText xml:space="preserve">, </w:delText>
        </w:r>
      </w:del>
      <w:r w:rsidR="004161AE">
        <w:rPr>
          <w:rFonts w:ascii="Times New Roman" w:hAnsi="Times New Roman" w:cs="Times New Roman"/>
          <w:sz w:val="24"/>
          <w:szCs w:val="24"/>
        </w:rPr>
        <w:t xml:space="preserve">JOL reactivity </w:t>
      </w:r>
      <w:r w:rsidR="005B3A2A">
        <w:rPr>
          <w:rFonts w:ascii="Times New Roman" w:hAnsi="Times New Roman" w:cs="Times New Roman"/>
          <w:sz w:val="24"/>
          <w:szCs w:val="24"/>
        </w:rPr>
        <w:t>likely</w:t>
      </w:r>
      <w:r w:rsidR="004161AE">
        <w:rPr>
          <w:rFonts w:ascii="Times New Roman" w:hAnsi="Times New Roman" w:cs="Times New Roman"/>
          <w:sz w:val="24"/>
          <w:szCs w:val="24"/>
        </w:rPr>
        <w:t xml:space="preserve"> reflect</w:t>
      </w:r>
      <w:r w:rsidR="005B3A2A">
        <w:rPr>
          <w:rFonts w:ascii="Times New Roman" w:hAnsi="Times New Roman" w:cs="Times New Roman"/>
          <w:sz w:val="24"/>
          <w:szCs w:val="24"/>
        </w:rPr>
        <w:t>s</w:t>
      </w:r>
      <w:r w:rsidR="004161AE">
        <w:rPr>
          <w:rFonts w:ascii="Times New Roman" w:hAnsi="Times New Roman" w:cs="Times New Roman"/>
          <w:sz w:val="24"/>
          <w:szCs w:val="24"/>
        </w:rPr>
        <w:t xml:space="preserve"> a combination of cue-strengthening and relational encoding processes, such that relational processing is emphasized when</w:t>
      </w:r>
      <w:r w:rsidR="00677104">
        <w:rPr>
          <w:rFonts w:ascii="Times New Roman" w:hAnsi="Times New Roman" w:cs="Times New Roman"/>
          <w:sz w:val="24"/>
          <w:szCs w:val="24"/>
        </w:rPr>
        <w:t xml:space="preserve">ever </w:t>
      </w:r>
      <w:r w:rsidR="00041D16">
        <w:rPr>
          <w:rFonts w:ascii="Times New Roman" w:hAnsi="Times New Roman" w:cs="Times New Roman"/>
          <w:sz w:val="24"/>
          <w:szCs w:val="24"/>
        </w:rPr>
        <w:t xml:space="preserve">semantic </w:t>
      </w:r>
      <w:r w:rsidR="00677104">
        <w:rPr>
          <w:rFonts w:ascii="Times New Roman" w:hAnsi="Times New Roman" w:cs="Times New Roman"/>
          <w:sz w:val="24"/>
          <w:szCs w:val="24"/>
        </w:rPr>
        <w:t>association</w:t>
      </w:r>
      <w:r w:rsidR="005B3A2A">
        <w:rPr>
          <w:rFonts w:ascii="Times New Roman" w:hAnsi="Times New Roman" w:cs="Times New Roman"/>
          <w:sz w:val="24"/>
          <w:szCs w:val="24"/>
        </w:rPr>
        <w:t>s</w:t>
      </w:r>
      <w:r w:rsidR="00677104">
        <w:rPr>
          <w:rFonts w:ascii="Times New Roman" w:hAnsi="Times New Roman" w:cs="Times New Roman"/>
          <w:sz w:val="24"/>
          <w:szCs w:val="24"/>
        </w:rPr>
        <w:t xml:space="preserve"> </w:t>
      </w:r>
      <w:r w:rsidR="005B3A2A">
        <w:rPr>
          <w:rFonts w:ascii="Times New Roman" w:hAnsi="Times New Roman" w:cs="Times New Roman"/>
          <w:sz w:val="24"/>
          <w:szCs w:val="24"/>
        </w:rPr>
        <w:t>are</w:t>
      </w:r>
      <w:r w:rsidR="00677104">
        <w:rPr>
          <w:rFonts w:ascii="Times New Roman" w:hAnsi="Times New Roman" w:cs="Times New Roman"/>
          <w:sz w:val="24"/>
          <w:szCs w:val="24"/>
        </w:rPr>
        <w:t xml:space="preserve"> present</w:t>
      </w:r>
      <w:r w:rsidR="004161AE">
        <w:rPr>
          <w:rFonts w:ascii="Times New Roman" w:hAnsi="Times New Roman" w:cs="Times New Roman"/>
          <w:sz w:val="24"/>
          <w:szCs w:val="24"/>
        </w:rPr>
        <w:t xml:space="preserve">. </w:t>
      </w:r>
    </w:p>
    <w:p w14:paraId="7489D010" w14:textId="4B6B46FD" w:rsidR="006167A9" w:rsidRPr="006167A9" w:rsidRDefault="00D46A48" w:rsidP="00D46A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45787">
        <w:rPr>
          <w:rFonts w:ascii="Times New Roman" w:hAnsi="Times New Roman" w:cs="Times New Roman"/>
          <w:sz w:val="24"/>
          <w:szCs w:val="24"/>
        </w:rPr>
        <w:t xml:space="preserve">o </w:t>
      </w:r>
      <w:r w:rsidR="00D749C5">
        <w:rPr>
          <w:rFonts w:ascii="Times New Roman" w:hAnsi="Times New Roman" w:cs="Times New Roman"/>
          <w:sz w:val="24"/>
          <w:szCs w:val="24"/>
        </w:rPr>
        <w:t xml:space="preserve">further </w:t>
      </w:r>
      <w:r w:rsidR="00594D86">
        <w:rPr>
          <w:rFonts w:ascii="Times New Roman" w:hAnsi="Times New Roman" w:cs="Times New Roman"/>
          <w:sz w:val="24"/>
          <w:szCs w:val="24"/>
        </w:rPr>
        <w:t>explore</w:t>
      </w:r>
      <w:r w:rsidR="00945787">
        <w:rPr>
          <w:rFonts w:ascii="Times New Roman" w:hAnsi="Times New Roman" w:cs="Times New Roman"/>
          <w:sz w:val="24"/>
          <w:szCs w:val="24"/>
        </w:rPr>
        <w:t xml:space="preserve"> the </w:t>
      </w:r>
      <w:r w:rsidR="001D190A">
        <w:rPr>
          <w:rFonts w:ascii="Times New Roman" w:hAnsi="Times New Roman" w:cs="Times New Roman"/>
          <w:sz w:val="24"/>
          <w:szCs w:val="24"/>
        </w:rPr>
        <w:t>relational</w:t>
      </w:r>
      <w:r w:rsidR="00945787">
        <w:rPr>
          <w:rFonts w:ascii="Times New Roman" w:hAnsi="Times New Roman" w:cs="Times New Roman"/>
          <w:sz w:val="24"/>
          <w:szCs w:val="24"/>
        </w:rPr>
        <w:t xml:space="preserve"> nature of JOL reactivity, future studies </w:t>
      </w:r>
      <w:r w:rsidR="00D749C5">
        <w:rPr>
          <w:rFonts w:ascii="Times New Roman" w:hAnsi="Times New Roman" w:cs="Times New Roman"/>
          <w:sz w:val="24"/>
          <w:szCs w:val="24"/>
        </w:rPr>
        <w:t>should</w:t>
      </w:r>
      <w:r w:rsidR="00222D5B">
        <w:rPr>
          <w:rFonts w:ascii="Times New Roman" w:hAnsi="Times New Roman" w:cs="Times New Roman"/>
          <w:sz w:val="24"/>
          <w:szCs w:val="24"/>
        </w:rPr>
        <w:t xml:space="preserve"> also</w:t>
      </w:r>
      <w:r w:rsidR="00D749C5">
        <w:rPr>
          <w:rFonts w:ascii="Times New Roman" w:hAnsi="Times New Roman" w:cs="Times New Roman"/>
          <w:sz w:val="24"/>
          <w:szCs w:val="24"/>
        </w:rPr>
        <w:t xml:space="preserve"> assess</w:t>
      </w:r>
      <w:r w:rsidR="00945787">
        <w:rPr>
          <w:rFonts w:ascii="Times New Roman" w:hAnsi="Times New Roman" w:cs="Times New Roman"/>
          <w:sz w:val="24"/>
          <w:szCs w:val="24"/>
        </w:rPr>
        <w:t xml:space="preserve"> whether </w:t>
      </w:r>
      <w:r w:rsidR="00D749C5">
        <w:rPr>
          <w:rFonts w:ascii="Times New Roman" w:hAnsi="Times New Roman" w:cs="Times New Roman"/>
          <w:sz w:val="24"/>
          <w:szCs w:val="24"/>
        </w:rPr>
        <w:t>reactivity extend</w:t>
      </w:r>
      <w:r w:rsidR="00222D5B">
        <w:rPr>
          <w:rFonts w:ascii="Times New Roman" w:hAnsi="Times New Roman" w:cs="Times New Roman"/>
          <w:sz w:val="24"/>
          <w:szCs w:val="24"/>
        </w:rPr>
        <w:t>s</w:t>
      </w:r>
      <w:r w:rsidR="00D749C5">
        <w:rPr>
          <w:rFonts w:ascii="Times New Roman" w:hAnsi="Times New Roman" w:cs="Times New Roman"/>
          <w:sz w:val="24"/>
          <w:szCs w:val="24"/>
        </w:rPr>
        <w:t xml:space="preserve"> to other</w:t>
      </w:r>
      <w:r w:rsidR="00945787">
        <w:rPr>
          <w:rFonts w:ascii="Times New Roman" w:hAnsi="Times New Roman" w:cs="Times New Roman"/>
          <w:sz w:val="24"/>
          <w:szCs w:val="24"/>
        </w:rPr>
        <w:t xml:space="preserve"> associative tasks beyond </w:t>
      </w:r>
      <w:r w:rsidR="00D749C5">
        <w:rPr>
          <w:rFonts w:ascii="Times New Roman" w:hAnsi="Times New Roman" w:cs="Times New Roman"/>
          <w:sz w:val="24"/>
          <w:szCs w:val="24"/>
        </w:rPr>
        <w:t xml:space="preserve">cued-recall </w:t>
      </w:r>
      <w:r w:rsidR="00594D86">
        <w:rPr>
          <w:rFonts w:ascii="Times New Roman" w:hAnsi="Times New Roman" w:cs="Times New Roman"/>
          <w:sz w:val="24"/>
          <w:szCs w:val="24"/>
        </w:rPr>
        <w:t xml:space="preserve">of </w:t>
      </w:r>
      <w:r w:rsidR="00EE5630">
        <w:rPr>
          <w:rFonts w:ascii="Times New Roman" w:hAnsi="Times New Roman" w:cs="Times New Roman"/>
          <w:sz w:val="24"/>
          <w:szCs w:val="24"/>
        </w:rPr>
        <w:t>pairs</w:t>
      </w:r>
      <w:r w:rsidR="00945787">
        <w:rPr>
          <w:rFonts w:ascii="Times New Roman" w:hAnsi="Times New Roman" w:cs="Times New Roman"/>
          <w:sz w:val="24"/>
          <w:szCs w:val="24"/>
        </w:rPr>
        <w:t>.</w:t>
      </w:r>
      <w:r w:rsidR="00D749C5">
        <w:rPr>
          <w:rFonts w:ascii="Times New Roman" w:hAnsi="Times New Roman" w:cs="Times New Roman"/>
          <w:sz w:val="24"/>
          <w:szCs w:val="24"/>
        </w:rPr>
        <w:t xml:space="preserve"> For example, if JOL reactivity on cue-target </w:t>
      </w:r>
      <w:r w:rsidR="00594D86">
        <w:rPr>
          <w:rFonts w:ascii="Times New Roman" w:hAnsi="Times New Roman" w:cs="Times New Roman"/>
          <w:sz w:val="24"/>
          <w:szCs w:val="24"/>
        </w:rPr>
        <w:t xml:space="preserve">word </w:t>
      </w:r>
      <w:r w:rsidR="00D749C5">
        <w:rPr>
          <w:rFonts w:ascii="Times New Roman" w:hAnsi="Times New Roman" w:cs="Times New Roman"/>
          <w:sz w:val="24"/>
          <w:szCs w:val="24"/>
        </w:rPr>
        <w:t xml:space="preserve">pairs reflects </w:t>
      </w:r>
      <w:r w:rsidR="00594D86">
        <w:rPr>
          <w:rFonts w:ascii="Times New Roman" w:hAnsi="Times New Roman" w:cs="Times New Roman"/>
          <w:sz w:val="24"/>
          <w:szCs w:val="24"/>
        </w:rPr>
        <w:t xml:space="preserve">JOLs </w:t>
      </w:r>
      <w:r w:rsidR="00D749C5">
        <w:rPr>
          <w:rFonts w:ascii="Times New Roman" w:hAnsi="Times New Roman" w:cs="Times New Roman"/>
          <w:sz w:val="24"/>
          <w:szCs w:val="24"/>
        </w:rPr>
        <w:t xml:space="preserve">strengthening </w:t>
      </w:r>
      <w:r w:rsidR="00594D86">
        <w:rPr>
          <w:rFonts w:ascii="Times New Roman" w:hAnsi="Times New Roman" w:cs="Times New Roman"/>
          <w:sz w:val="24"/>
          <w:szCs w:val="24"/>
        </w:rPr>
        <w:t>pre-existing</w:t>
      </w:r>
      <w:r w:rsidR="00D749C5">
        <w:rPr>
          <w:rFonts w:ascii="Times New Roman" w:hAnsi="Times New Roman" w:cs="Times New Roman"/>
          <w:sz w:val="24"/>
          <w:szCs w:val="24"/>
        </w:rPr>
        <w:t xml:space="preserve"> cue-target associations, JOLs would </w:t>
      </w:r>
      <w:r w:rsidR="00594D86">
        <w:rPr>
          <w:rFonts w:ascii="Times New Roman" w:hAnsi="Times New Roman" w:cs="Times New Roman"/>
          <w:sz w:val="24"/>
          <w:szCs w:val="24"/>
        </w:rPr>
        <w:t xml:space="preserve">also </w:t>
      </w:r>
      <w:r w:rsidR="00D749C5">
        <w:rPr>
          <w:rFonts w:ascii="Times New Roman" w:hAnsi="Times New Roman" w:cs="Times New Roman"/>
          <w:sz w:val="24"/>
          <w:szCs w:val="24"/>
        </w:rPr>
        <w:t xml:space="preserve">be expected to facilitate repetition priming of related but not unrelated word pairs. </w:t>
      </w:r>
      <w:r w:rsidR="00594D86">
        <w:rPr>
          <w:rFonts w:ascii="Times New Roman" w:hAnsi="Times New Roman" w:cs="Times New Roman"/>
          <w:sz w:val="24"/>
          <w:szCs w:val="24"/>
        </w:rPr>
        <w:t>Moreover</w:t>
      </w:r>
      <w:r w:rsidR="00D749C5">
        <w:rPr>
          <w:rFonts w:ascii="Times New Roman" w:hAnsi="Times New Roman" w:cs="Times New Roman"/>
          <w:sz w:val="24"/>
          <w:szCs w:val="24"/>
        </w:rPr>
        <w:t>, assessing reactivity on mediated cue-target pairs within this context would provide greater confidence in whether JOL reactivity reflects spreading activation.</w:t>
      </w:r>
      <w:r w:rsidR="00594D86">
        <w:rPr>
          <w:rFonts w:ascii="Times New Roman" w:hAnsi="Times New Roman" w:cs="Times New Roman"/>
          <w:sz w:val="24"/>
          <w:szCs w:val="24"/>
        </w:rPr>
        <w:t xml:space="preserve"> </w:t>
      </w:r>
      <w:r w:rsidRPr="00D46A48">
        <w:rPr>
          <w:rFonts w:ascii="Times New Roman" w:hAnsi="Times New Roman" w:cs="Times New Roman"/>
          <w:color w:val="0070C0"/>
          <w:sz w:val="24"/>
          <w:szCs w:val="24"/>
        </w:rPr>
        <w:t xml:space="preserve">Finally, JOLs may be beneficial in applied settings, such as when individuals are required to understand the links between ideas rather than recalling specific facts. </w:t>
      </w:r>
      <w:r w:rsidR="00594D86">
        <w:rPr>
          <w:rFonts w:ascii="Times New Roman" w:hAnsi="Times New Roman" w:cs="Times New Roman"/>
          <w:sz w:val="24"/>
          <w:szCs w:val="24"/>
        </w:rPr>
        <w:t xml:space="preserve">Ultimately, more work is needed </w:t>
      </w:r>
      <w:r w:rsidR="00594D86" w:rsidRPr="00D46A48">
        <w:rPr>
          <w:rFonts w:ascii="Times New Roman" w:hAnsi="Times New Roman" w:cs="Times New Roman"/>
          <w:color w:val="0070C0"/>
          <w:sz w:val="24"/>
          <w:szCs w:val="24"/>
        </w:rPr>
        <w:t xml:space="preserve">to fully explore </w:t>
      </w:r>
      <w:r w:rsidRPr="00D46A48">
        <w:rPr>
          <w:rFonts w:ascii="Times New Roman" w:hAnsi="Times New Roman" w:cs="Times New Roman"/>
          <w:color w:val="0070C0"/>
          <w:sz w:val="24"/>
          <w:szCs w:val="24"/>
        </w:rPr>
        <w:t xml:space="preserve">how JOLs facilitate encoding of semantic relations </w:t>
      </w:r>
      <w:r>
        <w:rPr>
          <w:rFonts w:ascii="Times New Roman" w:hAnsi="Times New Roman" w:cs="Times New Roman"/>
          <w:sz w:val="24"/>
          <w:szCs w:val="24"/>
        </w:rPr>
        <w:t xml:space="preserve">while also </w:t>
      </w:r>
      <w:r w:rsidR="00594D86">
        <w:rPr>
          <w:rFonts w:ascii="Times New Roman" w:hAnsi="Times New Roman" w:cs="Times New Roman"/>
          <w:sz w:val="24"/>
          <w:szCs w:val="24"/>
        </w:rPr>
        <w:t>disentangl</w:t>
      </w:r>
      <w:r>
        <w:rPr>
          <w:rFonts w:ascii="Times New Roman" w:hAnsi="Times New Roman" w:cs="Times New Roman"/>
          <w:sz w:val="24"/>
          <w:szCs w:val="24"/>
        </w:rPr>
        <w:t>ing</w:t>
      </w:r>
      <w:r w:rsidR="00594D86">
        <w:rPr>
          <w:rFonts w:ascii="Times New Roman" w:hAnsi="Times New Roman" w:cs="Times New Roman"/>
          <w:sz w:val="24"/>
          <w:szCs w:val="24"/>
        </w:rPr>
        <w:t xml:space="preserve"> the</w:t>
      </w:r>
      <w:r w:rsidR="00385A5D">
        <w:rPr>
          <w:rFonts w:ascii="Times New Roman" w:hAnsi="Times New Roman" w:cs="Times New Roman"/>
          <w:sz w:val="24"/>
          <w:szCs w:val="24"/>
        </w:rPr>
        <w:t xml:space="preserve"> specific</w:t>
      </w:r>
      <w:r w:rsidR="00594D86">
        <w:rPr>
          <w:rFonts w:ascii="Times New Roman" w:hAnsi="Times New Roman" w:cs="Times New Roman"/>
          <w:sz w:val="24"/>
          <w:szCs w:val="24"/>
        </w:rPr>
        <w:t xml:space="preserve"> contributions of relational encoding and cue-strengthening.</w:t>
      </w:r>
    </w:p>
    <w:p w14:paraId="5E01D8F0" w14:textId="08B2AF01"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Conclusion</w:t>
      </w:r>
    </w:p>
    <w:p w14:paraId="6F4B6CA8" w14:textId="1AC398F8" w:rsidR="00AD6A90" w:rsidRDefault="00D7751F" w:rsidP="00D749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Previous research</w:t>
      </w:r>
      <w:r w:rsidR="00E51B86">
        <w:rPr>
          <w:rFonts w:ascii="Times New Roman" w:hAnsi="Times New Roman" w:cs="Times New Roman"/>
          <w:sz w:val="24"/>
          <w:szCs w:val="24"/>
        </w:rPr>
        <w:t xml:space="preserve"> </w:t>
      </w:r>
      <w:r w:rsidR="0059785A">
        <w:rPr>
          <w:rFonts w:ascii="Times New Roman" w:hAnsi="Times New Roman" w:cs="Times New Roman"/>
          <w:sz w:val="24"/>
          <w:szCs w:val="24"/>
        </w:rPr>
        <w:t>has</w:t>
      </w:r>
      <w:r w:rsidR="00AB771A">
        <w:rPr>
          <w:rFonts w:ascii="Times New Roman" w:hAnsi="Times New Roman" w:cs="Times New Roman"/>
          <w:sz w:val="24"/>
          <w:szCs w:val="24"/>
        </w:rPr>
        <w:t xml:space="preserve"> shown that</w:t>
      </w:r>
      <w:r w:rsidR="00E51B86">
        <w:rPr>
          <w:rFonts w:ascii="Times New Roman" w:hAnsi="Times New Roman" w:cs="Times New Roman"/>
          <w:sz w:val="24"/>
          <w:szCs w:val="24"/>
        </w:rPr>
        <w:t xml:space="preserve"> JOLs are reactive on cued-recall of </w:t>
      </w:r>
      <w:r w:rsidR="004B43CE">
        <w:rPr>
          <w:rFonts w:ascii="Times New Roman" w:hAnsi="Times New Roman" w:cs="Times New Roman"/>
          <w:sz w:val="24"/>
          <w:szCs w:val="24"/>
        </w:rPr>
        <w:t>related word pairs</w:t>
      </w:r>
      <w:r w:rsidR="00E51B86">
        <w:rPr>
          <w:rFonts w:ascii="Times New Roman" w:hAnsi="Times New Roman" w:cs="Times New Roman"/>
          <w:sz w:val="24"/>
          <w:szCs w:val="24"/>
        </w:rPr>
        <w:t xml:space="preserve">. Although several accounts have been proposed to explain this effect, the cue-strengthening </w:t>
      </w:r>
      <w:r w:rsidR="00E51B86">
        <w:rPr>
          <w:rFonts w:ascii="Times New Roman" w:hAnsi="Times New Roman" w:cs="Times New Roman"/>
          <w:sz w:val="24"/>
          <w:szCs w:val="24"/>
        </w:rPr>
        <w:lastRenderedPageBreak/>
        <w:t xml:space="preserve">account (Soderstrom et al., 2015) has gained prominence in the literature. </w:t>
      </w:r>
      <w:r w:rsidR="00E13264">
        <w:rPr>
          <w:rFonts w:ascii="Times New Roman" w:hAnsi="Times New Roman" w:cs="Times New Roman"/>
          <w:sz w:val="24"/>
          <w:szCs w:val="24"/>
        </w:rPr>
        <w:t xml:space="preserve">Although this account readily explains reactivity patterns observed on forward pairs, it cannot account for positive reactivity </w:t>
      </w:r>
      <w:r w:rsidR="00E51B86">
        <w:rPr>
          <w:rFonts w:ascii="Times New Roman" w:hAnsi="Times New Roman" w:cs="Times New Roman"/>
          <w:sz w:val="24"/>
          <w:szCs w:val="24"/>
        </w:rPr>
        <w:t xml:space="preserve">observed on backward </w:t>
      </w:r>
      <w:r w:rsidR="004B43CE">
        <w:rPr>
          <w:rFonts w:ascii="Times New Roman" w:hAnsi="Times New Roman" w:cs="Times New Roman"/>
          <w:sz w:val="24"/>
          <w:szCs w:val="24"/>
        </w:rPr>
        <w:t>pairs</w:t>
      </w:r>
      <w:r w:rsidR="00E51B86">
        <w:rPr>
          <w:rFonts w:ascii="Times New Roman" w:hAnsi="Times New Roman" w:cs="Times New Roman"/>
          <w:sz w:val="24"/>
          <w:szCs w:val="24"/>
        </w:rPr>
        <w:t xml:space="preserve"> or mediated </w:t>
      </w:r>
      <w:r w:rsidR="004B43CE">
        <w:rPr>
          <w:rFonts w:ascii="Times New Roman" w:hAnsi="Times New Roman" w:cs="Times New Roman"/>
          <w:sz w:val="24"/>
          <w:szCs w:val="24"/>
        </w:rPr>
        <w:t>pairs</w:t>
      </w:r>
      <w:r w:rsidR="00E51B86">
        <w:rPr>
          <w:rFonts w:ascii="Times New Roman" w:hAnsi="Times New Roman" w:cs="Times New Roman"/>
          <w:sz w:val="24"/>
          <w:szCs w:val="24"/>
        </w:rPr>
        <w:t>, as both pair types violate at least one of the cue-strengthening account’s requisites for reactivity to occur.</w:t>
      </w:r>
      <w:r w:rsidR="00E13264">
        <w:rPr>
          <w:rFonts w:ascii="Times New Roman" w:hAnsi="Times New Roman" w:cs="Times New Roman"/>
          <w:sz w:val="24"/>
          <w:szCs w:val="24"/>
        </w:rPr>
        <w:t xml:space="preserve"> However, if JOLs also facilitate relational encoding, JOLs should improve cued-recall any time the cue and target </w:t>
      </w:r>
      <w:r w:rsidR="00187486">
        <w:rPr>
          <w:rFonts w:ascii="Times New Roman" w:hAnsi="Times New Roman" w:cs="Times New Roman"/>
          <w:sz w:val="24"/>
          <w:szCs w:val="24"/>
        </w:rPr>
        <w:t>are directly or indirectly related</w:t>
      </w:r>
      <w:r w:rsidR="00E13264">
        <w:rPr>
          <w:rFonts w:ascii="Times New Roman" w:hAnsi="Times New Roman" w:cs="Times New Roman"/>
          <w:sz w:val="24"/>
          <w:szCs w:val="24"/>
        </w:rPr>
        <w:t>.</w:t>
      </w:r>
      <w:r w:rsidR="00E51B86">
        <w:rPr>
          <w:rFonts w:ascii="Times New Roman" w:hAnsi="Times New Roman" w:cs="Times New Roman"/>
          <w:sz w:val="24"/>
          <w:szCs w:val="24"/>
        </w:rPr>
        <w:t xml:space="preserve"> We </w:t>
      </w:r>
      <w:r w:rsidR="009A03AA">
        <w:rPr>
          <w:rFonts w:ascii="Times New Roman" w:hAnsi="Times New Roman" w:cs="Times New Roman"/>
          <w:sz w:val="24"/>
          <w:szCs w:val="24"/>
        </w:rPr>
        <w:t>assessed this possibility by having participants make JOLs</w:t>
      </w:r>
      <w:r w:rsidR="00E51B86">
        <w:rPr>
          <w:rFonts w:ascii="Times New Roman" w:hAnsi="Times New Roman" w:cs="Times New Roman"/>
          <w:sz w:val="24"/>
          <w:szCs w:val="24"/>
        </w:rPr>
        <w:t xml:space="preserve"> </w:t>
      </w:r>
      <w:r w:rsidR="009A03AA">
        <w:rPr>
          <w:rFonts w:ascii="Times New Roman" w:hAnsi="Times New Roman" w:cs="Times New Roman"/>
          <w:sz w:val="24"/>
          <w:szCs w:val="24"/>
        </w:rPr>
        <w:t xml:space="preserve">for </w:t>
      </w:r>
      <w:r w:rsidR="00E51B86">
        <w:rPr>
          <w:rFonts w:ascii="Times New Roman" w:hAnsi="Times New Roman" w:cs="Times New Roman"/>
          <w:sz w:val="24"/>
          <w:szCs w:val="24"/>
        </w:rPr>
        <w:t xml:space="preserve">various types of mediated </w:t>
      </w:r>
      <w:r w:rsidR="004B43CE">
        <w:rPr>
          <w:rFonts w:ascii="Times New Roman" w:hAnsi="Times New Roman" w:cs="Times New Roman"/>
          <w:sz w:val="24"/>
          <w:szCs w:val="24"/>
        </w:rPr>
        <w:t>pairs</w:t>
      </w:r>
      <w:r w:rsidR="00E51B86">
        <w:rPr>
          <w:rFonts w:ascii="Times New Roman" w:hAnsi="Times New Roman" w:cs="Times New Roman"/>
          <w:sz w:val="24"/>
          <w:szCs w:val="24"/>
        </w:rPr>
        <w:t xml:space="preserve">, which lacked strong relatedness cues but were indirectly linked </w:t>
      </w:r>
      <w:r w:rsidR="00D720EE">
        <w:rPr>
          <w:rFonts w:ascii="Times New Roman" w:hAnsi="Times New Roman" w:cs="Times New Roman"/>
          <w:sz w:val="24"/>
          <w:szCs w:val="24"/>
        </w:rPr>
        <w:t>through</w:t>
      </w:r>
      <w:r w:rsidR="00E51B86">
        <w:rPr>
          <w:rFonts w:ascii="Times New Roman" w:hAnsi="Times New Roman" w:cs="Times New Roman"/>
          <w:sz w:val="24"/>
          <w:szCs w:val="24"/>
        </w:rPr>
        <w:t xml:space="preserve"> a non-presented mediator. Across experiments, JOLs consistently facilitated cued-recall of all related pair types, regardless of whether they were directly related or indirectly related through mediators. Importantly, these effects held even after manipulating the direction of the mediated relation (Experiments 1B and 2B) and </w:t>
      </w:r>
      <w:r w:rsidR="00931608">
        <w:rPr>
          <w:rFonts w:ascii="Times New Roman" w:hAnsi="Times New Roman" w:cs="Times New Roman"/>
          <w:sz w:val="24"/>
          <w:szCs w:val="24"/>
        </w:rPr>
        <w:t xml:space="preserve">for </w:t>
      </w:r>
      <w:r w:rsidR="00E51B86">
        <w:rPr>
          <w:rFonts w:ascii="Times New Roman" w:hAnsi="Times New Roman" w:cs="Times New Roman"/>
          <w:sz w:val="24"/>
          <w:szCs w:val="24"/>
        </w:rPr>
        <w:t xml:space="preserve">pairs were mediated through two concepts (Experiments 2A and 2B). Taken together, our findings provide further evidence that JOL reactivity reflects a relational encoding process, which likely occurs alongside cue-strengthening. As such, the present study adds to a growing body of </w:t>
      </w:r>
      <w:r w:rsidR="00BA53AC">
        <w:rPr>
          <w:rFonts w:ascii="Times New Roman" w:hAnsi="Times New Roman" w:cs="Times New Roman"/>
          <w:sz w:val="24"/>
          <w:szCs w:val="24"/>
        </w:rPr>
        <w:t>research suggesting that JOLs improve cued-recall through relational encoding, rather than solely as a function of cue-strengthening.</w:t>
      </w:r>
      <w:r w:rsidR="00AD6A90">
        <w:rPr>
          <w:rFonts w:ascii="Times New Roman" w:hAnsi="Times New Roman" w:cs="Times New Roman"/>
          <w:sz w:val="24"/>
          <w:szCs w:val="24"/>
        </w:rPr>
        <w:br w:type="page"/>
      </w:r>
    </w:p>
    <w:p w14:paraId="77C156CF" w14:textId="084D0372"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References</w:t>
      </w:r>
    </w:p>
    <w:p w14:paraId="18942E96" w14:textId="0A9C56BC" w:rsidR="00DD65A5" w:rsidRPr="00DD65A5" w:rsidRDefault="00DD65A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693-712.</w:t>
      </w:r>
    </w:p>
    <w:p w14:paraId="5986C383" w14:textId="0E48C402" w:rsidR="00183DF0" w:rsidRPr="0092419F" w:rsidRDefault="00183DF0" w:rsidP="00183DF0">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6DD683AF" w14:textId="0B288A42" w:rsidR="00183DF0" w:rsidRDefault="00183DF0" w:rsidP="00183DF0">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2DADAD06" w14:textId="74569A2B" w:rsidR="00BE0CB8" w:rsidRDefault="00BE0CB8" w:rsidP="00BE0CB8">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Bieman-Copland, S., &amp; Charness, N. (1994). Memory knowledge and memory monitoring in adulthood. </w:t>
      </w:r>
      <w:r w:rsidRPr="008A20F6">
        <w:rPr>
          <w:rFonts w:ascii="Times New Roman" w:hAnsi="Times New Roman" w:cs="Times New Roman"/>
          <w:i/>
          <w:iCs/>
          <w:sz w:val="24"/>
          <w:szCs w:val="24"/>
        </w:rPr>
        <w:t>Psychology and Aging, 9</w:t>
      </w:r>
      <w:r w:rsidRPr="008A20F6">
        <w:rPr>
          <w:rFonts w:ascii="Times New Roman" w:hAnsi="Times New Roman" w:cs="Times New Roman"/>
          <w:sz w:val="24"/>
          <w:szCs w:val="24"/>
        </w:rPr>
        <w:t>(2), 287–302.</w:t>
      </w:r>
      <w:r w:rsidRPr="00257E40">
        <w:rPr>
          <w:rFonts w:ascii="Times New Roman" w:hAnsi="Times New Roman" w:cs="Times New Roman"/>
          <w:sz w:val="24"/>
          <w:szCs w:val="24"/>
        </w:rPr>
        <w:t xml:space="preserve"> </w:t>
      </w:r>
    </w:p>
    <w:p w14:paraId="1ADA787E" w14:textId="442F832E" w:rsidR="00111F96" w:rsidRDefault="00111F96" w:rsidP="00111F96">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1F2C451D" w14:textId="7E6B288E" w:rsidR="00EE5579" w:rsidRDefault="00EE5579" w:rsidP="00EE5579">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 xml:space="preserve">(2023).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5EAFD9F4" w14:textId="7542F975" w:rsidR="00527C20" w:rsidRPr="008B4567" w:rsidRDefault="00527C20" w:rsidP="00EE5579">
      <w:pPr>
        <w:spacing w:after="0" w:line="480" w:lineRule="auto"/>
        <w:ind w:left="720" w:hanging="720"/>
        <w:rPr>
          <w:rFonts w:ascii="Times New Roman" w:hAnsi="Times New Roman" w:cs="Times New Roman"/>
          <w:color w:val="0070C0"/>
          <w:sz w:val="24"/>
          <w:szCs w:val="24"/>
        </w:rPr>
      </w:pPr>
      <w:r w:rsidRPr="008B4567">
        <w:rPr>
          <w:rFonts w:ascii="Times New Roman" w:hAnsi="Times New Roman" w:cs="Times New Roman"/>
          <w:color w:val="0070C0"/>
          <w:sz w:val="24"/>
          <w:szCs w:val="24"/>
        </w:rPr>
        <w:t xml:space="preserve">Chang, M. &amp; Brainerd, C. J. (2025). Judgments of learning enhance elaborative rather than relational processing: Implications form phonologically related and phonological-semantic mediated pairs. </w:t>
      </w:r>
      <w:r w:rsidRPr="008B4567">
        <w:rPr>
          <w:rFonts w:ascii="Times New Roman" w:hAnsi="Times New Roman" w:cs="Times New Roman"/>
          <w:i/>
          <w:iCs/>
          <w:color w:val="0070C0"/>
          <w:sz w:val="24"/>
          <w:szCs w:val="24"/>
        </w:rPr>
        <w:t>Journal of Memory and Language, 144</w:t>
      </w:r>
      <w:r w:rsidR="008B4567" w:rsidRPr="008B4567">
        <w:rPr>
          <w:rFonts w:ascii="Times New Roman" w:hAnsi="Times New Roman" w:cs="Times New Roman"/>
          <w:color w:val="0070C0"/>
          <w:sz w:val="24"/>
          <w:szCs w:val="24"/>
        </w:rPr>
        <w:t>, 104667.</w:t>
      </w:r>
    </w:p>
    <w:p w14:paraId="7B31522D" w14:textId="3FDFC283" w:rsidR="009F23D3" w:rsidRDefault="009F23D3" w:rsidP="00EE557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Chwilla, D. J. &amp; Kolk, H. H. J. (2002). Three-step priming in lexical decision. </w:t>
      </w:r>
      <w:r>
        <w:rPr>
          <w:rFonts w:ascii="Times New Roman" w:hAnsi="Times New Roman" w:cs="Times New Roman"/>
          <w:i/>
          <w:iCs/>
          <w:sz w:val="24"/>
          <w:szCs w:val="24"/>
        </w:rPr>
        <w:t>Memory &amp; Cognition, 30</w:t>
      </w:r>
      <w:r>
        <w:rPr>
          <w:rFonts w:ascii="Times New Roman" w:hAnsi="Times New Roman" w:cs="Times New Roman"/>
          <w:sz w:val="24"/>
          <w:szCs w:val="24"/>
        </w:rPr>
        <w:t>, 217-225.</w:t>
      </w:r>
    </w:p>
    <w:p w14:paraId="02403595" w14:textId="77777777" w:rsidR="009D7D02" w:rsidRDefault="002120DF" w:rsidP="009D7D0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Collins, A. M. &amp; Loftus, E. F. (1975). A spreading-activation theory of semantic processing. </w:t>
      </w:r>
      <w:r>
        <w:rPr>
          <w:rFonts w:ascii="Times New Roman" w:hAnsi="Times New Roman" w:cs="Times New Roman"/>
          <w:i/>
          <w:iCs/>
          <w:sz w:val="24"/>
          <w:szCs w:val="24"/>
        </w:rPr>
        <w:t>Psychological Review, 82</w:t>
      </w:r>
      <w:r>
        <w:rPr>
          <w:rFonts w:ascii="Times New Roman" w:hAnsi="Times New Roman" w:cs="Times New Roman"/>
          <w:sz w:val="24"/>
          <w:szCs w:val="24"/>
        </w:rPr>
        <w:t>(6), 407-428.</w:t>
      </w:r>
    </w:p>
    <w:p w14:paraId="1ACD3A51" w14:textId="2F33B8E5" w:rsidR="0068017D" w:rsidRPr="0068017D" w:rsidRDefault="009D7D02" w:rsidP="0068017D">
      <w:pPr>
        <w:spacing w:after="0" w:line="480" w:lineRule="auto"/>
        <w:ind w:left="720" w:hanging="720"/>
        <w:rPr>
          <w:rFonts w:ascii="Times New Roman" w:hAnsi="Times New Roman" w:cs="Times New Roman"/>
          <w:color w:val="0070C0"/>
          <w:sz w:val="24"/>
          <w:szCs w:val="24"/>
        </w:rPr>
      </w:pPr>
      <w:r w:rsidRPr="009D7D02">
        <w:rPr>
          <w:rFonts w:ascii="Times New Roman" w:hAnsi="Times New Roman" w:cs="Times New Roman"/>
          <w:color w:val="0070C0"/>
          <w:sz w:val="24"/>
          <w:szCs w:val="24"/>
        </w:rPr>
        <w:t xml:space="preserve">Cochran, W. G. (1954). The combination of estimates from different experiments. </w:t>
      </w:r>
      <w:r w:rsidRPr="009D7D02">
        <w:rPr>
          <w:rFonts w:ascii="Times New Roman" w:hAnsi="Times New Roman" w:cs="Times New Roman"/>
          <w:i/>
          <w:iCs/>
          <w:color w:val="0070C0"/>
          <w:sz w:val="24"/>
          <w:szCs w:val="24"/>
        </w:rPr>
        <w:t>Biometrics</w:t>
      </w:r>
      <w:r w:rsidRPr="009D7D02">
        <w:rPr>
          <w:rFonts w:ascii="Times New Roman" w:hAnsi="Times New Roman" w:cs="Times New Roman"/>
          <w:color w:val="0070C0"/>
          <w:sz w:val="24"/>
          <w:szCs w:val="24"/>
        </w:rPr>
        <w:t xml:space="preserve">, </w:t>
      </w:r>
      <w:r w:rsidRPr="009D7D02">
        <w:rPr>
          <w:rFonts w:ascii="Times New Roman" w:hAnsi="Times New Roman" w:cs="Times New Roman"/>
          <w:i/>
          <w:iCs/>
          <w:color w:val="0070C0"/>
          <w:sz w:val="24"/>
          <w:szCs w:val="24"/>
        </w:rPr>
        <w:t>10</w:t>
      </w:r>
      <w:r w:rsidRPr="009D7D02">
        <w:rPr>
          <w:rFonts w:ascii="Times New Roman" w:hAnsi="Times New Roman" w:cs="Times New Roman"/>
          <w:color w:val="0070C0"/>
          <w:sz w:val="24"/>
          <w:szCs w:val="24"/>
        </w:rPr>
        <w:t>(1), 101</w:t>
      </w:r>
      <w:r w:rsidRPr="009D7D02">
        <w:rPr>
          <w:rFonts w:ascii="Times New Roman" w:hAnsi="Times New Roman" w:cs="Times New Roman" w:hint="eastAsia"/>
          <w:color w:val="0070C0"/>
          <w:sz w:val="24"/>
          <w:szCs w:val="24"/>
        </w:rPr>
        <w:t>–</w:t>
      </w:r>
      <w:r w:rsidRPr="009D7D02">
        <w:rPr>
          <w:rFonts w:ascii="Times New Roman" w:hAnsi="Times New Roman" w:cs="Times New Roman"/>
          <w:color w:val="0070C0"/>
          <w:sz w:val="24"/>
          <w:szCs w:val="24"/>
        </w:rPr>
        <w:t>129.</w:t>
      </w:r>
    </w:p>
    <w:p w14:paraId="4D103EDE" w14:textId="2AE50669" w:rsidR="0068017D" w:rsidRPr="009D7D02" w:rsidRDefault="0068017D" w:rsidP="0068017D">
      <w:pPr>
        <w:spacing w:after="0" w:line="480" w:lineRule="auto"/>
        <w:ind w:left="720" w:hanging="720"/>
        <w:rPr>
          <w:rFonts w:ascii="Times New Roman" w:hAnsi="Times New Roman" w:cs="Times New Roman"/>
          <w:color w:val="0070C0"/>
          <w:sz w:val="24"/>
          <w:szCs w:val="24"/>
        </w:rPr>
      </w:pPr>
      <w:r w:rsidRPr="0068017D">
        <w:rPr>
          <w:rFonts w:ascii="Times New Roman" w:hAnsi="Times New Roman" w:cs="Times New Roman"/>
          <w:color w:val="0070C0"/>
          <w:sz w:val="24"/>
          <w:szCs w:val="24"/>
        </w:rPr>
        <w:t xml:space="preserve">Craik, F. I. M., &amp; Lockhart, R. S. (1972). Levels of processing: A framework for memory research. </w:t>
      </w:r>
      <w:r w:rsidRPr="0068017D">
        <w:rPr>
          <w:rFonts w:ascii="Times New Roman" w:hAnsi="Times New Roman" w:cs="Times New Roman"/>
          <w:i/>
          <w:iCs/>
          <w:color w:val="0070C0"/>
          <w:sz w:val="24"/>
          <w:szCs w:val="24"/>
        </w:rPr>
        <w:t>Journal of Verbal Learning and Verbal Behavior, 11</w:t>
      </w:r>
      <w:r w:rsidRPr="0068017D">
        <w:rPr>
          <w:rFonts w:ascii="Times New Roman" w:hAnsi="Times New Roman" w:cs="Times New Roman"/>
          <w:color w:val="0070C0"/>
          <w:sz w:val="24"/>
          <w:szCs w:val="24"/>
        </w:rPr>
        <w:t xml:space="preserve">(6), 671–684. </w:t>
      </w:r>
    </w:p>
    <w:p w14:paraId="52AED705" w14:textId="7C615B9B" w:rsidR="00E13497" w:rsidRPr="00E13497" w:rsidRDefault="00E13497" w:rsidP="00E1349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Deyne, S., Navarro, D. J., Perfors, A., Brysbaert, M., &amp; Storms, G.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w:t>
      </w:r>
      <w:r w:rsidRPr="00E13497">
        <w:rPr>
          <w:rFonts w:ascii="Times New Roman" w:hAnsi="Times New Roman" w:cs="Times New Roman"/>
          <w:sz w:val="24"/>
          <w:szCs w:val="24"/>
        </w:rPr>
        <w:t>–</w:t>
      </w:r>
      <w:r>
        <w:rPr>
          <w:rFonts w:ascii="Times New Roman" w:hAnsi="Times New Roman" w:cs="Times New Roman"/>
          <w:sz w:val="24"/>
          <w:szCs w:val="24"/>
        </w:rPr>
        <w:t>1006.</w:t>
      </w:r>
    </w:p>
    <w:p w14:paraId="25AF2FAD" w14:textId="2C632C0C" w:rsidR="00DB2899" w:rsidRDefault="00DB2899" w:rsidP="00DB289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2C9FF9A8" w14:textId="77777777" w:rsidR="00111F96" w:rsidRPr="007969D7" w:rsidRDefault="00111F96" w:rsidP="00111F96">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63D09596" w14:textId="79A85A1E" w:rsidR="008A1C5B" w:rsidRDefault="00111F96" w:rsidP="008A1C5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2020 from </w:t>
      </w:r>
      <w:hyperlink r:id="rId7" w:history="1">
        <w:r w:rsidR="008A1C5B" w:rsidRPr="00085A1E">
          <w:rPr>
            <w:rStyle w:val="Hyperlink"/>
            <w:rFonts w:ascii="Times New Roman" w:hAnsi="Times New Roman" w:cs="Times New Roman"/>
            <w:sz w:val="24"/>
            <w:szCs w:val="24"/>
          </w:rPr>
          <w:t>https://github.com/gikeymarica/Collector</w:t>
        </w:r>
      </w:hyperlink>
    </w:p>
    <w:p w14:paraId="52AB1EF9" w14:textId="77777777" w:rsidR="008A1C5B" w:rsidRDefault="00690DAF" w:rsidP="008A1C5B">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p>
    <w:p w14:paraId="39627504" w14:textId="615345D6" w:rsidR="00DD65A5" w:rsidRPr="008A1C5B" w:rsidRDefault="00DD65A5" w:rsidP="008A1C5B">
      <w:pPr>
        <w:spacing w:after="0" w:line="480" w:lineRule="auto"/>
        <w:ind w:left="720" w:hanging="720"/>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Hourihan, K. L., Benjamin, A. S., &amp; Liu, X. (2012). A cross-race effect in metamemory: Predictions of face recognition are more accurate for members of our own race. </w:t>
      </w:r>
      <w:r>
        <w:rPr>
          <w:rFonts w:ascii="Times New Roman" w:eastAsia="Times New Roman" w:hAnsi="Times New Roman" w:cs="Times New Roman"/>
          <w:i/>
          <w:color w:val="000000"/>
          <w:sz w:val="24"/>
          <w:szCs w:val="24"/>
        </w:rPr>
        <w:t>Journal of Applied Research in Memory and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(3), 158–162. https://doi.org/10.1016/j.jarmac.2012.06.004</w:t>
      </w:r>
    </w:p>
    <w:p w14:paraId="41219876" w14:textId="77777777" w:rsidR="0068017D" w:rsidRPr="0068017D" w:rsidRDefault="0068017D" w:rsidP="0068017D">
      <w:pPr>
        <w:spacing w:after="0" w:line="480" w:lineRule="auto"/>
        <w:ind w:left="720" w:hanging="720"/>
        <w:rPr>
          <w:rFonts w:ascii="Times New Roman" w:hAnsi="Times New Roman" w:cs="Times New Roman"/>
          <w:sz w:val="24"/>
          <w:szCs w:val="24"/>
        </w:rPr>
      </w:pPr>
    </w:p>
    <w:p w14:paraId="017941EB" w14:textId="4C2CE6D0" w:rsidR="0068017D" w:rsidRPr="0068017D" w:rsidRDefault="0068017D" w:rsidP="0068017D">
      <w:pPr>
        <w:spacing w:after="0" w:line="480" w:lineRule="auto"/>
        <w:ind w:left="720" w:hanging="720"/>
        <w:rPr>
          <w:rFonts w:ascii="Times New Roman" w:hAnsi="Times New Roman" w:cs="Times New Roman"/>
          <w:color w:val="0070C0"/>
          <w:sz w:val="24"/>
          <w:szCs w:val="24"/>
        </w:rPr>
      </w:pPr>
      <w:r w:rsidRPr="0068017D">
        <w:rPr>
          <w:rFonts w:ascii="Times New Roman" w:hAnsi="Times New Roman" w:cs="Times New Roman"/>
          <w:color w:val="0070C0"/>
          <w:sz w:val="24"/>
          <w:szCs w:val="24"/>
        </w:rPr>
        <w:t xml:space="preserve">Hunt, R. R., &amp; Einstein, G. O. (1981). Relational and item-specific information in memory. </w:t>
      </w:r>
      <w:r w:rsidRPr="0068017D">
        <w:rPr>
          <w:rFonts w:ascii="Times New Roman" w:hAnsi="Times New Roman" w:cs="Times New Roman"/>
          <w:i/>
          <w:iCs/>
          <w:color w:val="0070C0"/>
          <w:sz w:val="24"/>
          <w:szCs w:val="24"/>
        </w:rPr>
        <w:t>Journal of Verbal Learning and Verbal Behavior, 20</w:t>
      </w:r>
      <w:r w:rsidRPr="0068017D">
        <w:rPr>
          <w:rFonts w:ascii="Times New Roman" w:hAnsi="Times New Roman" w:cs="Times New Roman"/>
          <w:color w:val="0070C0"/>
          <w:sz w:val="24"/>
          <w:szCs w:val="24"/>
        </w:rPr>
        <w:t xml:space="preserve">(5), 497–514. </w:t>
      </w:r>
    </w:p>
    <w:p w14:paraId="249790A9" w14:textId="6E48FF5B"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DD21C8E" w14:textId="4100C6F2" w:rsidR="00BC30A2" w:rsidRDefault="00183DF0" w:rsidP="00BC30A2">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39FD73F4" w14:textId="4281A6B4" w:rsidR="00D36CBB" w:rsidRDefault="00D36CBB" w:rsidP="00D36CB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(1981). Semantic facilitation in lexical decision as a function of prime-target association. </w:t>
      </w:r>
      <w:r>
        <w:rPr>
          <w:rFonts w:ascii="Times New Roman" w:hAnsi="Times New Roman" w:cs="Times New Roman"/>
          <w:i/>
          <w:iCs/>
          <w:sz w:val="24"/>
          <w:szCs w:val="24"/>
        </w:rPr>
        <w:t>Memory &amp; Cognition, 9</w:t>
      </w:r>
      <w:r>
        <w:rPr>
          <w:rFonts w:ascii="Times New Roman" w:hAnsi="Times New Roman" w:cs="Times New Roman"/>
          <w:sz w:val="24"/>
          <w:szCs w:val="24"/>
        </w:rPr>
        <w:t>, 587</w:t>
      </w:r>
      <w:r w:rsidRPr="00BC30A2">
        <w:rPr>
          <w:rFonts w:ascii="Times New Roman" w:hAnsi="Times New Roman" w:cs="Times New Roman"/>
          <w:sz w:val="24"/>
          <w:szCs w:val="24"/>
        </w:rPr>
        <w:t>–</w:t>
      </w:r>
      <w:r>
        <w:rPr>
          <w:rFonts w:ascii="Times New Roman" w:hAnsi="Times New Roman" w:cs="Times New Roman"/>
          <w:sz w:val="24"/>
          <w:szCs w:val="24"/>
        </w:rPr>
        <w:t>598.</w:t>
      </w:r>
    </w:p>
    <w:p w14:paraId="237A55D5" w14:textId="388AA58A"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7C639529" w14:textId="55DCF965"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53840621" w14:textId="292CEAEE" w:rsidR="00E22EB5" w:rsidRPr="004E0278" w:rsidRDefault="004E0278"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Bjork, R. A. (2006). Illusions of competence during study can be remedied by manipulations that enhance learner’s sensitivity to retrieval conditions at test. </w:t>
      </w:r>
      <w:r>
        <w:rPr>
          <w:rFonts w:ascii="Times New Roman" w:hAnsi="Times New Roman" w:cs="Times New Roman"/>
          <w:i/>
          <w:iCs/>
          <w:sz w:val="24"/>
          <w:szCs w:val="24"/>
        </w:rPr>
        <w:t>Memory &amp; Cognition, 34</w:t>
      </w:r>
      <w:r>
        <w:rPr>
          <w:rFonts w:ascii="Times New Roman" w:hAnsi="Times New Roman" w:cs="Times New Roman"/>
          <w:sz w:val="24"/>
          <w:szCs w:val="24"/>
        </w:rPr>
        <w:t>, 959-972.</w:t>
      </w:r>
    </w:p>
    <w:p w14:paraId="3F09503A" w14:textId="1C8BA699" w:rsidR="00063C55" w:rsidRPr="00063C55" w:rsidRDefault="00063C5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Maki, W. S. (2007). Judgments of associative memory. </w:t>
      </w:r>
      <w:r>
        <w:rPr>
          <w:rFonts w:ascii="Times New Roman" w:hAnsi="Times New Roman" w:cs="Times New Roman"/>
          <w:i/>
          <w:iCs/>
          <w:sz w:val="24"/>
          <w:szCs w:val="24"/>
        </w:rPr>
        <w:t>Cognitive Psychology, 54</w:t>
      </w:r>
      <w:r>
        <w:rPr>
          <w:rFonts w:ascii="Times New Roman" w:hAnsi="Times New Roman" w:cs="Times New Roman"/>
          <w:sz w:val="24"/>
          <w:szCs w:val="24"/>
        </w:rPr>
        <w:t>(4), 319 – 353.</w:t>
      </w:r>
    </w:p>
    <w:p w14:paraId="1378D1D1" w14:textId="07D4739A" w:rsidR="00B407C0" w:rsidRDefault="00B407C0" w:rsidP="00B407C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6E718143" w14:textId="6B2A9B72"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603DF0" w14:textId="5502FB5A"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589-625.</w:t>
      </w:r>
    </w:p>
    <w:p w14:paraId="39572CD8" w14:textId="77777777" w:rsidR="00D36CBB" w:rsidRDefault="00B407C0" w:rsidP="00B407C0">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198-1213</w:t>
      </w:r>
      <w:r w:rsidRPr="002703F6">
        <w:rPr>
          <w:rFonts w:ascii="Times New Roman" w:hAnsi="Times New Roman" w:cs="Times New Roman"/>
          <w:sz w:val="24"/>
          <w:szCs w:val="24"/>
        </w:rPr>
        <w:t>.</w:t>
      </w:r>
    </w:p>
    <w:p w14:paraId="1E34C880" w14:textId="3F0B5CB8" w:rsidR="00B407C0" w:rsidRDefault="00D36CBB"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(2024). Judgment of learning reactivity reflects enhanced relational encoding on cued-recall but </w:t>
      </w:r>
      <w:r w:rsidR="008B4567">
        <w:rPr>
          <w:rFonts w:ascii="Times New Roman" w:hAnsi="Times New Roman" w:cs="Times New Roman"/>
          <w:sz w:val="24"/>
          <w:szCs w:val="24"/>
        </w:rPr>
        <w:t xml:space="preserve">not </w:t>
      </w:r>
      <w:r>
        <w:rPr>
          <w:rFonts w:ascii="Times New Roman" w:hAnsi="Times New Roman" w:cs="Times New Roman"/>
          <w:sz w:val="24"/>
          <w:szCs w:val="24"/>
        </w:rPr>
        <w:t xml:space="preserve">recognition tests. </w:t>
      </w:r>
      <w:r>
        <w:rPr>
          <w:rFonts w:ascii="Times New Roman" w:hAnsi="Times New Roman" w:cs="Times New Roman"/>
          <w:i/>
          <w:iCs/>
          <w:sz w:val="24"/>
          <w:szCs w:val="24"/>
        </w:rPr>
        <w:t>Metacognition and Learning, 19</w:t>
      </w:r>
      <w:r>
        <w:rPr>
          <w:rFonts w:ascii="Times New Roman" w:hAnsi="Times New Roman" w:cs="Times New Roman"/>
          <w:sz w:val="24"/>
          <w:szCs w:val="24"/>
        </w:rPr>
        <w:t>, 189-213.</w:t>
      </w:r>
      <w:r w:rsidR="00B407C0" w:rsidRPr="002703F6">
        <w:rPr>
          <w:rFonts w:ascii="Times New Roman" w:hAnsi="Times New Roman" w:cs="Times New Roman"/>
          <w:sz w:val="24"/>
          <w:szCs w:val="24"/>
        </w:rPr>
        <w:t xml:space="preserve"> </w:t>
      </w:r>
    </w:p>
    <w:p w14:paraId="69FCA5B2" w14:textId="77777777"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CCCA656" w14:textId="1E1FB7CE"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1C660029" w14:textId="33A726FF" w:rsidR="00D03003" w:rsidRPr="004310A1" w:rsidRDefault="00D03003" w:rsidP="002F62C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Myers</w:t>
      </w:r>
      <w:r w:rsidR="004310A1">
        <w:rPr>
          <w:rFonts w:ascii="Times New Roman" w:hAnsi="Times New Roman" w:cs="Times New Roman"/>
          <w:sz w:val="24"/>
          <w:szCs w:val="24"/>
        </w:rPr>
        <w:t xml:space="preserve">, S. J., Rhodes, M. G., &amp; Hausman, H. E. (2020). Judgments of learning (JOLs) selectively improve memory depending on the type of test. </w:t>
      </w:r>
      <w:r w:rsidR="004310A1">
        <w:rPr>
          <w:rFonts w:ascii="Times New Roman" w:hAnsi="Times New Roman" w:cs="Times New Roman"/>
          <w:i/>
          <w:iCs/>
          <w:sz w:val="24"/>
          <w:szCs w:val="24"/>
        </w:rPr>
        <w:t>Memory &amp; Cognition, 48</w:t>
      </w:r>
      <w:r w:rsidR="004310A1">
        <w:rPr>
          <w:rFonts w:ascii="Times New Roman" w:hAnsi="Times New Roman" w:cs="Times New Roman"/>
          <w:sz w:val="24"/>
          <w:szCs w:val="24"/>
        </w:rPr>
        <w:t>, 745</w:t>
      </w:r>
      <w:r w:rsidR="009850AB" w:rsidRPr="009850AB">
        <w:rPr>
          <w:rFonts w:ascii="Times New Roman" w:hAnsi="Times New Roman" w:cs="Times New Roman"/>
          <w:sz w:val="24"/>
          <w:szCs w:val="24"/>
        </w:rPr>
        <w:t>–</w:t>
      </w:r>
      <w:r w:rsidR="004310A1">
        <w:rPr>
          <w:rFonts w:ascii="Times New Roman" w:hAnsi="Times New Roman" w:cs="Times New Roman"/>
          <w:sz w:val="24"/>
          <w:szCs w:val="24"/>
        </w:rPr>
        <w:t>758.</w:t>
      </w:r>
    </w:p>
    <w:p w14:paraId="272494FA" w14:textId="03597C7F" w:rsidR="00B407C0" w:rsidRDefault="00B407C0" w:rsidP="00B407C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247" w:name="_Hlk137041070"/>
      <w:r w:rsidRPr="00345B50">
        <w:rPr>
          <w:rFonts w:ascii="Times New Roman" w:hAnsi="Times New Roman" w:cs="Times New Roman"/>
          <w:sz w:val="24"/>
          <w:szCs w:val="24"/>
        </w:rPr>
        <w:t>–</w:t>
      </w:r>
      <w:bookmarkEnd w:id="247"/>
      <w:r w:rsidRPr="00345B50">
        <w:rPr>
          <w:rFonts w:ascii="Times New Roman" w:hAnsi="Times New Roman" w:cs="Times New Roman"/>
          <w:sz w:val="24"/>
          <w:szCs w:val="24"/>
        </w:rPr>
        <w:t>407.</w:t>
      </w:r>
    </w:p>
    <w:p w14:paraId="49824F71" w14:textId="094141B8" w:rsidR="00BE0CB8" w:rsidRDefault="00BE0CB8" w:rsidP="00BE0CB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Rivers, M. L., Dunlosky, J., Janes, J. L., Witherby, A. E., &amp; Tauber, S. K. (2023). Judgments of learning enhance recall for category-cued but no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1547-1561.</w:t>
      </w:r>
    </w:p>
    <w:p w14:paraId="44A36367" w14:textId="2760D96F" w:rsidR="006D2110" w:rsidRPr="000C3D4A" w:rsidRDefault="006D2110" w:rsidP="006D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Janes, J. L., Dunlosky, J., Witherby, A. E., &amp; Tauber, S. K. (2023). Exploring the role of attentional reorienting in the reactive effects of judgments of learning on memory performance. </w:t>
      </w:r>
      <w:r>
        <w:rPr>
          <w:rFonts w:ascii="Times New Roman" w:hAnsi="Times New Roman" w:cs="Times New Roman"/>
          <w:i/>
          <w:iCs/>
          <w:sz w:val="24"/>
          <w:szCs w:val="24"/>
        </w:rPr>
        <w:t>Journal of Intelligence, 11</w:t>
      </w:r>
      <w:r>
        <w:rPr>
          <w:rFonts w:ascii="Times New Roman" w:hAnsi="Times New Roman" w:cs="Times New Roman"/>
          <w:sz w:val="24"/>
          <w:szCs w:val="24"/>
        </w:rPr>
        <w:t>(8), 164.</w:t>
      </w:r>
    </w:p>
    <w:p w14:paraId="2AD3ED5A" w14:textId="77777777" w:rsidR="006D2110" w:rsidRDefault="006D2110" w:rsidP="006D2110">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1B813EFC" w14:textId="77777777" w:rsidR="006D2110" w:rsidRDefault="006D2110" w:rsidP="006D211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6CC368FE" w14:textId="24E82A79" w:rsidR="00607FE7" w:rsidRPr="00607FE7" w:rsidRDefault="00607FE7" w:rsidP="006D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Undorf, M., Ingendahl, F., &amp; Halamish, V. (2024). Making judgments of learning either enhances or impairs memory: Evidence from 17 experiments with related and unrelated word pairs.</w:t>
      </w:r>
      <w:r>
        <w:rPr>
          <w:rFonts w:ascii="Times New Roman" w:hAnsi="Times New Roman" w:cs="Times New Roman"/>
          <w:i/>
          <w:iCs/>
          <w:sz w:val="24"/>
          <w:szCs w:val="24"/>
        </w:rPr>
        <w:t xml:space="preserve"> Collabra: Psychology, 10</w:t>
      </w:r>
      <w:r>
        <w:rPr>
          <w:rFonts w:ascii="Times New Roman" w:hAnsi="Times New Roman" w:cs="Times New Roman"/>
          <w:sz w:val="24"/>
          <w:szCs w:val="24"/>
        </w:rPr>
        <w:t>, 108</w:t>
      </w:r>
      <w:r w:rsidRPr="00607FE7">
        <w:rPr>
          <w:rFonts w:ascii="Times New Roman" w:hAnsi="Times New Roman" w:cs="Times New Roman"/>
          <w:sz w:val="24"/>
          <w:szCs w:val="24"/>
        </w:rPr>
        <w:t>–</w:t>
      </w:r>
      <w:r>
        <w:rPr>
          <w:rFonts w:ascii="Times New Roman" w:hAnsi="Times New Roman" w:cs="Times New Roman"/>
          <w:sz w:val="24"/>
          <w:szCs w:val="24"/>
        </w:rPr>
        <w:t>17.</w:t>
      </w:r>
    </w:p>
    <w:p w14:paraId="12E81676" w14:textId="5A0CEE18" w:rsidR="00AA585B" w:rsidRDefault="00AA585B" w:rsidP="006D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Valentine, K. D. &amp; Buchanan, E. M. (2013). JAM-boree: An application of observation oriented modeling to judgments of associative memory. </w:t>
      </w:r>
      <w:r>
        <w:rPr>
          <w:rFonts w:ascii="Times New Roman" w:hAnsi="Times New Roman" w:cs="Times New Roman"/>
          <w:i/>
          <w:iCs/>
          <w:sz w:val="24"/>
          <w:szCs w:val="24"/>
        </w:rPr>
        <w:t>Journal of Cognitive Psychology, 25</w:t>
      </w:r>
      <w:r>
        <w:rPr>
          <w:rFonts w:ascii="Times New Roman" w:hAnsi="Times New Roman" w:cs="Times New Roman"/>
          <w:sz w:val="24"/>
          <w:szCs w:val="24"/>
        </w:rPr>
        <w:t>(4), 400-422.</w:t>
      </w:r>
    </w:p>
    <w:p w14:paraId="27A20F01" w14:textId="3230E620" w:rsidR="00CC39D8" w:rsidRPr="00CC39D8" w:rsidRDefault="00CC39D8" w:rsidP="00CC39D8">
      <w:pPr>
        <w:spacing w:after="0" w:line="480" w:lineRule="auto"/>
        <w:ind w:left="720" w:hanging="720"/>
        <w:rPr>
          <w:rFonts w:ascii="Times New Roman" w:hAnsi="Times New Roman" w:cs="Times New Roman"/>
          <w:color w:val="0070C0"/>
          <w:sz w:val="24"/>
          <w:szCs w:val="24"/>
        </w:rPr>
      </w:pPr>
      <w:r w:rsidRPr="00CC39D8">
        <w:rPr>
          <w:rFonts w:ascii="Times New Roman" w:hAnsi="Times New Roman" w:cs="Times New Roman"/>
          <w:color w:val="0070C0"/>
          <w:sz w:val="24"/>
          <w:szCs w:val="24"/>
        </w:rPr>
        <w:t xml:space="preserve">Viechtbauer, W. (2010). Conducting meta-analyses in R with the metafor package. </w:t>
      </w:r>
      <w:r w:rsidRPr="00CC39D8">
        <w:rPr>
          <w:rFonts w:ascii="Times New Roman" w:hAnsi="Times New Roman" w:cs="Times New Roman"/>
          <w:i/>
          <w:iCs/>
          <w:color w:val="0070C0"/>
          <w:sz w:val="24"/>
          <w:szCs w:val="24"/>
        </w:rPr>
        <w:t>Journal of Statistical Software, 36</w:t>
      </w:r>
      <w:r w:rsidRPr="00CC39D8">
        <w:rPr>
          <w:rFonts w:ascii="Times New Roman" w:hAnsi="Times New Roman" w:cs="Times New Roman"/>
          <w:color w:val="0070C0"/>
          <w:sz w:val="24"/>
          <w:szCs w:val="24"/>
        </w:rPr>
        <w:t>(3), 1 – 48.</w:t>
      </w:r>
    </w:p>
    <w:p w14:paraId="485A0D6F" w14:textId="77777777" w:rsidR="006D2110" w:rsidRDefault="006D2110" w:rsidP="006D211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0AD454A4" w14:textId="77777777" w:rsidR="00275B6C" w:rsidRDefault="00275B6C">
      <w:pPr>
        <w:rPr>
          <w:rFonts w:ascii="Times New Roman" w:hAnsi="Times New Roman" w:cs="Times New Roman"/>
          <w:sz w:val="24"/>
          <w:szCs w:val="24"/>
        </w:rPr>
      </w:pPr>
      <w:r>
        <w:rPr>
          <w:rFonts w:ascii="Times New Roman" w:hAnsi="Times New Roman" w:cs="Times New Roman"/>
          <w:sz w:val="24"/>
          <w:szCs w:val="24"/>
        </w:rPr>
        <w:br w:type="page"/>
      </w:r>
    </w:p>
    <w:p w14:paraId="5CAB8140" w14:textId="2C1FF94F" w:rsidR="00725A54" w:rsidRPr="00725A54" w:rsidRDefault="00725A54" w:rsidP="00725A54">
      <w:pPr>
        <w:pStyle w:val="NormalWeb"/>
        <w:jc w:val="center"/>
      </w:pPr>
      <w:r w:rsidRPr="00725A54">
        <w:rPr>
          <w:noProof/>
        </w:rPr>
        <w:lastRenderedPageBreak/>
        <w:drawing>
          <wp:inline distT="0" distB="0" distL="0" distR="0" wp14:anchorId="31D1E784" wp14:editId="01ADFAFA">
            <wp:extent cx="5697220" cy="7131050"/>
            <wp:effectExtent l="0" t="0" r="0" b="0"/>
            <wp:docPr id="1931509178" name="Picture 5"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09178" name="Picture 5" descr="A graph of different types of data&#10;&#10;Description automatically generated with medium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t="5016" b="8333"/>
                    <a:stretch/>
                  </pic:blipFill>
                  <pic:spPr bwMode="auto">
                    <a:xfrm>
                      <a:off x="0" y="0"/>
                      <a:ext cx="5697220" cy="7131050"/>
                    </a:xfrm>
                    <a:prstGeom prst="rect">
                      <a:avLst/>
                    </a:prstGeom>
                    <a:noFill/>
                    <a:ln>
                      <a:noFill/>
                    </a:ln>
                    <a:extLst>
                      <a:ext uri="{53640926-AAD7-44D8-BBD7-CCE9431645EC}">
                        <a14:shadowObscured xmlns:a14="http://schemas.microsoft.com/office/drawing/2010/main"/>
                      </a:ext>
                    </a:extLst>
                  </pic:spPr>
                </pic:pic>
              </a:graphicData>
            </a:graphic>
          </wp:inline>
        </w:drawing>
      </w:r>
    </w:p>
    <w:p w14:paraId="7569BBAF" w14:textId="7C777567" w:rsidR="00725A54" w:rsidRPr="00725A54"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 xml:space="preserve">Figure </w:t>
      </w:r>
      <w:r>
        <w:rPr>
          <w:rFonts w:ascii="Times New Roman" w:hAnsi="Times New Roman"/>
          <w:i/>
          <w:iCs/>
          <w:sz w:val="24"/>
          <w:szCs w:val="24"/>
        </w:rPr>
        <w:t>1</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s 1A (top panel) and 1B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Mediated pairs in Experiment 1B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573029B8" w14:textId="1FF8949D" w:rsidR="00725A54" w:rsidRDefault="00725A54" w:rsidP="00725A54">
      <w:pPr>
        <w:pStyle w:val="NormalWeb"/>
      </w:pPr>
    </w:p>
    <w:p w14:paraId="66791B8D" w14:textId="6FBAEFAC" w:rsidR="00725A54" w:rsidRPr="00725A54" w:rsidRDefault="00725A54" w:rsidP="00725A54">
      <w:pPr>
        <w:spacing w:after="0" w:line="480" w:lineRule="auto"/>
        <w:jc w:val="center"/>
        <w:rPr>
          <w:rFonts w:ascii="Times New Roman" w:hAnsi="Times New Roman" w:cs="Times New Roman"/>
          <w:sz w:val="24"/>
          <w:szCs w:val="24"/>
        </w:rPr>
      </w:pPr>
      <w:r w:rsidRPr="00725A54">
        <w:rPr>
          <w:rFonts w:ascii="Times New Roman" w:hAnsi="Times New Roman" w:cs="Times New Roman"/>
          <w:noProof/>
          <w:sz w:val="24"/>
          <w:szCs w:val="24"/>
        </w:rPr>
        <w:lastRenderedPageBreak/>
        <w:drawing>
          <wp:inline distT="0" distB="0" distL="0" distR="0" wp14:anchorId="61ADE00C" wp14:editId="374E6612">
            <wp:extent cx="5697220" cy="7321550"/>
            <wp:effectExtent l="0" t="0" r="0" b="0"/>
            <wp:docPr id="16967602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60281"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4706" b="6327"/>
                    <a:stretch/>
                  </pic:blipFill>
                  <pic:spPr bwMode="auto">
                    <a:xfrm>
                      <a:off x="0" y="0"/>
                      <a:ext cx="5697220" cy="7321550"/>
                    </a:xfrm>
                    <a:prstGeom prst="rect">
                      <a:avLst/>
                    </a:prstGeom>
                    <a:noFill/>
                    <a:ln>
                      <a:noFill/>
                    </a:ln>
                    <a:extLst>
                      <a:ext uri="{53640926-AAD7-44D8-BBD7-CCE9431645EC}">
                        <a14:shadowObscured xmlns:a14="http://schemas.microsoft.com/office/drawing/2010/main"/>
                      </a:ext>
                    </a:extLst>
                  </pic:spPr>
                </pic:pic>
              </a:graphicData>
            </a:graphic>
          </wp:inline>
        </w:drawing>
      </w:r>
    </w:p>
    <w:p w14:paraId="418E8978" w14:textId="460C79A7" w:rsidR="0038637D"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Figure 2</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s 2A (top panel) and 2B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All mediated pairs in Experiment 2 were mediated through two concepts, and mediated pairs in Experiment 2B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099A5862" w14:textId="77777777" w:rsidR="0038637D" w:rsidRDefault="0038637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5828F79" wp14:editId="7D0734AE">
            <wp:extent cx="6267450" cy="4381500"/>
            <wp:effectExtent l="0" t="0" r="0" b="0"/>
            <wp:docPr id="662514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1818" b="4123"/>
                    <a:stretch>
                      <a:fillRect/>
                    </a:stretch>
                  </pic:blipFill>
                  <pic:spPr bwMode="auto">
                    <a:xfrm>
                      <a:off x="0" y="0"/>
                      <a:ext cx="6267944" cy="4381846"/>
                    </a:xfrm>
                    <a:prstGeom prst="rect">
                      <a:avLst/>
                    </a:prstGeom>
                    <a:noFill/>
                    <a:ln>
                      <a:noFill/>
                    </a:ln>
                    <a:extLst>
                      <a:ext uri="{53640926-AAD7-44D8-BBD7-CCE9431645EC}">
                        <a14:shadowObscured xmlns:a14="http://schemas.microsoft.com/office/drawing/2010/main"/>
                      </a:ext>
                    </a:extLst>
                  </pic:spPr>
                </pic:pic>
              </a:graphicData>
            </a:graphic>
          </wp:inline>
        </w:drawing>
      </w:r>
    </w:p>
    <w:p w14:paraId="67A3E0F8" w14:textId="7BFBE53D" w:rsidR="0038637D" w:rsidRDefault="0038637D">
      <w:pPr>
        <w:rPr>
          <w:rFonts w:ascii="Times New Roman" w:hAnsi="Times New Roman" w:cs="Times New Roman"/>
          <w:sz w:val="24"/>
          <w:szCs w:val="24"/>
        </w:rPr>
      </w:pPr>
      <w:r w:rsidRPr="0038637D">
        <w:rPr>
          <w:rFonts w:ascii="Times New Roman" w:hAnsi="Times New Roman" w:cs="Times New Roman"/>
          <w:i/>
          <w:iCs/>
          <w:color w:val="0070C0"/>
          <w:sz w:val="24"/>
          <w:szCs w:val="24"/>
        </w:rPr>
        <w:t>Figure 3.</w:t>
      </w:r>
      <w:r w:rsidR="008524BB">
        <w:rPr>
          <w:rFonts w:ascii="Times New Roman" w:hAnsi="Times New Roman" w:cs="Times New Roman"/>
          <w:color w:val="0070C0"/>
          <w:sz w:val="24"/>
          <w:szCs w:val="24"/>
        </w:rPr>
        <w:t xml:space="preserve"> Forest plot displaying changes in Cohen’s </w:t>
      </w:r>
      <w:r w:rsidR="008524BB" w:rsidRPr="008524BB">
        <w:rPr>
          <w:rFonts w:ascii="Times New Roman" w:hAnsi="Times New Roman" w:cs="Times New Roman"/>
          <w:i/>
          <w:iCs/>
          <w:color w:val="0070C0"/>
          <w:sz w:val="24"/>
          <w:szCs w:val="24"/>
        </w:rPr>
        <w:t>d</w:t>
      </w:r>
      <w:r w:rsidR="008524BB">
        <w:rPr>
          <w:rFonts w:ascii="Times New Roman" w:hAnsi="Times New Roman" w:cs="Times New Roman"/>
          <w:color w:val="0070C0"/>
          <w:sz w:val="24"/>
          <w:szCs w:val="24"/>
        </w:rPr>
        <w:t xml:space="preserve"> as function for each pair type in Experiments 1A-2B. Bars denote 95% </w:t>
      </w:r>
      <w:r w:rsidR="008524BB" w:rsidRPr="008524BB">
        <w:rPr>
          <w:rFonts w:ascii="Times New Roman" w:hAnsi="Times New Roman" w:cs="Times New Roman"/>
          <w:i/>
          <w:iCs/>
          <w:color w:val="0070C0"/>
          <w:sz w:val="24"/>
          <w:szCs w:val="24"/>
        </w:rPr>
        <w:t>CI</w:t>
      </w:r>
      <w:r w:rsidR="008524BB">
        <w:rPr>
          <w:rFonts w:ascii="Times New Roman" w:hAnsi="Times New Roman" w:cs="Times New Roman"/>
          <w:color w:val="0070C0"/>
          <w:sz w:val="24"/>
          <w:szCs w:val="24"/>
        </w:rPr>
        <w:t>s. Mediated pair types were mediated through one concept in Experiments 1A/1B and two concepts in Experiments 2A/2B. Mediated pairs in “A” experiments were presented in the forward direction. “B” experiments presented mediated pairs in the backward direction.</w:t>
      </w:r>
      <w:r>
        <w:rPr>
          <w:rFonts w:ascii="Times New Roman" w:hAnsi="Times New Roman" w:cs="Times New Roman"/>
          <w:sz w:val="24"/>
          <w:szCs w:val="24"/>
        </w:rPr>
        <w:br w:type="page"/>
      </w:r>
    </w:p>
    <w:p w14:paraId="365716A5" w14:textId="77777777" w:rsidR="00275B6C" w:rsidRDefault="00275B6C" w:rsidP="00725A54">
      <w:pPr>
        <w:spacing w:after="0" w:line="240" w:lineRule="auto"/>
        <w:rPr>
          <w:rFonts w:ascii="Times New Roman" w:hAnsi="Times New Roman" w:cs="Times New Roman"/>
          <w:sz w:val="24"/>
          <w:szCs w:val="24"/>
        </w:rPr>
      </w:pPr>
    </w:p>
    <w:p w14:paraId="27D80C4C" w14:textId="77777777" w:rsidR="004B220B" w:rsidRDefault="00275B6C" w:rsidP="004B220B">
      <w:pPr>
        <w:spacing w:after="0" w:line="480" w:lineRule="auto"/>
        <w:jc w:val="center"/>
        <w:rPr>
          <w:rFonts w:ascii="Times New Roman" w:hAnsi="Times New Roman" w:cs="Times New Roman"/>
          <w:sz w:val="24"/>
          <w:szCs w:val="24"/>
        </w:rPr>
      </w:pPr>
      <w:r w:rsidRPr="00275B6C">
        <w:rPr>
          <w:rFonts w:ascii="Times New Roman" w:hAnsi="Times New Roman" w:cs="Times New Roman"/>
          <w:b/>
          <w:bCs/>
          <w:sz w:val="24"/>
          <w:szCs w:val="24"/>
        </w:rPr>
        <w:t>Appendix</w:t>
      </w:r>
    </w:p>
    <w:p w14:paraId="5304511E" w14:textId="5FDC7742" w:rsidR="00275B6C" w:rsidRPr="004B220B" w:rsidRDefault="00275B6C" w:rsidP="004B220B">
      <w:pPr>
        <w:spacing w:after="0" w:line="480" w:lineRule="auto"/>
        <w:rPr>
          <w:rFonts w:ascii="Times New Roman" w:hAnsi="Times New Roman" w:cs="Times New Roman"/>
          <w:b/>
          <w:bCs/>
          <w:sz w:val="24"/>
          <w:szCs w:val="24"/>
        </w:rPr>
      </w:pPr>
      <w:r w:rsidRPr="00DA03FF">
        <w:rPr>
          <w:rFonts w:ascii="Times New Roman" w:hAnsi="Times New Roman" w:cs="Times New Roman"/>
          <w:sz w:val="24"/>
          <w:szCs w:val="24"/>
        </w:rPr>
        <w:t>Table A1</w:t>
      </w:r>
    </w:p>
    <w:p w14:paraId="7FD93D41" w14:textId="293B0F41" w:rsidR="00F07418" w:rsidRPr="00DA03FF" w:rsidRDefault="00DB3D18" w:rsidP="00F07418">
      <w:pPr>
        <w:spacing w:after="0" w:line="480" w:lineRule="auto"/>
        <w:rPr>
          <w:rFonts w:ascii="Times New Roman" w:hAnsi="Times New Roman" w:cs="Times New Roman"/>
          <w:i/>
          <w:iCs/>
          <w:sz w:val="24"/>
          <w:szCs w:val="24"/>
        </w:rPr>
      </w:pPr>
      <w:r w:rsidRPr="00DB3D18">
        <w:rPr>
          <w:rFonts w:ascii="Times New Roman" w:hAnsi="Times New Roman" w:cs="Times New Roman"/>
          <w:i/>
          <w:iCs/>
          <w:sz w:val="24"/>
          <w:szCs w:val="24"/>
        </w:rPr>
        <w:t xml:space="preserve">Summary Statistics for Cue and Target Concreteness, Length, and Frequency as a </w:t>
      </w:r>
      <w:r w:rsidR="005012D9">
        <w:rPr>
          <w:rFonts w:ascii="Times New Roman" w:hAnsi="Times New Roman" w:cs="Times New Roman"/>
          <w:i/>
          <w:iCs/>
          <w:sz w:val="24"/>
          <w:szCs w:val="24"/>
        </w:rPr>
        <w:t>F</w:t>
      </w:r>
      <w:r w:rsidRPr="00DB3D18">
        <w:rPr>
          <w:rFonts w:ascii="Times New Roman" w:hAnsi="Times New Roman" w:cs="Times New Roman"/>
          <w:i/>
          <w:iCs/>
          <w:sz w:val="24"/>
          <w:szCs w:val="24"/>
        </w:rPr>
        <w:t xml:space="preserve">unction of </w:t>
      </w:r>
      <w:r w:rsidR="005012D9">
        <w:rPr>
          <w:rFonts w:ascii="Times New Roman" w:hAnsi="Times New Roman" w:cs="Times New Roman"/>
          <w:i/>
          <w:iCs/>
          <w:sz w:val="24"/>
          <w:szCs w:val="24"/>
        </w:rPr>
        <w:t>P</w:t>
      </w:r>
      <w:r w:rsidRPr="00DB3D18">
        <w:rPr>
          <w:rFonts w:ascii="Times New Roman" w:hAnsi="Times New Roman" w:cs="Times New Roman"/>
          <w:i/>
          <w:iCs/>
          <w:sz w:val="24"/>
          <w:szCs w:val="24"/>
        </w:rPr>
        <w:t xml:space="preserve">air </w:t>
      </w:r>
      <w:r w:rsidR="005012D9">
        <w:rPr>
          <w:rFonts w:ascii="Times New Roman" w:hAnsi="Times New Roman" w:cs="Times New Roman"/>
          <w:i/>
          <w:iCs/>
          <w:sz w:val="24"/>
          <w:szCs w:val="24"/>
        </w:rPr>
        <w:t>T</w:t>
      </w:r>
      <w:r w:rsidRPr="00DB3D18">
        <w:rPr>
          <w:rFonts w:ascii="Times New Roman" w:hAnsi="Times New Roman" w:cs="Times New Roman"/>
          <w:i/>
          <w:iCs/>
          <w:sz w:val="24"/>
          <w:szCs w:val="24"/>
        </w:rPr>
        <w:t>ype</w:t>
      </w:r>
      <w:r>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2160"/>
        <w:gridCol w:w="1699"/>
        <w:gridCol w:w="1981"/>
        <w:gridCol w:w="1755"/>
        <w:gridCol w:w="1755"/>
      </w:tblGrid>
      <w:tr w:rsidR="00F07418" w:rsidRPr="00DA03FF" w14:paraId="025B9FDE" w14:textId="77777777" w:rsidTr="00DA03FF">
        <w:tc>
          <w:tcPr>
            <w:tcW w:w="2160" w:type="dxa"/>
            <w:tcBorders>
              <w:left w:val="nil"/>
              <w:bottom w:val="single" w:sz="4" w:space="0" w:color="auto"/>
              <w:right w:val="nil"/>
            </w:tcBorders>
          </w:tcPr>
          <w:p w14:paraId="36221EB5"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Pair Type</w:t>
            </w:r>
          </w:p>
        </w:tc>
        <w:tc>
          <w:tcPr>
            <w:tcW w:w="1699" w:type="dxa"/>
            <w:tcBorders>
              <w:left w:val="nil"/>
              <w:bottom w:val="single" w:sz="4" w:space="0" w:color="auto"/>
              <w:right w:val="nil"/>
            </w:tcBorders>
          </w:tcPr>
          <w:p w14:paraId="5600D09B"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Position</w:t>
            </w:r>
          </w:p>
        </w:tc>
        <w:tc>
          <w:tcPr>
            <w:tcW w:w="1981" w:type="dxa"/>
            <w:tcBorders>
              <w:left w:val="nil"/>
              <w:bottom w:val="single" w:sz="4" w:space="0" w:color="auto"/>
              <w:right w:val="nil"/>
            </w:tcBorders>
          </w:tcPr>
          <w:p w14:paraId="784FB5C1" w14:textId="7A938A10"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Concreteness</w:t>
            </w:r>
          </w:p>
        </w:tc>
        <w:tc>
          <w:tcPr>
            <w:tcW w:w="1755" w:type="dxa"/>
            <w:tcBorders>
              <w:left w:val="nil"/>
              <w:bottom w:val="single" w:sz="4" w:space="0" w:color="auto"/>
              <w:right w:val="nil"/>
            </w:tcBorders>
          </w:tcPr>
          <w:p w14:paraId="24FC9916" w14:textId="7C6569C2"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Length</w:t>
            </w:r>
          </w:p>
        </w:tc>
        <w:tc>
          <w:tcPr>
            <w:tcW w:w="1755" w:type="dxa"/>
            <w:tcBorders>
              <w:left w:val="nil"/>
              <w:bottom w:val="single" w:sz="4" w:space="0" w:color="auto"/>
              <w:right w:val="nil"/>
            </w:tcBorders>
          </w:tcPr>
          <w:p w14:paraId="0989B118" w14:textId="3AEA4C4C"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Frequency</w:t>
            </w:r>
          </w:p>
        </w:tc>
      </w:tr>
      <w:tr w:rsidR="00F07418" w:rsidRPr="00DA03FF" w14:paraId="00F29A21" w14:textId="77777777" w:rsidTr="00DA03FF">
        <w:tc>
          <w:tcPr>
            <w:tcW w:w="2160" w:type="dxa"/>
            <w:tcBorders>
              <w:left w:val="nil"/>
              <w:bottom w:val="nil"/>
              <w:right w:val="nil"/>
            </w:tcBorders>
          </w:tcPr>
          <w:p w14:paraId="1010B954"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Forward</w:t>
            </w:r>
          </w:p>
        </w:tc>
        <w:tc>
          <w:tcPr>
            <w:tcW w:w="1699" w:type="dxa"/>
            <w:tcBorders>
              <w:left w:val="nil"/>
              <w:bottom w:val="nil"/>
              <w:right w:val="nil"/>
            </w:tcBorders>
          </w:tcPr>
          <w:p w14:paraId="6CA28F67"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left w:val="nil"/>
              <w:bottom w:val="nil"/>
              <w:right w:val="nil"/>
            </w:tcBorders>
          </w:tcPr>
          <w:p w14:paraId="336442A1" w14:textId="4CCBB74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5.24 (0.92)</w:t>
            </w:r>
          </w:p>
        </w:tc>
        <w:tc>
          <w:tcPr>
            <w:tcW w:w="1755" w:type="dxa"/>
            <w:tcBorders>
              <w:left w:val="nil"/>
              <w:bottom w:val="nil"/>
              <w:right w:val="nil"/>
            </w:tcBorders>
          </w:tcPr>
          <w:p w14:paraId="285CD6A8" w14:textId="20B312A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5.20 (1.44)</w:t>
            </w:r>
          </w:p>
        </w:tc>
        <w:tc>
          <w:tcPr>
            <w:tcW w:w="1755" w:type="dxa"/>
            <w:tcBorders>
              <w:left w:val="nil"/>
              <w:bottom w:val="nil"/>
              <w:right w:val="nil"/>
            </w:tcBorders>
          </w:tcPr>
          <w:p w14:paraId="0CA3BF67" w14:textId="3C1ECA7F"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2.51 (0.59)</w:t>
            </w:r>
          </w:p>
        </w:tc>
      </w:tr>
      <w:tr w:rsidR="00F07418" w:rsidRPr="00DA03FF" w14:paraId="0EBC0F18" w14:textId="77777777" w:rsidTr="00DA03FF">
        <w:tc>
          <w:tcPr>
            <w:tcW w:w="2160" w:type="dxa"/>
            <w:tcBorders>
              <w:top w:val="nil"/>
              <w:left w:val="nil"/>
              <w:bottom w:val="nil"/>
              <w:right w:val="nil"/>
            </w:tcBorders>
          </w:tcPr>
          <w:p w14:paraId="059A5C9C"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0DDF803A"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5246E359" w14:textId="3F0343B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5.44 (0.95)</w:t>
            </w:r>
          </w:p>
        </w:tc>
        <w:tc>
          <w:tcPr>
            <w:tcW w:w="1755" w:type="dxa"/>
            <w:tcBorders>
              <w:top w:val="nil"/>
              <w:left w:val="nil"/>
              <w:bottom w:val="nil"/>
              <w:right w:val="nil"/>
            </w:tcBorders>
          </w:tcPr>
          <w:p w14:paraId="048CA29B" w14:textId="2319C5F4"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(1.28)</w:t>
            </w:r>
          </w:p>
        </w:tc>
        <w:tc>
          <w:tcPr>
            <w:tcW w:w="1755" w:type="dxa"/>
            <w:tcBorders>
              <w:top w:val="nil"/>
              <w:left w:val="nil"/>
              <w:bottom w:val="nil"/>
              <w:right w:val="nil"/>
            </w:tcBorders>
          </w:tcPr>
          <w:p w14:paraId="2246BC8C" w14:textId="50D0B5CE"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3.53 (0.63)</w:t>
            </w:r>
          </w:p>
        </w:tc>
      </w:tr>
      <w:tr w:rsidR="00F07418" w:rsidRPr="00DA03FF" w14:paraId="4E81C1A2" w14:textId="77777777" w:rsidTr="00DA03FF">
        <w:tc>
          <w:tcPr>
            <w:tcW w:w="2160" w:type="dxa"/>
            <w:tcBorders>
              <w:top w:val="nil"/>
              <w:left w:val="nil"/>
              <w:bottom w:val="nil"/>
              <w:right w:val="nil"/>
            </w:tcBorders>
          </w:tcPr>
          <w:p w14:paraId="7A7FD8E1" w14:textId="56B1AFCE"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w:t>
            </w:r>
            <w:r w:rsidRPr="00DA03FF">
              <w:rPr>
                <w:rFonts w:ascii="Times New Roman" w:hAnsi="Times New Roman" w:cs="Times New Roman"/>
                <w:sz w:val="24"/>
                <w:szCs w:val="24"/>
              </w:rPr>
              <w:t xml:space="preserve"> 1A)</w:t>
            </w:r>
          </w:p>
        </w:tc>
        <w:tc>
          <w:tcPr>
            <w:tcW w:w="1699" w:type="dxa"/>
            <w:tcBorders>
              <w:top w:val="nil"/>
              <w:left w:val="nil"/>
              <w:bottom w:val="nil"/>
              <w:right w:val="nil"/>
            </w:tcBorders>
          </w:tcPr>
          <w:p w14:paraId="15B02D19"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2BEC737" w14:textId="4B3FFB9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0BED4620" w14:textId="0FD14EDD"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4.97 (</w:t>
            </w:r>
            <w:r w:rsidR="00E40D95">
              <w:rPr>
                <w:rFonts w:ascii="Times New Roman" w:hAnsi="Times New Roman" w:cs="Times New Roman"/>
                <w:sz w:val="24"/>
                <w:szCs w:val="24"/>
              </w:rPr>
              <w:t>1.30)</w:t>
            </w:r>
          </w:p>
        </w:tc>
        <w:tc>
          <w:tcPr>
            <w:tcW w:w="1755" w:type="dxa"/>
            <w:tcBorders>
              <w:top w:val="nil"/>
              <w:left w:val="nil"/>
              <w:bottom w:val="nil"/>
              <w:right w:val="nil"/>
            </w:tcBorders>
          </w:tcPr>
          <w:p w14:paraId="28A7F57F" w14:textId="39C58AA8"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r w:rsidR="00E40D95">
              <w:rPr>
                <w:rFonts w:ascii="Times New Roman" w:hAnsi="Times New Roman" w:cs="Times New Roman"/>
                <w:sz w:val="24"/>
                <w:szCs w:val="24"/>
              </w:rPr>
              <w:t xml:space="preserve"> (0.54)</w:t>
            </w:r>
          </w:p>
        </w:tc>
      </w:tr>
      <w:tr w:rsidR="00F07418" w:rsidRPr="00DA03FF" w14:paraId="1509F0AE" w14:textId="77777777" w:rsidTr="00DA03FF">
        <w:tc>
          <w:tcPr>
            <w:tcW w:w="2160" w:type="dxa"/>
            <w:tcBorders>
              <w:top w:val="nil"/>
              <w:left w:val="nil"/>
              <w:bottom w:val="nil"/>
              <w:right w:val="nil"/>
            </w:tcBorders>
          </w:tcPr>
          <w:p w14:paraId="393210DA"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50BD5901"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0B0C6517" w14:textId="5A3CA05B"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758EE224" w14:textId="34207A58"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05868787" w14:textId="2F38DC77"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2198551C" w14:textId="77777777" w:rsidTr="00DA03FF">
        <w:tc>
          <w:tcPr>
            <w:tcW w:w="2160" w:type="dxa"/>
            <w:tcBorders>
              <w:top w:val="nil"/>
              <w:left w:val="nil"/>
              <w:bottom w:val="nil"/>
              <w:right w:val="nil"/>
            </w:tcBorders>
          </w:tcPr>
          <w:p w14:paraId="29EAA825" w14:textId="79B25FC1"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w:t>
            </w:r>
            <w:r w:rsidRPr="00DA03FF">
              <w:rPr>
                <w:rFonts w:ascii="Times New Roman" w:hAnsi="Times New Roman" w:cs="Times New Roman"/>
                <w:sz w:val="24"/>
                <w:szCs w:val="24"/>
              </w:rPr>
              <w:t xml:space="preserve"> 1B)</w:t>
            </w:r>
          </w:p>
        </w:tc>
        <w:tc>
          <w:tcPr>
            <w:tcW w:w="1699" w:type="dxa"/>
            <w:tcBorders>
              <w:top w:val="nil"/>
              <w:left w:val="nil"/>
              <w:bottom w:val="nil"/>
              <w:right w:val="nil"/>
            </w:tcBorders>
          </w:tcPr>
          <w:p w14:paraId="2A415F32" w14:textId="6A3F403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8EDCD25" w14:textId="09D2C702"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45E3BEF6" w14:textId="7629476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4D21B7E3" w14:textId="28A44229"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65903134" w14:textId="77777777" w:rsidTr="00DA03FF">
        <w:tc>
          <w:tcPr>
            <w:tcW w:w="2160" w:type="dxa"/>
            <w:tcBorders>
              <w:top w:val="nil"/>
              <w:left w:val="nil"/>
              <w:bottom w:val="nil"/>
              <w:right w:val="nil"/>
            </w:tcBorders>
          </w:tcPr>
          <w:p w14:paraId="674FE941" w14:textId="77777777" w:rsidR="00760B2C" w:rsidRPr="00DA03FF" w:rsidRDefault="00760B2C" w:rsidP="00760B2C">
            <w:pPr>
              <w:spacing w:line="360" w:lineRule="auto"/>
              <w:rPr>
                <w:rFonts w:ascii="Times New Roman" w:hAnsi="Times New Roman" w:cs="Times New Roman"/>
                <w:sz w:val="24"/>
                <w:szCs w:val="24"/>
              </w:rPr>
            </w:pPr>
            <w:bookmarkStart w:id="248" w:name="_Hlk183530725"/>
          </w:p>
        </w:tc>
        <w:tc>
          <w:tcPr>
            <w:tcW w:w="1699" w:type="dxa"/>
            <w:tcBorders>
              <w:top w:val="nil"/>
              <w:left w:val="nil"/>
              <w:bottom w:val="nil"/>
              <w:right w:val="nil"/>
            </w:tcBorders>
          </w:tcPr>
          <w:p w14:paraId="7FB43F12" w14:textId="1834436E"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0E49B49" w14:textId="5F367A57"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1D262234" w14:textId="4800472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5AFAE0D5" w14:textId="4DB5899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bookmarkEnd w:id="248"/>
      <w:tr w:rsidR="00760B2C" w:rsidRPr="00DA03FF" w14:paraId="74669B4B" w14:textId="77777777" w:rsidTr="00DA03FF">
        <w:tc>
          <w:tcPr>
            <w:tcW w:w="2160" w:type="dxa"/>
            <w:tcBorders>
              <w:top w:val="nil"/>
              <w:left w:val="nil"/>
              <w:bottom w:val="nil"/>
              <w:right w:val="nil"/>
            </w:tcBorders>
          </w:tcPr>
          <w:p w14:paraId="6E3CFFE0" w14:textId="4B105ADC"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w:t>
            </w:r>
            <w:r w:rsidRPr="00DA03FF">
              <w:rPr>
                <w:rFonts w:ascii="Times New Roman" w:hAnsi="Times New Roman" w:cs="Times New Roman"/>
                <w:sz w:val="24"/>
                <w:szCs w:val="24"/>
              </w:rPr>
              <w:t xml:space="preserve"> 2A)</w:t>
            </w:r>
          </w:p>
        </w:tc>
        <w:tc>
          <w:tcPr>
            <w:tcW w:w="1699" w:type="dxa"/>
            <w:tcBorders>
              <w:top w:val="nil"/>
              <w:left w:val="nil"/>
              <w:bottom w:val="nil"/>
              <w:right w:val="nil"/>
            </w:tcBorders>
          </w:tcPr>
          <w:p w14:paraId="353118A1" w14:textId="1D3F887B"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378AB3D4" w14:textId="7E57644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5F218F99" w14:textId="3C57F7BC"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58EDAA4" w14:textId="6A0DFA89"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760B2C" w:rsidRPr="00DA03FF" w14:paraId="03A8B750" w14:textId="77777777" w:rsidTr="00DA03FF">
        <w:tc>
          <w:tcPr>
            <w:tcW w:w="2160" w:type="dxa"/>
            <w:tcBorders>
              <w:top w:val="nil"/>
              <w:left w:val="nil"/>
              <w:bottom w:val="nil"/>
              <w:right w:val="nil"/>
            </w:tcBorders>
          </w:tcPr>
          <w:p w14:paraId="7AD46E72" w14:textId="77777777" w:rsidR="00760B2C" w:rsidRPr="00DA03FF" w:rsidRDefault="00760B2C" w:rsidP="00760B2C">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429DFE0E" w14:textId="234F53E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22835A1" w14:textId="469AD59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1B9E3376" w14:textId="714CC357"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1F2904C5" w14:textId="1A7533D1"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58331E8A" w14:textId="77777777" w:rsidTr="00DA03FF">
        <w:tc>
          <w:tcPr>
            <w:tcW w:w="2160" w:type="dxa"/>
            <w:tcBorders>
              <w:top w:val="nil"/>
              <w:left w:val="nil"/>
              <w:bottom w:val="nil"/>
              <w:right w:val="nil"/>
            </w:tcBorders>
          </w:tcPr>
          <w:p w14:paraId="2C0BA4CD" w14:textId="4D7A8B8E"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w:t>
            </w:r>
            <w:r w:rsidRPr="00DA03FF">
              <w:rPr>
                <w:rFonts w:ascii="Times New Roman" w:hAnsi="Times New Roman" w:cs="Times New Roman"/>
                <w:sz w:val="24"/>
                <w:szCs w:val="24"/>
              </w:rPr>
              <w:t xml:space="preserve"> 2B)</w:t>
            </w:r>
          </w:p>
        </w:tc>
        <w:tc>
          <w:tcPr>
            <w:tcW w:w="1699" w:type="dxa"/>
            <w:tcBorders>
              <w:top w:val="nil"/>
              <w:left w:val="nil"/>
              <w:bottom w:val="nil"/>
              <w:right w:val="nil"/>
            </w:tcBorders>
          </w:tcPr>
          <w:p w14:paraId="55BE0E7C" w14:textId="557D2793"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773E85DB" w14:textId="106E5C8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34A22875" w14:textId="74DF4EF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4BF6DAC2" w14:textId="35E49FD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7DA58C8F" w14:textId="77777777" w:rsidTr="00DA03FF">
        <w:tc>
          <w:tcPr>
            <w:tcW w:w="2160" w:type="dxa"/>
            <w:tcBorders>
              <w:top w:val="nil"/>
              <w:left w:val="nil"/>
              <w:bottom w:val="nil"/>
              <w:right w:val="nil"/>
            </w:tcBorders>
          </w:tcPr>
          <w:p w14:paraId="51C5DE06"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2EE379E0" w14:textId="3D23572F"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67C75D37" w14:textId="3EBF8AC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664FF4D3" w14:textId="553B7EB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470276F" w14:textId="6678C91B"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250BEE" w:rsidRPr="00DA03FF" w14:paraId="6E5B7418" w14:textId="77777777" w:rsidTr="00DA03FF">
        <w:tc>
          <w:tcPr>
            <w:tcW w:w="2160" w:type="dxa"/>
            <w:tcBorders>
              <w:top w:val="nil"/>
              <w:left w:val="nil"/>
              <w:bottom w:val="nil"/>
              <w:right w:val="nil"/>
            </w:tcBorders>
          </w:tcPr>
          <w:p w14:paraId="1969921C"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Unrelated</w:t>
            </w:r>
          </w:p>
        </w:tc>
        <w:tc>
          <w:tcPr>
            <w:tcW w:w="1699" w:type="dxa"/>
            <w:tcBorders>
              <w:top w:val="nil"/>
              <w:left w:val="nil"/>
              <w:bottom w:val="nil"/>
              <w:right w:val="nil"/>
            </w:tcBorders>
          </w:tcPr>
          <w:p w14:paraId="0216E875"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43E09164" w14:textId="33816259"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(1.24)</w:t>
            </w:r>
          </w:p>
        </w:tc>
        <w:tc>
          <w:tcPr>
            <w:tcW w:w="1755" w:type="dxa"/>
            <w:tcBorders>
              <w:top w:val="nil"/>
              <w:left w:val="nil"/>
              <w:bottom w:val="nil"/>
              <w:right w:val="nil"/>
            </w:tcBorders>
          </w:tcPr>
          <w:p w14:paraId="19368EB6" w14:textId="3A81EC0C"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5.10 (1.56)</w:t>
            </w:r>
          </w:p>
        </w:tc>
        <w:tc>
          <w:tcPr>
            <w:tcW w:w="1755" w:type="dxa"/>
            <w:tcBorders>
              <w:top w:val="nil"/>
              <w:left w:val="nil"/>
              <w:bottom w:val="nil"/>
              <w:right w:val="nil"/>
            </w:tcBorders>
          </w:tcPr>
          <w:p w14:paraId="5D0D9D61" w14:textId="531A692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3.22 (0.82)</w:t>
            </w:r>
          </w:p>
        </w:tc>
      </w:tr>
      <w:tr w:rsidR="00250BEE" w:rsidRPr="00DA03FF" w14:paraId="77B29DEA" w14:textId="77777777" w:rsidTr="00DA03FF">
        <w:tc>
          <w:tcPr>
            <w:tcW w:w="2160" w:type="dxa"/>
            <w:tcBorders>
              <w:top w:val="nil"/>
              <w:left w:val="nil"/>
              <w:bottom w:val="single" w:sz="4" w:space="0" w:color="auto"/>
              <w:right w:val="nil"/>
            </w:tcBorders>
          </w:tcPr>
          <w:p w14:paraId="6883CF33"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single" w:sz="4" w:space="0" w:color="auto"/>
              <w:right w:val="nil"/>
            </w:tcBorders>
          </w:tcPr>
          <w:p w14:paraId="23B0BFAE"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single" w:sz="4" w:space="0" w:color="auto"/>
              <w:right w:val="nil"/>
            </w:tcBorders>
          </w:tcPr>
          <w:p w14:paraId="4EB63C1E" w14:textId="1242DCA1"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5.16 (1.00)</w:t>
            </w:r>
          </w:p>
        </w:tc>
        <w:tc>
          <w:tcPr>
            <w:tcW w:w="1755" w:type="dxa"/>
            <w:tcBorders>
              <w:top w:val="nil"/>
              <w:left w:val="nil"/>
              <w:bottom w:val="single" w:sz="4" w:space="0" w:color="auto"/>
              <w:right w:val="nil"/>
            </w:tcBorders>
          </w:tcPr>
          <w:p w14:paraId="402D36CC" w14:textId="220B74E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5.17 (1.58)</w:t>
            </w:r>
          </w:p>
        </w:tc>
        <w:tc>
          <w:tcPr>
            <w:tcW w:w="1755" w:type="dxa"/>
            <w:tcBorders>
              <w:top w:val="nil"/>
              <w:left w:val="nil"/>
              <w:bottom w:val="single" w:sz="4" w:space="0" w:color="auto"/>
              <w:right w:val="nil"/>
            </w:tcBorders>
          </w:tcPr>
          <w:p w14:paraId="219BF92B" w14:textId="30CC105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3.05 (0.78)</w:t>
            </w:r>
          </w:p>
        </w:tc>
      </w:tr>
    </w:tbl>
    <w:p w14:paraId="50F02EF8" w14:textId="1EC132B1" w:rsidR="00275B6C" w:rsidRPr="00DA03FF" w:rsidRDefault="00F07418" w:rsidP="00F07418">
      <w:pPr>
        <w:spacing w:after="0" w:line="240" w:lineRule="auto"/>
        <w:rPr>
          <w:rFonts w:ascii="Times New Roman" w:hAnsi="Times New Roman" w:cs="Times New Roman"/>
          <w:sz w:val="24"/>
          <w:szCs w:val="24"/>
        </w:rPr>
      </w:pPr>
      <w:r w:rsidRPr="00DA03FF">
        <w:rPr>
          <w:rFonts w:ascii="Times New Roman" w:hAnsi="Times New Roman" w:cs="Times New Roman"/>
          <w:i/>
          <w:iCs/>
          <w:sz w:val="24"/>
          <w:szCs w:val="24"/>
        </w:rPr>
        <w:t>Note</w:t>
      </w:r>
      <w:r w:rsidRPr="00DA03FF">
        <w:rPr>
          <w:rFonts w:ascii="Times New Roman" w:hAnsi="Times New Roman" w:cs="Times New Roman"/>
          <w:sz w:val="24"/>
          <w:szCs w:val="24"/>
        </w:rPr>
        <w:t xml:space="preserve">: Frequency ratings were derived from SUBLTEX (Brysbaert &amp; New, 2009). Concreteness ratings were derived from the English Lexicon Project (Balota et al., 2007). </w:t>
      </w:r>
      <w:r w:rsidR="00E07605">
        <w:rPr>
          <w:rFonts w:ascii="Times New Roman" w:hAnsi="Times New Roman" w:cs="Times New Roman"/>
          <w:sz w:val="24"/>
          <w:szCs w:val="24"/>
        </w:rPr>
        <w:t>P</w:t>
      </w:r>
      <w:r w:rsidR="00DA03FF">
        <w:rPr>
          <w:rFonts w:ascii="Times New Roman" w:hAnsi="Times New Roman" w:cs="Times New Roman"/>
          <w:sz w:val="24"/>
          <w:szCs w:val="24"/>
        </w:rPr>
        <w:t xml:space="preserve">arentheses denote </w:t>
      </w:r>
      <w:r w:rsidR="00DA03FF" w:rsidRPr="00DA03FF">
        <w:rPr>
          <w:rFonts w:ascii="Times New Roman" w:hAnsi="Times New Roman" w:cs="Times New Roman"/>
          <w:i/>
          <w:iCs/>
          <w:sz w:val="24"/>
          <w:szCs w:val="24"/>
        </w:rPr>
        <w:t>SD</w:t>
      </w:r>
      <w:r w:rsidR="00DA03FF">
        <w:rPr>
          <w:rFonts w:ascii="Times New Roman" w:hAnsi="Times New Roman" w:cs="Times New Roman"/>
          <w:sz w:val="24"/>
          <w:szCs w:val="24"/>
        </w:rPr>
        <w:t>s</w:t>
      </w:r>
      <w:r w:rsidR="007132AE">
        <w:rPr>
          <w:rFonts w:ascii="Times New Roman" w:hAnsi="Times New Roman" w:cs="Times New Roman"/>
          <w:sz w:val="24"/>
          <w:szCs w:val="24"/>
        </w:rPr>
        <w:t>. A</w:t>
      </w:r>
      <w:r w:rsidR="00DA03FF">
        <w:rPr>
          <w:rFonts w:ascii="Times New Roman" w:hAnsi="Times New Roman" w:cs="Times New Roman"/>
          <w:sz w:val="24"/>
          <w:szCs w:val="24"/>
        </w:rPr>
        <w:t>ll v</w:t>
      </w:r>
      <w:r w:rsidRPr="00DA03FF">
        <w:rPr>
          <w:rFonts w:ascii="Times New Roman" w:hAnsi="Times New Roman" w:cs="Times New Roman"/>
          <w:sz w:val="24"/>
          <w:szCs w:val="24"/>
        </w:rPr>
        <w:t>alues are collapsed across study lists. Mediated pairs in</w:t>
      </w:r>
      <w:r w:rsidR="00F50BF1" w:rsidRPr="00DA03FF">
        <w:rPr>
          <w:rFonts w:ascii="Times New Roman" w:hAnsi="Times New Roman" w:cs="Times New Roman"/>
          <w:sz w:val="24"/>
          <w:szCs w:val="24"/>
        </w:rPr>
        <w:t xml:space="preserve"> Experiment 1 were </w:t>
      </w:r>
      <w:r w:rsidR="001F2797">
        <w:rPr>
          <w:rFonts w:ascii="Times New Roman" w:hAnsi="Times New Roman" w:cs="Times New Roman"/>
          <w:sz w:val="24"/>
          <w:szCs w:val="24"/>
        </w:rPr>
        <w:t>linked through</w:t>
      </w:r>
      <w:r w:rsidR="00F50BF1" w:rsidRPr="00DA03FF">
        <w:rPr>
          <w:rFonts w:ascii="Times New Roman" w:hAnsi="Times New Roman" w:cs="Times New Roman"/>
          <w:sz w:val="24"/>
          <w:szCs w:val="24"/>
        </w:rPr>
        <w:t xml:space="preserve"> one concept</w:t>
      </w:r>
      <w:r w:rsidRPr="00DA03FF">
        <w:rPr>
          <w:rFonts w:ascii="Times New Roman" w:hAnsi="Times New Roman" w:cs="Times New Roman"/>
          <w:sz w:val="24"/>
          <w:szCs w:val="24"/>
        </w:rPr>
        <w:t>.</w:t>
      </w:r>
      <w:r w:rsidR="00F50BF1" w:rsidRPr="00DA03FF">
        <w:rPr>
          <w:rFonts w:ascii="Times New Roman" w:hAnsi="Times New Roman" w:cs="Times New Roman"/>
          <w:sz w:val="24"/>
          <w:szCs w:val="24"/>
        </w:rPr>
        <w:t xml:space="preserve"> Mediated pairs in Experiment 2 were </w:t>
      </w:r>
      <w:r w:rsidR="00760B2C">
        <w:rPr>
          <w:rFonts w:ascii="Times New Roman" w:hAnsi="Times New Roman" w:cs="Times New Roman"/>
          <w:sz w:val="24"/>
          <w:szCs w:val="24"/>
        </w:rPr>
        <w:t>mediated</w:t>
      </w:r>
      <w:r w:rsidR="00F50BF1" w:rsidRPr="00DA03FF">
        <w:rPr>
          <w:rFonts w:ascii="Times New Roman" w:hAnsi="Times New Roman" w:cs="Times New Roman"/>
          <w:sz w:val="24"/>
          <w:szCs w:val="24"/>
        </w:rPr>
        <w:t xml:space="preserve"> </w:t>
      </w:r>
      <w:r w:rsidR="00760B2C">
        <w:rPr>
          <w:rFonts w:ascii="Times New Roman" w:hAnsi="Times New Roman" w:cs="Times New Roman"/>
          <w:sz w:val="24"/>
          <w:szCs w:val="24"/>
        </w:rPr>
        <w:t>through</w:t>
      </w:r>
      <w:r w:rsidR="00F50BF1" w:rsidRPr="00DA03FF">
        <w:rPr>
          <w:rFonts w:ascii="Times New Roman" w:hAnsi="Times New Roman" w:cs="Times New Roman"/>
          <w:sz w:val="24"/>
          <w:szCs w:val="24"/>
        </w:rPr>
        <w:t xml:space="preserve"> two concepts. “B” experiments flipped the order in which mediated </w:t>
      </w:r>
      <w:r w:rsidR="00D005DF">
        <w:rPr>
          <w:rFonts w:ascii="Times New Roman" w:hAnsi="Times New Roman" w:cs="Times New Roman"/>
          <w:sz w:val="24"/>
          <w:szCs w:val="24"/>
        </w:rPr>
        <w:t>words</w:t>
      </w:r>
      <w:r w:rsidR="00D005DF" w:rsidRPr="00DA03FF">
        <w:rPr>
          <w:rFonts w:ascii="Times New Roman" w:hAnsi="Times New Roman" w:cs="Times New Roman"/>
          <w:sz w:val="24"/>
          <w:szCs w:val="24"/>
        </w:rPr>
        <w:t xml:space="preserve"> </w:t>
      </w:r>
      <w:r w:rsidR="00F50BF1" w:rsidRPr="00DA03FF">
        <w:rPr>
          <w:rFonts w:ascii="Times New Roman" w:hAnsi="Times New Roman" w:cs="Times New Roman"/>
          <w:sz w:val="24"/>
          <w:szCs w:val="24"/>
        </w:rPr>
        <w:t>were paired.</w:t>
      </w:r>
      <w:r w:rsidRPr="00DA03FF">
        <w:rPr>
          <w:sz w:val="24"/>
          <w:szCs w:val="24"/>
        </w:rPr>
        <w:t xml:space="preserve"> </w:t>
      </w:r>
      <w:r w:rsidRPr="00DA03FF">
        <w:rPr>
          <w:rFonts w:ascii="Times New Roman" w:hAnsi="Times New Roman" w:cs="Times New Roman"/>
          <w:sz w:val="24"/>
          <w:szCs w:val="24"/>
        </w:rPr>
        <w:t>The full stimuli set has been made available at</w:t>
      </w:r>
      <w:r w:rsidR="00F3385D">
        <w:rPr>
          <w:rFonts w:ascii="Times New Roman" w:hAnsi="Times New Roman" w:cs="Times New Roman"/>
          <w:sz w:val="24"/>
          <w:szCs w:val="24"/>
        </w:rPr>
        <w:t xml:space="preserve">: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79D56829" w14:textId="77777777" w:rsidR="00002009" w:rsidRDefault="00F50BF1"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r w:rsidR="00002009">
        <w:rPr>
          <w:rFonts w:ascii="Times New Roman" w:hAnsi="Times New Roman" w:cs="Times New Roman"/>
          <w:sz w:val="24"/>
          <w:szCs w:val="24"/>
        </w:rPr>
        <w:lastRenderedPageBreak/>
        <w:t>Table A2</w:t>
      </w:r>
    </w:p>
    <w:p w14:paraId="0B09E53C" w14:textId="77777777" w:rsidR="00002009" w:rsidRDefault="00002009" w:rsidP="00002009">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002009" w14:paraId="6DFC9F2C" w14:textId="77777777" w:rsidTr="007D6174">
        <w:tc>
          <w:tcPr>
            <w:tcW w:w="1870" w:type="dxa"/>
            <w:tcBorders>
              <w:left w:val="nil"/>
              <w:bottom w:val="single" w:sz="4" w:space="0" w:color="auto"/>
              <w:right w:val="nil"/>
            </w:tcBorders>
          </w:tcPr>
          <w:p w14:paraId="15ABD77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7C767BB9"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8755394"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781439D7"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3AFBEE95"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002009" w14:paraId="46A23051" w14:textId="77777777" w:rsidTr="007D6174">
        <w:tc>
          <w:tcPr>
            <w:tcW w:w="1870" w:type="dxa"/>
            <w:tcBorders>
              <w:left w:val="nil"/>
              <w:bottom w:val="nil"/>
              <w:right w:val="nil"/>
            </w:tcBorders>
          </w:tcPr>
          <w:p w14:paraId="0F733B0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2ACE9BD"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4E8FE235"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00E5F056"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1041C7FF"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002009" w14:paraId="31B370A6" w14:textId="77777777" w:rsidTr="007D6174">
        <w:tc>
          <w:tcPr>
            <w:tcW w:w="1870" w:type="dxa"/>
            <w:tcBorders>
              <w:top w:val="nil"/>
              <w:left w:val="nil"/>
              <w:right w:val="nil"/>
            </w:tcBorders>
          </w:tcPr>
          <w:p w14:paraId="57247EF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2E286CC1"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5FE0EE78"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532960F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7578ADE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4BF556F6" w14:textId="2BFA0C66" w:rsidR="00DD6B42" w:rsidRDefault="00002009" w:rsidP="00002009">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reflect FAS (forward associative strength) values derived from the University of South Florida Free Association Norms (Nelson et al., 2004).</w:t>
      </w:r>
      <w:r w:rsidR="008402AB">
        <w:rPr>
          <w:rFonts w:ascii="Times New Roman" w:hAnsi="Times New Roman" w:cs="Times New Roman"/>
          <w:sz w:val="24"/>
          <w:szCs w:val="24"/>
        </w:rPr>
        <w:t xml:space="preserve"> </w:t>
      </w:r>
      <w:r w:rsidR="008402AB" w:rsidRPr="008402AB">
        <w:rPr>
          <w:rFonts w:ascii="Times New Roman" w:hAnsi="Times New Roman" w:cs="Times New Roman"/>
          <w:color w:val="0070C0"/>
          <w:sz w:val="24"/>
          <w:szCs w:val="24"/>
        </w:rPr>
        <w:t>The</w:t>
      </w:r>
      <w:r w:rsidR="008402AB">
        <w:rPr>
          <w:rFonts w:ascii="Times New Roman" w:hAnsi="Times New Roman" w:cs="Times New Roman"/>
          <w:sz w:val="24"/>
          <w:szCs w:val="24"/>
        </w:rPr>
        <w:t xml:space="preserve"> </w:t>
      </w:r>
      <w:r w:rsidR="008402AB" w:rsidRPr="008402AB">
        <w:rPr>
          <w:rFonts w:ascii="Times New Roman" w:hAnsi="Times New Roman" w:cs="Times New Roman"/>
          <w:color w:val="0070C0"/>
          <w:sz w:val="24"/>
          <w:szCs w:val="24"/>
        </w:rPr>
        <w:t>FAS between cue and target for all mediated and unrelated pair types was 0.</w:t>
      </w:r>
    </w:p>
    <w:p w14:paraId="62286E3A" w14:textId="77777777" w:rsidR="00DD6B42" w:rsidRDefault="00DD6B42">
      <w:pPr>
        <w:rPr>
          <w:rFonts w:ascii="Times New Roman" w:hAnsi="Times New Roman" w:cs="Times New Roman"/>
          <w:sz w:val="24"/>
          <w:szCs w:val="24"/>
        </w:rPr>
      </w:pPr>
      <w:r>
        <w:rPr>
          <w:rFonts w:ascii="Times New Roman" w:hAnsi="Times New Roman" w:cs="Times New Roman"/>
          <w:sz w:val="24"/>
          <w:szCs w:val="24"/>
        </w:rPr>
        <w:br w:type="page"/>
      </w:r>
    </w:p>
    <w:p w14:paraId="35F88209" w14:textId="15ED7AAE" w:rsidR="00002009" w:rsidRPr="009B01F9" w:rsidRDefault="00F40133" w:rsidP="00F40133">
      <w:pPr>
        <w:spacing w:after="0" w:line="480" w:lineRule="auto"/>
        <w:rPr>
          <w:rFonts w:ascii="Times New Roman" w:hAnsi="Times New Roman" w:cs="Times New Roman"/>
          <w:color w:val="0070C0"/>
          <w:sz w:val="24"/>
          <w:szCs w:val="24"/>
        </w:rPr>
      </w:pPr>
      <w:r w:rsidRPr="009B01F9">
        <w:rPr>
          <w:rFonts w:ascii="Times New Roman" w:hAnsi="Times New Roman" w:cs="Times New Roman"/>
          <w:color w:val="0070C0"/>
          <w:sz w:val="24"/>
          <w:szCs w:val="24"/>
        </w:rPr>
        <w:lastRenderedPageBreak/>
        <w:t xml:space="preserve">Table </w:t>
      </w:r>
      <w:r w:rsidRPr="00AA0D7E">
        <w:rPr>
          <w:rFonts w:ascii="Times New Roman" w:hAnsi="Times New Roman" w:cs="Times New Roman"/>
          <w:color w:val="0070C0"/>
          <w:sz w:val="24"/>
          <w:szCs w:val="24"/>
        </w:rPr>
        <w:t>A</w:t>
      </w:r>
      <w:r w:rsidR="00AA0D7E" w:rsidRPr="00AA0D7E">
        <w:rPr>
          <w:rFonts w:ascii="Times New Roman" w:hAnsi="Times New Roman" w:cs="Times New Roman"/>
          <w:color w:val="0070C0"/>
          <w:sz w:val="24"/>
          <w:szCs w:val="24"/>
        </w:rPr>
        <w:t>3</w:t>
      </w:r>
    </w:p>
    <w:p w14:paraId="3B0ACADF" w14:textId="4B04697C" w:rsidR="009B01F9" w:rsidRPr="009B01F9" w:rsidRDefault="009B01F9" w:rsidP="009B01F9">
      <w:pPr>
        <w:spacing w:after="0" w:line="480" w:lineRule="auto"/>
        <w:rPr>
          <w:rFonts w:ascii="Times New Roman" w:hAnsi="Times New Roman" w:cs="Times New Roman"/>
          <w:i/>
          <w:iCs/>
          <w:color w:val="0070C0"/>
          <w:sz w:val="24"/>
          <w:szCs w:val="24"/>
        </w:rPr>
      </w:pPr>
      <w:r w:rsidRPr="009B01F9">
        <w:rPr>
          <w:rFonts w:ascii="Times New Roman" w:hAnsi="Times New Roman" w:cs="Times New Roman"/>
          <w:i/>
          <w:iCs/>
          <w:color w:val="0070C0"/>
          <w:sz w:val="24"/>
          <w:szCs w:val="24"/>
        </w:rPr>
        <w:t xml:space="preserve">Associative Strength Summary Statistics for </w:t>
      </w:r>
      <w:r>
        <w:rPr>
          <w:rFonts w:ascii="Times New Roman" w:hAnsi="Times New Roman" w:cs="Times New Roman"/>
          <w:i/>
          <w:iCs/>
          <w:color w:val="0070C0"/>
          <w:sz w:val="24"/>
          <w:szCs w:val="24"/>
        </w:rPr>
        <w:t>Single and Double-Mediated</w:t>
      </w:r>
      <w:r w:rsidRPr="009B01F9">
        <w:rPr>
          <w:rFonts w:ascii="Times New Roman" w:hAnsi="Times New Roman" w:cs="Times New Roman"/>
          <w:i/>
          <w:iCs/>
          <w:color w:val="0070C0"/>
          <w:sz w:val="24"/>
          <w:szCs w:val="24"/>
        </w:rPr>
        <w:t xml:space="preserve"> Associates in each Study List</w:t>
      </w:r>
    </w:p>
    <w:tbl>
      <w:tblPr>
        <w:tblStyle w:val="TableGrid"/>
        <w:tblW w:w="0" w:type="auto"/>
        <w:tblLook w:val="04A0" w:firstRow="1" w:lastRow="0" w:firstColumn="1" w:lastColumn="0" w:noHBand="0" w:noVBand="1"/>
      </w:tblPr>
      <w:tblGrid>
        <w:gridCol w:w="1417"/>
        <w:gridCol w:w="1004"/>
        <w:gridCol w:w="2338"/>
        <w:gridCol w:w="1150"/>
        <w:gridCol w:w="1150"/>
        <w:gridCol w:w="1150"/>
        <w:gridCol w:w="1151"/>
      </w:tblGrid>
      <w:tr w:rsidR="009B01F9" w:rsidRPr="001840D2" w14:paraId="467D8612" w14:textId="77777777" w:rsidTr="009B01F9">
        <w:tc>
          <w:tcPr>
            <w:tcW w:w="1417" w:type="dxa"/>
            <w:tcBorders>
              <w:left w:val="nil"/>
              <w:bottom w:val="single" w:sz="4" w:space="0" w:color="auto"/>
              <w:right w:val="nil"/>
            </w:tcBorders>
          </w:tcPr>
          <w:p w14:paraId="3CB14521" w14:textId="6CDD43EE" w:rsidR="009B01F9" w:rsidRPr="001840D2" w:rsidRDefault="009B01F9"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Experiment</w:t>
            </w:r>
          </w:p>
        </w:tc>
        <w:tc>
          <w:tcPr>
            <w:tcW w:w="1004" w:type="dxa"/>
            <w:tcBorders>
              <w:left w:val="nil"/>
              <w:bottom w:val="single" w:sz="4" w:space="0" w:color="auto"/>
              <w:right w:val="nil"/>
            </w:tcBorders>
          </w:tcPr>
          <w:p w14:paraId="2815AFD8" w14:textId="2AEF62E2" w:rsidR="009B01F9" w:rsidRPr="001840D2" w:rsidRDefault="009B01F9"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List</w:t>
            </w:r>
          </w:p>
        </w:tc>
        <w:tc>
          <w:tcPr>
            <w:tcW w:w="2338" w:type="dxa"/>
            <w:tcBorders>
              <w:left w:val="nil"/>
              <w:bottom w:val="single" w:sz="4" w:space="0" w:color="auto"/>
              <w:right w:val="nil"/>
            </w:tcBorders>
          </w:tcPr>
          <w:p w14:paraId="6307BB59"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Path</w:t>
            </w:r>
          </w:p>
        </w:tc>
        <w:tc>
          <w:tcPr>
            <w:tcW w:w="1150" w:type="dxa"/>
            <w:tcBorders>
              <w:left w:val="nil"/>
              <w:bottom w:val="single" w:sz="4" w:space="0" w:color="auto"/>
              <w:right w:val="nil"/>
            </w:tcBorders>
          </w:tcPr>
          <w:p w14:paraId="3AAB22EB" w14:textId="77777777" w:rsidR="009B01F9" w:rsidRPr="001840D2" w:rsidRDefault="009B01F9" w:rsidP="001840D2">
            <w:pPr>
              <w:spacing w:line="360" w:lineRule="auto"/>
              <w:jc w:val="center"/>
              <w:rPr>
                <w:rFonts w:ascii="Times New Roman" w:hAnsi="Times New Roman" w:cs="Times New Roman"/>
                <w:i/>
                <w:iCs/>
                <w:color w:val="0070C0"/>
                <w:sz w:val="24"/>
                <w:szCs w:val="24"/>
              </w:rPr>
            </w:pPr>
            <w:r w:rsidRPr="001840D2">
              <w:rPr>
                <w:rFonts w:ascii="Times New Roman" w:hAnsi="Times New Roman" w:cs="Times New Roman"/>
                <w:i/>
                <w:iCs/>
                <w:color w:val="0070C0"/>
                <w:sz w:val="24"/>
                <w:szCs w:val="24"/>
              </w:rPr>
              <w:t>M</w:t>
            </w:r>
          </w:p>
        </w:tc>
        <w:tc>
          <w:tcPr>
            <w:tcW w:w="1150" w:type="dxa"/>
            <w:tcBorders>
              <w:left w:val="nil"/>
              <w:bottom w:val="single" w:sz="4" w:space="0" w:color="auto"/>
              <w:right w:val="nil"/>
            </w:tcBorders>
          </w:tcPr>
          <w:p w14:paraId="52676630" w14:textId="77777777" w:rsidR="009B01F9" w:rsidRPr="001840D2" w:rsidRDefault="009B01F9" w:rsidP="001840D2">
            <w:pPr>
              <w:spacing w:line="360" w:lineRule="auto"/>
              <w:jc w:val="center"/>
              <w:rPr>
                <w:rFonts w:ascii="Times New Roman" w:hAnsi="Times New Roman" w:cs="Times New Roman"/>
                <w:i/>
                <w:iCs/>
                <w:color w:val="0070C0"/>
                <w:sz w:val="24"/>
                <w:szCs w:val="24"/>
              </w:rPr>
            </w:pPr>
            <w:r w:rsidRPr="001840D2">
              <w:rPr>
                <w:rFonts w:ascii="Times New Roman" w:hAnsi="Times New Roman" w:cs="Times New Roman"/>
                <w:i/>
                <w:iCs/>
                <w:color w:val="0070C0"/>
                <w:sz w:val="24"/>
                <w:szCs w:val="24"/>
              </w:rPr>
              <w:t>SD</w:t>
            </w:r>
          </w:p>
        </w:tc>
        <w:tc>
          <w:tcPr>
            <w:tcW w:w="1150" w:type="dxa"/>
            <w:tcBorders>
              <w:left w:val="nil"/>
              <w:bottom w:val="single" w:sz="4" w:space="0" w:color="auto"/>
              <w:right w:val="nil"/>
            </w:tcBorders>
          </w:tcPr>
          <w:p w14:paraId="63C830F4" w14:textId="77777777" w:rsidR="009B01F9" w:rsidRPr="001840D2" w:rsidRDefault="009B01F9" w:rsidP="001840D2">
            <w:pPr>
              <w:spacing w:line="360" w:lineRule="auto"/>
              <w:jc w:val="center"/>
              <w:rPr>
                <w:rFonts w:ascii="Times New Roman" w:hAnsi="Times New Roman" w:cs="Times New Roman"/>
                <w:i/>
                <w:iCs/>
                <w:color w:val="0070C0"/>
                <w:sz w:val="24"/>
                <w:szCs w:val="24"/>
              </w:rPr>
            </w:pPr>
            <w:r w:rsidRPr="001840D2">
              <w:rPr>
                <w:rFonts w:ascii="Times New Roman" w:hAnsi="Times New Roman" w:cs="Times New Roman"/>
                <w:i/>
                <w:iCs/>
                <w:color w:val="0070C0"/>
                <w:sz w:val="24"/>
                <w:szCs w:val="24"/>
              </w:rPr>
              <w:t>Min.</w:t>
            </w:r>
          </w:p>
        </w:tc>
        <w:tc>
          <w:tcPr>
            <w:tcW w:w="1151" w:type="dxa"/>
            <w:tcBorders>
              <w:left w:val="nil"/>
              <w:bottom w:val="single" w:sz="4" w:space="0" w:color="auto"/>
              <w:right w:val="nil"/>
            </w:tcBorders>
          </w:tcPr>
          <w:p w14:paraId="120AE19A" w14:textId="77777777" w:rsidR="009B01F9" w:rsidRPr="001840D2" w:rsidRDefault="009B01F9" w:rsidP="001840D2">
            <w:pPr>
              <w:spacing w:line="360" w:lineRule="auto"/>
              <w:jc w:val="center"/>
              <w:rPr>
                <w:rFonts w:ascii="Times New Roman" w:hAnsi="Times New Roman" w:cs="Times New Roman"/>
                <w:i/>
                <w:iCs/>
                <w:color w:val="0070C0"/>
                <w:sz w:val="24"/>
                <w:szCs w:val="24"/>
              </w:rPr>
            </w:pPr>
            <w:r w:rsidRPr="001840D2">
              <w:rPr>
                <w:rFonts w:ascii="Times New Roman" w:hAnsi="Times New Roman" w:cs="Times New Roman"/>
                <w:i/>
                <w:iCs/>
                <w:color w:val="0070C0"/>
                <w:sz w:val="24"/>
                <w:szCs w:val="24"/>
              </w:rPr>
              <w:t>Max.</w:t>
            </w:r>
          </w:p>
        </w:tc>
      </w:tr>
      <w:tr w:rsidR="009B01F9" w:rsidRPr="001840D2" w14:paraId="53723AA6" w14:textId="77777777" w:rsidTr="009B01F9">
        <w:tc>
          <w:tcPr>
            <w:tcW w:w="1417" w:type="dxa"/>
            <w:tcBorders>
              <w:left w:val="nil"/>
              <w:bottom w:val="nil"/>
              <w:right w:val="nil"/>
            </w:tcBorders>
          </w:tcPr>
          <w:p w14:paraId="155314CC" w14:textId="7A0ACFEC" w:rsidR="009B01F9" w:rsidRPr="001840D2" w:rsidRDefault="009B01F9"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Ex</w:t>
            </w:r>
            <w:r w:rsidR="004A765C" w:rsidRPr="001840D2">
              <w:rPr>
                <w:rFonts w:ascii="Times New Roman" w:hAnsi="Times New Roman" w:cs="Times New Roman"/>
                <w:color w:val="0070C0"/>
                <w:sz w:val="24"/>
                <w:szCs w:val="24"/>
              </w:rPr>
              <w:t>.</w:t>
            </w:r>
            <w:r w:rsidRPr="001840D2">
              <w:rPr>
                <w:rFonts w:ascii="Times New Roman" w:hAnsi="Times New Roman" w:cs="Times New Roman"/>
                <w:color w:val="0070C0"/>
                <w:sz w:val="24"/>
                <w:szCs w:val="24"/>
              </w:rPr>
              <w:t xml:space="preserve"> 1</w:t>
            </w:r>
            <w:r w:rsidR="001840D2" w:rsidRPr="001840D2">
              <w:rPr>
                <w:rFonts w:ascii="Times New Roman" w:hAnsi="Times New Roman" w:cs="Times New Roman"/>
                <w:color w:val="0070C0"/>
                <w:sz w:val="24"/>
                <w:szCs w:val="24"/>
              </w:rPr>
              <w:t>A/1B</w:t>
            </w:r>
          </w:p>
        </w:tc>
        <w:tc>
          <w:tcPr>
            <w:tcW w:w="1004" w:type="dxa"/>
            <w:tcBorders>
              <w:left w:val="nil"/>
              <w:bottom w:val="nil"/>
              <w:right w:val="nil"/>
            </w:tcBorders>
          </w:tcPr>
          <w:p w14:paraId="588D320F" w14:textId="77B5D256" w:rsidR="009B01F9" w:rsidRPr="001840D2" w:rsidRDefault="009B01F9"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List 1</w:t>
            </w:r>
          </w:p>
        </w:tc>
        <w:tc>
          <w:tcPr>
            <w:tcW w:w="2338" w:type="dxa"/>
            <w:tcBorders>
              <w:left w:val="nil"/>
              <w:bottom w:val="nil"/>
              <w:right w:val="nil"/>
            </w:tcBorders>
          </w:tcPr>
          <w:p w14:paraId="3BC65B44"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Mediator</w:t>
            </w:r>
          </w:p>
        </w:tc>
        <w:tc>
          <w:tcPr>
            <w:tcW w:w="1150" w:type="dxa"/>
            <w:tcBorders>
              <w:left w:val="nil"/>
              <w:bottom w:val="nil"/>
              <w:right w:val="nil"/>
            </w:tcBorders>
          </w:tcPr>
          <w:p w14:paraId="43A8162C"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0.29</w:t>
            </w:r>
          </w:p>
        </w:tc>
        <w:tc>
          <w:tcPr>
            <w:tcW w:w="1150" w:type="dxa"/>
            <w:tcBorders>
              <w:left w:val="nil"/>
              <w:bottom w:val="nil"/>
              <w:right w:val="nil"/>
            </w:tcBorders>
          </w:tcPr>
          <w:p w14:paraId="226760FD"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0.23</w:t>
            </w:r>
          </w:p>
        </w:tc>
        <w:tc>
          <w:tcPr>
            <w:tcW w:w="1150" w:type="dxa"/>
            <w:tcBorders>
              <w:left w:val="nil"/>
              <w:bottom w:val="nil"/>
              <w:right w:val="nil"/>
            </w:tcBorders>
          </w:tcPr>
          <w:p w14:paraId="73009CEE" w14:textId="60A689E0"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sidR="001840D2">
              <w:rPr>
                <w:rFonts w:ascii="Times New Roman" w:hAnsi="Times New Roman" w:cs="Times New Roman"/>
                <w:color w:val="0070C0"/>
                <w:sz w:val="24"/>
                <w:szCs w:val="24"/>
              </w:rPr>
              <w:t>.00</w:t>
            </w:r>
          </w:p>
        </w:tc>
        <w:tc>
          <w:tcPr>
            <w:tcW w:w="1151" w:type="dxa"/>
            <w:tcBorders>
              <w:left w:val="nil"/>
              <w:bottom w:val="nil"/>
              <w:right w:val="nil"/>
            </w:tcBorders>
          </w:tcPr>
          <w:p w14:paraId="79913A30"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0.82</w:t>
            </w:r>
          </w:p>
        </w:tc>
      </w:tr>
      <w:tr w:rsidR="009B01F9" w:rsidRPr="001840D2" w14:paraId="56EB073D" w14:textId="77777777" w:rsidTr="009B01F9">
        <w:tc>
          <w:tcPr>
            <w:tcW w:w="1417" w:type="dxa"/>
            <w:tcBorders>
              <w:top w:val="nil"/>
              <w:left w:val="nil"/>
              <w:bottom w:val="nil"/>
              <w:right w:val="nil"/>
            </w:tcBorders>
          </w:tcPr>
          <w:p w14:paraId="66460F18" w14:textId="77777777" w:rsidR="009B01F9" w:rsidRPr="001840D2" w:rsidRDefault="009B01F9"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6040CBD8" w14:textId="2F518AC9" w:rsidR="009B01F9" w:rsidRPr="001840D2" w:rsidRDefault="009B01F9" w:rsidP="001840D2">
            <w:pPr>
              <w:spacing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30D8F9A2"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Mediator – Target</w:t>
            </w:r>
          </w:p>
        </w:tc>
        <w:tc>
          <w:tcPr>
            <w:tcW w:w="1150" w:type="dxa"/>
            <w:tcBorders>
              <w:top w:val="nil"/>
              <w:left w:val="nil"/>
              <w:bottom w:val="nil"/>
              <w:right w:val="nil"/>
            </w:tcBorders>
          </w:tcPr>
          <w:p w14:paraId="0EED7F5E"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0.11</w:t>
            </w:r>
          </w:p>
        </w:tc>
        <w:tc>
          <w:tcPr>
            <w:tcW w:w="1150" w:type="dxa"/>
            <w:tcBorders>
              <w:top w:val="nil"/>
              <w:left w:val="nil"/>
              <w:bottom w:val="nil"/>
              <w:right w:val="nil"/>
            </w:tcBorders>
          </w:tcPr>
          <w:p w14:paraId="483BDF83"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0.13</w:t>
            </w:r>
          </w:p>
        </w:tc>
        <w:tc>
          <w:tcPr>
            <w:tcW w:w="1150" w:type="dxa"/>
            <w:tcBorders>
              <w:top w:val="nil"/>
              <w:left w:val="nil"/>
              <w:bottom w:val="nil"/>
              <w:right w:val="nil"/>
            </w:tcBorders>
          </w:tcPr>
          <w:p w14:paraId="3BFA7E6E" w14:textId="488B05E0"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sidR="001840D2">
              <w:rPr>
                <w:rFonts w:ascii="Times New Roman" w:hAnsi="Times New Roman" w:cs="Times New Roman"/>
                <w:color w:val="0070C0"/>
                <w:sz w:val="24"/>
                <w:szCs w:val="24"/>
              </w:rPr>
              <w:t>.00</w:t>
            </w:r>
          </w:p>
        </w:tc>
        <w:tc>
          <w:tcPr>
            <w:tcW w:w="1151" w:type="dxa"/>
            <w:tcBorders>
              <w:top w:val="nil"/>
              <w:left w:val="nil"/>
              <w:bottom w:val="nil"/>
              <w:right w:val="nil"/>
            </w:tcBorders>
          </w:tcPr>
          <w:p w14:paraId="13D113A3"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0.36</w:t>
            </w:r>
          </w:p>
        </w:tc>
      </w:tr>
      <w:tr w:rsidR="009B01F9" w:rsidRPr="001840D2" w14:paraId="3057822B" w14:textId="77777777" w:rsidTr="009B01F9">
        <w:tc>
          <w:tcPr>
            <w:tcW w:w="1417" w:type="dxa"/>
            <w:tcBorders>
              <w:top w:val="nil"/>
              <w:left w:val="nil"/>
              <w:bottom w:val="nil"/>
              <w:right w:val="nil"/>
            </w:tcBorders>
          </w:tcPr>
          <w:p w14:paraId="79B2D0CA" w14:textId="77777777" w:rsidR="009B01F9" w:rsidRPr="001840D2" w:rsidRDefault="009B01F9" w:rsidP="001840D2">
            <w:pPr>
              <w:spacing w:after="120"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5C00D356" w14:textId="77777777" w:rsidR="009B01F9" w:rsidRPr="001840D2" w:rsidRDefault="009B01F9" w:rsidP="001840D2">
            <w:pPr>
              <w:spacing w:after="120"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26B8711F" w14:textId="06486EA9"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Target</w:t>
            </w:r>
          </w:p>
        </w:tc>
        <w:tc>
          <w:tcPr>
            <w:tcW w:w="1150" w:type="dxa"/>
            <w:tcBorders>
              <w:top w:val="nil"/>
              <w:left w:val="nil"/>
              <w:bottom w:val="nil"/>
              <w:right w:val="nil"/>
            </w:tcBorders>
          </w:tcPr>
          <w:p w14:paraId="0CD874CD" w14:textId="0C0F5091"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0.00</w:t>
            </w:r>
          </w:p>
        </w:tc>
        <w:tc>
          <w:tcPr>
            <w:tcW w:w="1150" w:type="dxa"/>
            <w:tcBorders>
              <w:top w:val="nil"/>
              <w:left w:val="nil"/>
              <w:bottom w:val="nil"/>
              <w:right w:val="nil"/>
            </w:tcBorders>
          </w:tcPr>
          <w:p w14:paraId="67059B56" w14:textId="468357C8"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0.00</w:t>
            </w:r>
          </w:p>
        </w:tc>
        <w:tc>
          <w:tcPr>
            <w:tcW w:w="1150" w:type="dxa"/>
            <w:tcBorders>
              <w:top w:val="nil"/>
              <w:left w:val="nil"/>
              <w:bottom w:val="nil"/>
              <w:right w:val="nil"/>
            </w:tcBorders>
          </w:tcPr>
          <w:p w14:paraId="5D251B4A" w14:textId="38778F90"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sidR="001840D2">
              <w:rPr>
                <w:rFonts w:ascii="Times New Roman" w:hAnsi="Times New Roman" w:cs="Times New Roman"/>
                <w:color w:val="0070C0"/>
                <w:sz w:val="24"/>
                <w:szCs w:val="24"/>
              </w:rPr>
              <w:t>.00</w:t>
            </w:r>
          </w:p>
        </w:tc>
        <w:tc>
          <w:tcPr>
            <w:tcW w:w="1151" w:type="dxa"/>
            <w:tcBorders>
              <w:top w:val="nil"/>
              <w:left w:val="nil"/>
              <w:bottom w:val="nil"/>
              <w:right w:val="nil"/>
            </w:tcBorders>
          </w:tcPr>
          <w:p w14:paraId="7394D90B" w14:textId="4C7515AB"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0.00</w:t>
            </w:r>
          </w:p>
        </w:tc>
      </w:tr>
      <w:tr w:rsidR="009B01F9" w:rsidRPr="001840D2" w14:paraId="71B96062" w14:textId="77777777" w:rsidTr="009B01F9">
        <w:tc>
          <w:tcPr>
            <w:tcW w:w="1417" w:type="dxa"/>
            <w:tcBorders>
              <w:top w:val="nil"/>
              <w:left w:val="nil"/>
              <w:bottom w:val="nil"/>
              <w:right w:val="nil"/>
            </w:tcBorders>
          </w:tcPr>
          <w:p w14:paraId="19A91EC7" w14:textId="77777777" w:rsidR="009B01F9" w:rsidRPr="001840D2" w:rsidRDefault="009B01F9"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1181A3C0" w14:textId="28BDEFE6" w:rsidR="009B01F9" w:rsidRPr="001840D2" w:rsidRDefault="009B01F9"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List 2</w:t>
            </w:r>
          </w:p>
        </w:tc>
        <w:tc>
          <w:tcPr>
            <w:tcW w:w="2338" w:type="dxa"/>
            <w:tcBorders>
              <w:top w:val="nil"/>
              <w:left w:val="nil"/>
              <w:bottom w:val="nil"/>
              <w:right w:val="nil"/>
            </w:tcBorders>
          </w:tcPr>
          <w:p w14:paraId="3573C881"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Mediator</w:t>
            </w:r>
          </w:p>
        </w:tc>
        <w:tc>
          <w:tcPr>
            <w:tcW w:w="1150" w:type="dxa"/>
            <w:tcBorders>
              <w:top w:val="nil"/>
              <w:left w:val="nil"/>
              <w:bottom w:val="nil"/>
              <w:right w:val="nil"/>
            </w:tcBorders>
          </w:tcPr>
          <w:p w14:paraId="35DFC8D7"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0.17</w:t>
            </w:r>
          </w:p>
        </w:tc>
        <w:tc>
          <w:tcPr>
            <w:tcW w:w="1150" w:type="dxa"/>
            <w:tcBorders>
              <w:top w:val="nil"/>
              <w:left w:val="nil"/>
              <w:bottom w:val="nil"/>
              <w:right w:val="nil"/>
            </w:tcBorders>
          </w:tcPr>
          <w:p w14:paraId="6528C0FC"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0.15</w:t>
            </w:r>
          </w:p>
        </w:tc>
        <w:tc>
          <w:tcPr>
            <w:tcW w:w="1150" w:type="dxa"/>
            <w:tcBorders>
              <w:top w:val="nil"/>
              <w:left w:val="nil"/>
              <w:bottom w:val="nil"/>
              <w:right w:val="nil"/>
            </w:tcBorders>
          </w:tcPr>
          <w:p w14:paraId="67807E6D" w14:textId="1BFF0815"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sidR="001840D2">
              <w:rPr>
                <w:rFonts w:ascii="Times New Roman" w:hAnsi="Times New Roman" w:cs="Times New Roman"/>
                <w:color w:val="0070C0"/>
                <w:sz w:val="24"/>
                <w:szCs w:val="24"/>
              </w:rPr>
              <w:t>.00</w:t>
            </w:r>
          </w:p>
        </w:tc>
        <w:tc>
          <w:tcPr>
            <w:tcW w:w="1151" w:type="dxa"/>
            <w:tcBorders>
              <w:top w:val="nil"/>
              <w:left w:val="nil"/>
              <w:bottom w:val="nil"/>
              <w:right w:val="nil"/>
            </w:tcBorders>
          </w:tcPr>
          <w:p w14:paraId="477F179B"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0.62</w:t>
            </w:r>
          </w:p>
        </w:tc>
      </w:tr>
      <w:tr w:rsidR="009B01F9" w:rsidRPr="001840D2" w14:paraId="1C6CEDD2" w14:textId="77777777" w:rsidTr="004A765C">
        <w:tc>
          <w:tcPr>
            <w:tcW w:w="1417" w:type="dxa"/>
            <w:tcBorders>
              <w:top w:val="nil"/>
              <w:left w:val="nil"/>
              <w:bottom w:val="nil"/>
              <w:right w:val="nil"/>
            </w:tcBorders>
          </w:tcPr>
          <w:p w14:paraId="2D3AAB60" w14:textId="77777777" w:rsidR="009B01F9" w:rsidRPr="001840D2" w:rsidRDefault="009B01F9"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6FB38FF3" w14:textId="080E7211" w:rsidR="009B01F9" w:rsidRPr="001840D2" w:rsidRDefault="009B01F9" w:rsidP="001840D2">
            <w:pPr>
              <w:spacing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56A66353"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Mediator – Target</w:t>
            </w:r>
          </w:p>
        </w:tc>
        <w:tc>
          <w:tcPr>
            <w:tcW w:w="1150" w:type="dxa"/>
            <w:tcBorders>
              <w:top w:val="nil"/>
              <w:left w:val="nil"/>
              <w:bottom w:val="nil"/>
              <w:right w:val="nil"/>
            </w:tcBorders>
          </w:tcPr>
          <w:p w14:paraId="483D3F58"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0.07</w:t>
            </w:r>
          </w:p>
        </w:tc>
        <w:tc>
          <w:tcPr>
            <w:tcW w:w="1150" w:type="dxa"/>
            <w:tcBorders>
              <w:top w:val="nil"/>
              <w:left w:val="nil"/>
              <w:bottom w:val="nil"/>
              <w:right w:val="nil"/>
            </w:tcBorders>
          </w:tcPr>
          <w:p w14:paraId="70B3E4CA"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0.06</w:t>
            </w:r>
          </w:p>
        </w:tc>
        <w:tc>
          <w:tcPr>
            <w:tcW w:w="1150" w:type="dxa"/>
            <w:tcBorders>
              <w:top w:val="nil"/>
              <w:left w:val="nil"/>
              <w:bottom w:val="nil"/>
              <w:right w:val="nil"/>
            </w:tcBorders>
          </w:tcPr>
          <w:p w14:paraId="405D00B6" w14:textId="22F3539B"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sidR="001840D2">
              <w:rPr>
                <w:rFonts w:ascii="Times New Roman" w:hAnsi="Times New Roman" w:cs="Times New Roman"/>
                <w:color w:val="0070C0"/>
                <w:sz w:val="24"/>
                <w:szCs w:val="24"/>
              </w:rPr>
              <w:t>.00</w:t>
            </w:r>
          </w:p>
        </w:tc>
        <w:tc>
          <w:tcPr>
            <w:tcW w:w="1151" w:type="dxa"/>
            <w:tcBorders>
              <w:top w:val="nil"/>
              <w:left w:val="nil"/>
              <w:bottom w:val="nil"/>
              <w:right w:val="nil"/>
            </w:tcBorders>
          </w:tcPr>
          <w:p w14:paraId="4AF10C2D" w14:textId="77777777" w:rsidR="009B01F9" w:rsidRPr="001840D2" w:rsidRDefault="009B01F9"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0.20</w:t>
            </w:r>
          </w:p>
        </w:tc>
      </w:tr>
      <w:tr w:rsidR="009B01F9" w:rsidRPr="001840D2" w14:paraId="285AF5C1" w14:textId="77777777" w:rsidTr="001840D2">
        <w:tc>
          <w:tcPr>
            <w:tcW w:w="1417" w:type="dxa"/>
            <w:tcBorders>
              <w:top w:val="nil"/>
              <w:left w:val="nil"/>
              <w:bottom w:val="nil"/>
              <w:right w:val="nil"/>
            </w:tcBorders>
          </w:tcPr>
          <w:p w14:paraId="67108F7A" w14:textId="77777777" w:rsidR="009B01F9" w:rsidRPr="001840D2" w:rsidRDefault="009B01F9" w:rsidP="001840D2">
            <w:pPr>
              <w:spacing w:after="120"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7ACD7A50" w14:textId="3ECD5A5E" w:rsidR="009B01F9" w:rsidRPr="001840D2" w:rsidRDefault="009B01F9" w:rsidP="001840D2">
            <w:pPr>
              <w:spacing w:after="120"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37DA4AEB" w14:textId="5C6F9A75"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Target</w:t>
            </w:r>
          </w:p>
        </w:tc>
        <w:tc>
          <w:tcPr>
            <w:tcW w:w="1150" w:type="dxa"/>
            <w:tcBorders>
              <w:top w:val="nil"/>
              <w:left w:val="nil"/>
              <w:bottom w:val="nil"/>
              <w:right w:val="nil"/>
            </w:tcBorders>
          </w:tcPr>
          <w:p w14:paraId="4C78FCF3" w14:textId="40855850"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0.00</w:t>
            </w:r>
          </w:p>
        </w:tc>
        <w:tc>
          <w:tcPr>
            <w:tcW w:w="1150" w:type="dxa"/>
            <w:tcBorders>
              <w:top w:val="nil"/>
              <w:left w:val="nil"/>
              <w:bottom w:val="nil"/>
              <w:right w:val="nil"/>
            </w:tcBorders>
          </w:tcPr>
          <w:p w14:paraId="588CDF7A" w14:textId="5699DEC9"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0.00</w:t>
            </w:r>
          </w:p>
        </w:tc>
        <w:tc>
          <w:tcPr>
            <w:tcW w:w="1150" w:type="dxa"/>
            <w:tcBorders>
              <w:top w:val="nil"/>
              <w:left w:val="nil"/>
              <w:bottom w:val="nil"/>
              <w:right w:val="nil"/>
            </w:tcBorders>
          </w:tcPr>
          <w:p w14:paraId="2F66260F" w14:textId="77B12546"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sidR="001840D2">
              <w:rPr>
                <w:rFonts w:ascii="Times New Roman" w:hAnsi="Times New Roman" w:cs="Times New Roman"/>
                <w:color w:val="0070C0"/>
                <w:sz w:val="24"/>
                <w:szCs w:val="24"/>
              </w:rPr>
              <w:t>.00</w:t>
            </w:r>
          </w:p>
        </w:tc>
        <w:tc>
          <w:tcPr>
            <w:tcW w:w="1151" w:type="dxa"/>
            <w:tcBorders>
              <w:top w:val="nil"/>
              <w:left w:val="nil"/>
              <w:bottom w:val="nil"/>
              <w:right w:val="nil"/>
            </w:tcBorders>
          </w:tcPr>
          <w:p w14:paraId="7CCEE603" w14:textId="16013C12" w:rsidR="009B01F9" w:rsidRPr="001840D2" w:rsidRDefault="009B01F9"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0.00</w:t>
            </w:r>
          </w:p>
        </w:tc>
      </w:tr>
      <w:tr w:rsidR="001840D2" w:rsidRPr="001840D2" w14:paraId="31E62962" w14:textId="77777777" w:rsidTr="001840D2">
        <w:tc>
          <w:tcPr>
            <w:tcW w:w="1417" w:type="dxa"/>
            <w:tcBorders>
              <w:top w:val="nil"/>
              <w:left w:val="nil"/>
              <w:bottom w:val="nil"/>
              <w:right w:val="nil"/>
            </w:tcBorders>
          </w:tcPr>
          <w:p w14:paraId="7E922668" w14:textId="5800A1DE" w:rsidR="001840D2" w:rsidRPr="001840D2" w:rsidRDefault="001840D2"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Ex. 2A/2B</w:t>
            </w:r>
          </w:p>
        </w:tc>
        <w:tc>
          <w:tcPr>
            <w:tcW w:w="1004" w:type="dxa"/>
            <w:tcBorders>
              <w:top w:val="nil"/>
              <w:left w:val="nil"/>
              <w:bottom w:val="nil"/>
              <w:right w:val="nil"/>
            </w:tcBorders>
          </w:tcPr>
          <w:p w14:paraId="47D851DA" w14:textId="664B045B" w:rsidR="001840D2" w:rsidRPr="001840D2" w:rsidRDefault="001840D2"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List 1</w:t>
            </w:r>
          </w:p>
        </w:tc>
        <w:tc>
          <w:tcPr>
            <w:tcW w:w="2338" w:type="dxa"/>
            <w:tcBorders>
              <w:top w:val="nil"/>
              <w:left w:val="nil"/>
              <w:bottom w:val="nil"/>
              <w:right w:val="nil"/>
            </w:tcBorders>
          </w:tcPr>
          <w:p w14:paraId="50C8EB97" w14:textId="68E336A0"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Mediator</w:t>
            </w:r>
          </w:p>
        </w:tc>
        <w:tc>
          <w:tcPr>
            <w:tcW w:w="1150" w:type="dxa"/>
            <w:tcBorders>
              <w:top w:val="nil"/>
              <w:left w:val="nil"/>
              <w:bottom w:val="nil"/>
              <w:right w:val="nil"/>
            </w:tcBorders>
          </w:tcPr>
          <w:p w14:paraId="4702E010" w14:textId="4783B1D7"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0.29</w:t>
            </w:r>
          </w:p>
        </w:tc>
        <w:tc>
          <w:tcPr>
            <w:tcW w:w="1150" w:type="dxa"/>
            <w:tcBorders>
              <w:top w:val="nil"/>
              <w:left w:val="nil"/>
              <w:bottom w:val="nil"/>
              <w:right w:val="nil"/>
            </w:tcBorders>
          </w:tcPr>
          <w:p w14:paraId="545AA858" w14:textId="224A5BA6"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0.23</w:t>
            </w:r>
          </w:p>
        </w:tc>
        <w:tc>
          <w:tcPr>
            <w:tcW w:w="1150" w:type="dxa"/>
            <w:tcBorders>
              <w:top w:val="nil"/>
              <w:left w:val="nil"/>
              <w:bottom w:val="nil"/>
              <w:right w:val="nil"/>
            </w:tcBorders>
          </w:tcPr>
          <w:p w14:paraId="34F90C57" w14:textId="5C12A071"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Pr>
                <w:rFonts w:ascii="Times New Roman" w:hAnsi="Times New Roman" w:cs="Times New Roman"/>
                <w:color w:val="0070C0"/>
                <w:sz w:val="24"/>
                <w:szCs w:val="24"/>
              </w:rPr>
              <w:t>.00</w:t>
            </w:r>
          </w:p>
        </w:tc>
        <w:tc>
          <w:tcPr>
            <w:tcW w:w="1151" w:type="dxa"/>
            <w:tcBorders>
              <w:top w:val="nil"/>
              <w:left w:val="nil"/>
              <w:bottom w:val="nil"/>
              <w:right w:val="nil"/>
            </w:tcBorders>
          </w:tcPr>
          <w:p w14:paraId="515B2D50" w14:textId="46C58FB1"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0.82</w:t>
            </w:r>
          </w:p>
        </w:tc>
      </w:tr>
      <w:tr w:rsidR="001840D2" w:rsidRPr="001840D2" w14:paraId="7BD99502" w14:textId="77777777" w:rsidTr="004A765C">
        <w:tc>
          <w:tcPr>
            <w:tcW w:w="1417" w:type="dxa"/>
            <w:tcBorders>
              <w:top w:val="nil"/>
              <w:left w:val="nil"/>
              <w:bottom w:val="nil"/>
              <w:right w:val="nil"/>
            </w:tcBorders>
          </w:tcPr>
          <w:p w14:paraId="395F0B82" w14:textId="77777777" w:rsidR="001840D2" w:rsidRPr="001840D2" w:rsidRDefault="001840D2"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0E495784" w14:textId="77777777" w:rsidR="001840D2" w:rsidRPr="001840D2" w:rsidRDefault="001840D2" w:rsidP="001840D2">
            <w:pPr>
              <w:spacing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2EAF1BE6" w14:textId="758994DC"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Mediator – Mediator</w:t>
            </w:r>
          </w:p>
        </w:tc>
        <w:tc>
          <w:tcPr>
            <w:tcW w:w="1150" w:type="dxa"/>
            <w:tcBorders>
              <w:top w:val="nil"/>
              <w:left w:val="nil"/>
              <w:bottom w:val="nil"/>
              <w:right w:val="nil"/>
            </w:tcBorders>
          </w:tcPr>
          <w:p w14:paraId="0ECE2232" w14:textId="24265D68"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0.11</w:t>
            </w:r>
          </w:p>
        </w:tc>
        <w:tc>
          <w:tcPr>
            <w:tcW w:w="1150" w:type="dxa"/>
            <w:tcBorders>
              <w:top w:val="nil"/>
              <w:left w:val="nil"/>
              <w:bottom w:val="nil"/>
              <w:right w:val="nil"/>
            </w:tcBorders>
          </w:tcPr>
          <w:p w14:paraId="15029143" w14:textId="6EDA2C08"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0.13</w:t>
            </w:r>
          </w:p>
        </w:tc>
        <w:tc>
          <w:tcPr>
            <w:tcW w:w="1150" w:type="dxa"/>
            <w:tcBorders>
              <w:top w:val="nil"/>
              <w:left w:val="nil"/>
              <w:bottom w:val="nil"/>
              <w:right w:val="nil"/>
            </w:tcBorders>
          </w:tcPr>
          <w:p w14:paraId="1E8B7A8E" w14:textId="0D4D1C64"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Pr>
                <w:rFonts w:ascii="Times New Roman" w:hAnsi="Times New Roman" w:cs="Times New Roman"/>
                <w:color w:val="0070C0"/>
                <w:sz w:val="24"/>
                <w:szCs w:val="24"/>
              </w:rPr>
              <w:t>.00</w:t>
            </w:r>
          </w:p>
        </w:tc>
        <w:tc>
          <w:tcPr>
            <w:tcW w:w="1151" w:type="dxa"/>
            <w:tcBorders>
              <w:top w:val="nil"/>
              <w:left w:val="nil"/>
              <w:bottom w:val="nil"/>
              <w:right w:val="nil"/>
            </w:tcBorders>
          </w:tcPr>
          <w:p w14:paraId="67E94A70" w14:textId="7663E73B"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0.36</w:t>
            </w:r>
          </w:p>
        </w:tc>
      </w:tr>
      <w:tr w:rsidR="001840D2" w:rsidRPr="001840D2" w14:paraId="28137B9B" w14:textId="77777777" w:rsidTr="004A765C">
        <w:tc>
          <w:tcPr>
            <w:tcW w:w="1417" w:type="dxa"/>
            <w:tcBorders>
              <w:top w:val="nil"/>
              <w:left w:val="nil"/>
              <w:bottom w:val="nil"/>
              <w:right w:val="nil"/>
            </w:tcBorders>
          </w:tcPr>
          <w:p w14:paraId="5B68E67B" w14:textId="77777777" w:rsidR="001840D2" w:rsidRPr="001840D2" w:rsidRDefault="001840D2"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625EF577" w14:textId="77777777" w:rsidR="001840D2" w:rsidRPr="001840D2" w:rsidRDefault="001840D2" w:rsidP="001840D2">
            <w:pPr>
              <w:spacing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6FFBCEF0" w14:textId="3F206864"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Mediator – Target</w:t>
            </w:r>
          </w:p>
        </w:tc>
        <w:tc>
          <w:tcPr>
            <w:tcW w:w="1150" w:type="dxa"/>
            <w:tcBorders>
              <w:top w:val="nil"/>
              <w:left w:val="nil"/>
              <w:bottom w:val="nil"/>
              <w:right w:val="nil"/>
            </w:tcBorders>
          </w:tcPr>
          <w:p w14:paraId="2A3EBEEE" w14:textId="0012248A"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0.20</w:t>
            </w:r>
          </w:p>
        </w:tc>
        <w:tc>
          <w:tcPr>
            <w:tcW w:w="1150" w:type="dxa"/>
            <w:tcBorders>
              <w:top w:val="nil"/>
              <w:left w:val="nil"/>
              <w:bottom w:val="nil"/>
              <w:right w:val="nil"/>
            </w:tcBorders>
          </w:tcPr>
          <w:p w14:paraId="442F801C" w14:textId="2E76F78E"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0.12</w:t>
            </w:r>
          </w:p>
        </w:tc>
        <w:tc>
          <w:tcPr>
            <w:tcW w:w="1150" w:type="dxa"/>
            <w:tcBorders>
              <w:top w:val="nil"/>
              <w:left w:val="nil"/>
              <w:bottom w:val="nil"/>
              <w:right w:val="nil"/>
            </w:tcBorders>
          </w:tcPr>
          <w:p w14:paraId="6D528F3B" w14:textId="0EDDB180"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0.08</w:t>
            </w:r>
          </w:p>
        </w:tc>
        <w:tc>
          <w:tcPr>
            <w:tcW w:w="1151" w:type="dxa"/>
            <w:tcBorders>
              <w:top w:val="nil"/>
              <w:left w:val="nil"/>
              <w:bottom w:val="nil"/>
              <w:right w:val="nil"/>
            </w:tcBorders>
          </w:tcPr>
          <w:p w14:paraId="134DBB34" w14:textId="675CFD3D"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0.50</w:t>
            </w:r>
          </w:p>
        </w:tc>
      </w:tr>
      <w:tr w:rsidR="001840D2" w:rsidRPr="001840D2" w14:paraId="1AEBC98B" w14:textId="77777777" w:rsidTr="004A765C">
        <w:tc>
          <w:tcPr>
            <w:tcW w:w="1417" w:type="dxa"/>
            <w:tcBorders>
              <w:top w:val="nil"/>
              <w:left w:val="nil"/>
              <w:bottom w:val="nil"/>
              <w:right w:val="nil"/>
            </w:tcBorders>
          </w:tcPr>
          <w:p w14:paraId="312498E7" w14:textId="77777777" w:rsidR="001840D2" w:rsidRPr="001840D2" w:rsidRDefault="001840D2" w:rsidP="001840D2">
            <w:pPr>
              <w:spacing w:after="120"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640AAB8F" w14:textId="77777777" w:rsidR="001840D2" w:rsidRPr="001840D2" w:rsidRDefault="001840D2" w:rsidP="001840D2">
            <w:pPr>
              <w:spacing w:after="120"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08647E65" w14:textId="7F080294" w:rsidR="001840D2" w:rsidRPr="001840D2" w:rsidRDefault="001840D2"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Target</w:t>
            </w:r>
          </w:p>
        </w:tc>
        <w:tc>
          <w:tcPr>
            <w:tcW w:w="1150" w:type="dxa"/>
            <w:tcBorders>
              <w:top w:val="nil"/>
              <w:left w:val="nil"/>
              <w:bottom w:val="nil"/>
              <w:right w:val="nil"/>
            </w:tcBorders>
          </w:tcPr>
          <w:p w14:paraId="12519C52" w14:textId="4A96FCCB"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c>
          <w:tcPr>
            <w:tcW w:w="1150" w:type="dxa"/>
            <w:tcBorders>
              <w:top w:val="nil"/>
              <w:left w:val="nil"/>
              <w:bottom w:val="nil"/>
              <w:right w:val="nil"/>
            </w:tcBorders>
          </w:tcPr>
          <w:p w14:paraId="5FE6AF08" w14:textId="27BBB29C"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c>
          <w:tcPr>
            <w:tcW w:w="1150" w:type="dxa"/>
            <w:tcBorders>
              <w:top w:val="nil"/>
              <w:left w:val="nil"/>
              <w:bottom w:val="nil"/>
              <w:right w:val="nil"/>
            </w:tcBorders>
          </w:tcPr>
          <w:p w14:paraId="2FD5BD6B" w14:textId="65FFCCAA"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c>
          <w:tcPr>
            <w:tcW w:w="1151" w:type="dxa"/>
            <w:tcBorders>
              <w:top w:val="nil"/>
              <w:left w:val="nil"/>
              <w:bottom w:val="nil"/>
              <w:right w:val="nil"/>
            </w:tcBorders>
          </w:tcPr>
          <w:p w14:paraId="35D080D9" w14:textId="470F4B99"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r>
      <w:tr w:rsidR="001840D2" w:rsidRPr="001840D2" w14:paraId="2BF72BC6" w14:textId="77777777" w:rsidTr="004A765C">
        <w:tc>
          <w:tcPr>
            <w:tcW w:w="1417" w:type="dxa"/>
            <w:tcBorders>
              <w:top w:val="nil"/>
              <w:left w:val="nil"/>
              <w:bottom w:val="nil"/>
              <w:right w:val="nil"/>
            </w:tcBorders>
          </w:tcPr>
          <w:p w14:paraId="3D59EB8F" w14:textId="77777777" w:rsidR="001840D2" w:rsidRPr="001840D2" w:rsidRDefault="001840D2"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3DAEAE82" w14:textId="32503309" w:rsidR="001840D2" w:rsidRPr="001840D2" w:rsidRDefault="001840D2" w:rsidP="001840D2">
            <w:pPr>
              <w:spacing w:line="360" w:lineRule="auto"/>
              <w:rPr>
                <w:rFonts w:ascii="Times New Roman" w:hAnsi="Times New Roman" w:cs="Times New Roman"/>
                <w:color w:val="0070C0"/>
                <w:sz w:val="24"/>
                <w:szCs w:val="24"/>
              </w:rPr>
            </w:pPr>
            <w:r w:rsidRPr="001840D2">
              <w:rPr>
                <w:rFonts w:ascii="Times New Roman" w:hAnsi="Times New Roman" w:cs="Times New Roman"/>
                <w:color w:val="0070C0"/>
                <w:sz w:val="24"/>
                <w:szCs w:val="24"/>
              </w:rPr>
              <w:t>List 2</w:t>
            </w:r>
          </w:p>
        </w:tc>
        <w:tc>
          <w:tcPr>
            <w:tcW w:w="2338" w:type="dxa"/>
            <w:tcBorders>
              <w:top w:val="nil"/>
              <w:left w:val="nil"/>
              <w:bottom w:val="nil"/>
              <w:right w:val="nil"/>
            </w:tcBorders>
          </w:tcPr>
          <w:p w14:paraId="716977BB" w14:textId="7C5414C7"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Mediator</w:t>
            </w:r>
          </w:p>
        </w:tc>
        <w:tc>
          <w:tcPr>
            <w:tcW w:w="1150" w:type="dxa"/>
            <w:tcBorders>
              <w:top w:val="nil"/>
              <w:left w:val="nil"/>
              <w:bottom w:val="nil"/>
              <w:right w:val="nil"/>
            </w:tcBorders>
          </w:tcPr>
          <w:p w14:paraId="76233E36" w14:textId="05D52055"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0.17</w:t>
            </w:r>
          </w:p>
        </w:tc>
        <w:tc>
          <w:tcPr>
            <w:tcW w:w="1150" w:type="dxa"/>
            <w:tcBorders>
              <w:top w:val="nil"/>
              <w:left w:val="nil"/>
              <w:bottom w:val="nil"/>
              <w:right w:val="nil"/>
            </w:tcBorders>
          </w:tcPr>
          <w:p w14:paraId="4116926E" w14:textId="5C45FD9F"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0.15</w:t>
            </w:r>
          </w:p>
        </w:tc>
        <w:tc>
          <w:tcPr>
            <w:tcW w:w="1150" w:type="dxa"/>
            <w:tcBorders>
              <w:top w:val="nil"/>
              <w:left w:val="nil"/>
              <w:bottom w:val="nil"/>
              <w:right w:val="nil"/>
            </w:tcBorders>
          </w:tcPr>
          <w:p w14:paraId="19FC66B2" w14:textId="041FA511"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Pr>
                <w:rFonts w:ascii="Times New Roman" w:hAnsi="Times New Roman" w:cs="Times New Roman"/>
                <w:color w:val="0070C0"/>
                <w:sz w:val="24"/>
                <w:szCs w:val="24"/>
              </w:rPr>
              <w:t>.00</w:t>
            </w:r>
          </w:p>
        </w:tc>
        <w:tc>
          <w:tcPr>
            <w:tcW w:w="1151" w:type="dxa"/>
            <w:tcBorders>
              <w:top w:val="nil"/>
              <w:left w:val="nil"/>
              <w:bottom w:val="nil"/>
              <w:right w:val="nil"/>
            </w:tcBorders>
          </w:tcPr>
          <w:p w14:paraId="02FC8140" w14:textId="4D0C2AA8"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0.62</w:t>
            </w:r>
          </w:p>
        </w:tc>
      </w:tr>
      <w:tr w:rsidR="001840D2" w:rsidRPr="001840D2" w14:paraId="3090A58D" w14:textId="77777777" w:rsidTr="004A765C">
        <w:tc>
          <w:tcPr>
            <w:tcW w:w="1417" w:type="dxa"/>
            <w:tcBorders>
              <w:top w:val="nil"/>
              <w:left w:val="nil"/>
              <w:bottom w:val="nil"/>
              <w:right w:val="nil"/>
            </w:tcBorders>
          </w:tcPr>
          <w:p w14:paraId="68C085B3" w14:textId="77777777" w:rsidR="001840D2" w:rsidRPr="001840D2" w:rsidRDefault="001840D2"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3CD6194A" w14:textId="77777777" w:rsidR="001840D2" w:rsidRPr="001840D2" w:rsidRDefault="001840D2" w:rsidP="001840D2">
            <w:pPr>
              <w:spacing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7C950FFC" w14:textId="40AE1226"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Mediator – Mediator</w:t>
            </w:r>
          </w:p>
        </w:tc>
        <w:tc>
          <w:tcPr>
            <w:tcW w:w="1150" w:type="dxa"/>
            <w:tcBorders>
              <w:top w:val="nil"/>
              <w:left w:val="nil"/>
              <w:bottom w:val="nil"/>
              <w:right w:val="nil"/>
            </w:tcBorders>
          </w:tcPr>
          <w:p w14:paraId="7D932A28" w14:textId="66CD52AF"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0.07</w:t>
            </w:r>
          </w:p>
        </w:tc>
        <w:tc>
          <w:tcPr>
            <w:tcW w:w="1150" w:type="dxa"/>
            <w:tcBorders>
              <w:top w:val="nil"/>
              <w:left w:val="nil"/>
              <w:bottom w:val="nil"/>
              <w:right w:val="nil"/>
            </w:tcBorders>
          </w:tcPr>
          <w:p w14:paraId="11C54B3A" w14:textId="6DE9F3BD"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0.06</w:t>
            </w:r>
          </w:p>
        </w:tc>
        <w:tc>
          <w:tcPr>
            <w:tcW w:w="1150" w:type="dxa"/>
            <w:tcBorders>
              <w:top w:val="nil"/>
              <w:left w:val="nil"/>
              <w:bottom w:val="nil"/>
              <w:right w:val="nil"/>
            </w:tcBorders>
          </w:tcPr>
          <w:p w14:paraId="58E3ABF0" w14:textId="433896A4"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w:t>
            </w:r>
            <w:r>
              <w:rPr>
                <w:rFonts w:ascii="Times New Roman" w:hAnsi="Times New Roman" w:cs="Times New Roman"/>
                <w:color w:val="0070C0"/>
                <w:sz w:val="24"/>
                <w:szCs w:val="24"/>
              </w:rPr>
              <w:t>.00</w:t>
            </w:r>
          </w:p>
        </w:tc>
        <w:tc>
          <w:tcPr>
            <w:tcW w:w="1151" w:type="dxa"/>
            <w:tcBorders>
              <w:top w:val="nil"/>
              <w:left w:val="nil"/>
              <w:bottom w:val="nil"/>
              <w:right w:val="nil"/>
            </w:tcBorders>
          </w:tcPr>
          <w:p w14:paraId="3147F50C" w14:textId="6CF7EA84"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0.20</w:t>
            </w:r>
          </w:p>
        </w:tc>
      </w:tr>
      <w:tr w:rsidR="001840D2" w:rsidRPr="001840D2" w14:paraId="342AF867" w14:textId="77777777" w:rsidTr="001840D2">
        <w:tc>
          <w:tcPr>
            <w:tcW w:w="1417" w:type="dxa"/>
            <w:tcBorders>
              <w:top w:val="nil"/>
              <w:left w:val="nil"/>
              <w:bottom w:val="nil"/>
              <w:right w:val="nil"/>
            </w:tcBorders>
          </w:tcPr>
          <w:p w14:paraId="3BD913D1" w14:textId="77777777" w:rsidR="001840D2" w:rsidRPr="001840D2" w:rsidRDefault="001840D2" w:rsidP="001840D2">
            <w:pPr>
              <w:spacing w:line="360" w:lineRule="auto"/>
              <w:rPr>
                <w:rFonts w:ascii="Times New Roman" w:hAnsi="Times New Roman" w:cs="Times New Roman"/>
                <w:color w:val="0070C0"/>
                <w:sz w:val="24"/>
                <w:szCs w:val="24"/>
              </w:rPr>
            </w:pPr>
          </w:p>
        </w:tc>
        <w:tc>
          <w:tcPr>
            <w:tcW w:w="1004" w:type="dxa"/>
            <w:tcBorders>
              <w:top w:val="nil"/>
              <w:left w:val="nil"/>
              <w:bottom w:val="nil"/>
              <w:right w:val="nil"/>
            </w:tcBorders>
          </w:tcPr>
          <w:p w14:paraId="11DA1803" w14:textId="77777777" w:rsidR="001840D2" w:rsidRPr="001840D2" w:rsidRDefault="001840D2" w:rsidP="001840D2">
            <w:pPr>
              <w:spacing w:line="360" w:lineRule="auto"/>
              <w:rPr>
                <w:rFonts w:ascii="Times New Roman" w:hAnsi="Times New Roman" w:cs="Times New Roman"/>
                <w:color w:val="0070C0"/>
                <w:sz w:val="24"/>
                <w:szCs w:val="24"/>
              </w:rPr>
            </w:pPr>
          </w:p>
        </w:tc>
        <w:tc>
          <w:tcPr>
            <w:tcW w:w="2338" w:type="dxa"/>
            <w:tcBorders>
              <w:top w:val="nil"/>
              <w:left w:val="nil"/>
              <w:bottom w:val="nil"/>
              <w:right w:val="nil"/>
            </w:tcBorders>
          </w:tcPr>
          <w:p w14:paraId="76D7F1D2" w14:textId="70FB1F62" w:rsidR="001840D2" w:rsidRPr="001840D2" w:rsidRDefault="001840D2" w:rsidP="001840D2">
            <w:pPr>
              <w:spacing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Mediator – Target</w:t>
            </w:r>
          </w:p>
        </w:tc>
        <w:tc>
          <w:tcPr>
            <w:tcW w:w="1150" w:type="dxa"/>
            <w:tcBorders>
              <w:top w:val="nil"/>
              <w:left w:val="nil"/>
              <w:bottom w:val="nil"/>
              <w:right w:val="nil"/>
            </w:tcBorders>
          </w:tcPr>
          <w:p w14:paraId="5564F11C" w14:textId="1DFDC8CE"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0.22</w:t>
            </w:r>
          </w:p>
        </w:tc>
        <w:tc>
          <w:tcPr>
            <w:tcW w:w="1150" w:type="dxa"/>
            <w:tcBorders>
              <w:top w:val="nil"/>
              <w:left w:val="nil"/>
              <w:bottom w:val="nil"/>
              <w:right w:val="nil"/>
            </w:tcBorders>
          </w:tcPr>
          <w:p w14:paraId="1C82A7B3" w14:textId="5E5B46E7"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0.13</w:t>
            </w:r>
          </w:p>
        </w:tc>
        <w:tc>
          <w:tcPr>
            <w:tcW w:w="1150" w:type="dxa"/>
            <w:tcBorders>
              <w:top w:val="nil"/>
              <w:left w:val="nil"/>
              <w:bottom w:val="nil"/>
              <w:right w:val="nil"/>
            </w:tcBorders>
          </w:tcPr>
          <w:p w14:paraId="5B68406A" w14:textId="10020336"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0.09</w:t>
            </w:r>
          </w:p>
        </w:tc>
        <w:tc>
          <w:tcPr>
            <w:tcW w:w="1151" w:type="dxa"/>
            <w:tcBorders>
              <w:top w:val="nil"/>
              <w:left w:val="nil"/>
              <w:bottom w:val="nil"/>
              <w:right w:val="nil"/>
            </w:tcBorders>
          </w:tcPr>
          <w:p w14:paraId="497BF9CD" w14:textId="16063168" w:rsidR="001840D2" w:rsidRPr="001840D2" w:rsidRDefault="001840D2" w:rsidP="001840D2">
            <w:pPr>
              <w:spacing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0.52</w:t>
            </w:r>
          </w:p>
        </w:tc>
      </w:tr>
      <w:tr w:rsidR="001840D2" w:rsidRPr="001840D2" w14:paraId="79DEF250" w14:textId="77777777" w:rsidTr="001840D2">
        <w:tc>
          <w:tcPr>
            <w:tcW w:w="1417" w:type="dxa"/>
            <w:tcBorders>
              <w:top w:val="nil"/>
              <w:left w:val="nil"/>
              <w:bottom w:val="single" w:sz="4" w:space="0" w:color="auto"/>
              <w:right w:val="nil"/>
            </w:tcBorders>
          </w:tcPr>
          <w:p w14:paraId="54F22BAC" w14:textId="77777777" w:rsidR="001840D2" w:rsidRPr="001840D2" w:rsidRDefault="001840D2" w:rsidP="001840D2">
            <w:pPr>
              <w:spacing w:after="120" w:line="360" w:lineRule="auto"/>
              <w:rPr>
                <w:rFonts w:ascii="Times New Roman" w:hAnsi="Times New Roman" w:cs="Times New Roman"/>
                <w:color w:val="0070C0"/>
                <w:sz w:val="24"/>
                <w:szCs w:val="24"/>
              </w:rPr>
            </w:pPr>
          </w:p>
        </w:tc>
        <w:tc>
          <w:tcPr>
            <w:tcW w:w="1004" w:type="dxa"/>
            <w:tcBorders>
              <w:top w:val="nil"/>
              <w:left w:val="nil"/>
              <w:bottom w:val="single" w:sz="4" w:space="0" w:color="auto"/>
              <w:right w:val="nil"/>
            </w:tcBorders>
          </w:tcPr>
          <w:p w14:paraId="698244A4" w14:textId="77777777" w:rsidR="001840D2" w:rsidRPr="001840D2" w:rsidRDefault="001840D2" w:rsidP="001840D2">
            <w:pPr>
              <w:spacing w:after="120" w:line="360" w:lineRule="auto"/>
              <w:rPr>
                <w:rFonts w:ascii="Times New Roman" w:hAnsi="Times New Roman" w:cs="Times New Roman"/>
                <w:color w:val="0070C0"/>
                <w:sz w:val="24"/>
                <w:szCs w:val="24"/>
              </w:rPr>
            </w:pPr>
          </w:p>
        </w:tc>
        <w:tc>
          <w:tcPr>
            <w:tcW w:w="2338" w:type="dxa"/>
            <w:tcBorders>
              <w:top w:val="nil"/>
              <w:left w:val="nil"/>
              <w:bottom w:val="single" w:sz="4" w:space="0" w:color="auto"/>
              <w:right w:val="nil"/>
            </w:tcBorders>
          </w:tcPr>
          <w:p w14:paraId="45903BA4" w14:textId="6CEFDBCC" w:rsidR="001840D2" w:rsidRPr="001840D2" w:rsidRDefault="001840D2" w:rsidP="001840D2">
            <w:pPr>
              <w:spacing w:after="120" w:line="360" w:lineRule="auto"/>
              <w:jc w:val="center"/>
              <w:rPr>
                <w:rFonts w:ascii="Times New Roman" w:hAnsi="Times New Roman" w:cs="Times New Roman"/>
                <w:color w:val="0070C0"/>
                <w:sz w:val="24"/>
                <w:szCs w:val="24"/>
              </w:rPr>
            </w:pPr>
            <w:r w:rsidRPr="001840D2">
              <w:rPr>
                <w:rFonts w:ascii="Times New Roman" w:hAnsi="Times New Roman" w:cs="Times New Roman"/>
                <w:color w:val="0070C0"/>
                <w:sz w:val="24"/>
                <w:szCs w:val="24"/>
              </w:rPr>
              <w:t>Cue – Target</w:t>
            </w:r>
          </w:p>
        </w:tc>
        <w:tc>
          <w:tcPr>
            <w:tcW w:w="1150" w:type="dxa"/>
            <w:tcBorders>
              <w:top w:val="nil"/>
              <w:left w:val="nil"/>
              <w:bottom w:val="single" w:sz="4" w:space="0" w:color="auto"/>
              <w:right w:val="nil"/>
            </w:tcBorders>
          </w:tcPr>
          <w:p w14:paraId="494CEA47" w14:textId="0E59295B"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c>
          <w:tcPr>
            <w:tcW w:w="1150" w:type="dxa"/>
            <w:tcBorders>
              <w:top w:val="nil"/>
              <w:left w:val="nil"/>
              <w:bottom w:val="single" w:sz="4" w:space="0" w:color="auto"/>
              <w:right w:val="nil"/>
            </w:tcBorders>
          </w:tcPr>
          <w:p w14:paraId="26C48E9F" w14:textId="12A0EFBB"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c>
          <w:tcPr>
            <w:tcW w:w="1150" w:type="dxa"/>
            <w:tcBorders>
              <w:top w:val="nil"/>
              <w:left w:val="nil"/>
              <w:bottom w:val="single" w:sz="4" w:space="0" w:color="auto"/>
              <w:right w:val="nil"/>
            </w:tcBorders>
          </w:tcPr>
          <w:p w14:paraId="5DA021A8" w14:textId="198ACEA6"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c>
          <w:tcPr>
            <w:tcW w:w="1151" w:type="dxa"/>
            <w:tcBorders>
              <w:top w:val="nil"/>
              <w:left w:val="nil"/>
              <w:bottom w:val="single" w:sz="4" w:space="0" w:color="auto"/>
              <w:right w:val="nil"/>
            </w:tcBorders>
          </w:tcPr>
          <w:p w14:paraId="63381733" w14:textId="30A190E5" w:rsidR="001840D2" w:rsidRPr="001840D2" w:rsidRDefault="001840D2" w:rsidP="001840D2">
            <w:pPr>
              <w:spacing w:after="120" w:line="360" w:lineRule="auto"/>
              <w:jc w:val="center"/>
              <w:rPr>
                <w:rFonts w:ascii="Times New Roman" w:hAnsi="Times New Roman" w:cs="Times New Roman"/>
                <w:color w:val="0070C0"/>
                <w:sz w:val="24"/>
                <w:szCs w:val="24"/>
              </w:rPr>
            </w:pPr>
            <w:r>
              <w:rPr>
                <w:rFonts w:ascii="Times New Roman" w:hAnsi="Times New Roman" w:cs="Times New Roman"/>
                <w:color w:val="0070C0"/>
                <w:sz w:val="24"/>
                <w:szCs w:val="24"/>
              </w:rPr>
              <w:t>0.00</w:t>
            </w:r>
          </w:p>
        </w:tc>
      </w:tr>
    </w:tbl>
    <w:p w14:paraId="0A9C1B5F" w14:textId="0756226E" w:rsidR="004A765C" w:rsidRPr="009B01F9" w:rsidRDefault="009B01F9" w:rsidP="009B01F9">
      <w:pPr>
        <w:spacing w:after="0" w:line="240" w:lineRule="auto"/>
        <w:rPr>
          <w:rFonts w:ascii="Times New Roman" w:hAnsi="Times New Roman" w:cs="Times New Roman"/>
          <w:color w:val="0070C0"/>
          <w:sz w:val="24"/>
          <w:szCs w:val="24"/>
        </w:rPr>
      </w:pPr>
      <w:r w:rsidRPr="009B01F9">
        <w:rPr>
          <w:rFonts w:ascii="Times New Roman" w:hAnsi="Times New Roman" w:cs="Times New Roman"/>
          <w:i/>
          <w:iCs/>
          <w:color w:val="0070C0"/>
          <w:sz w:val="24"/>
          <w:szCs w:val="24"/>
        </w:rPr>
        <w:t>Note:</w:t>
      </w:r>
      <w:r w:rsidRPr="009B01F9">
        <w:rPr>
          <w:rFonts w:ascii="Times New Roman" w:hAnsi="Times New Roman" w:cs="Times New Roman"/>
          <w:color w:val="0070C0"/>
          <w:sz w:val="24"/>
          <w:szCs w:val="24"/>
        </w:rPr>
        <w:t xml:space="preserve"> </w:t>
      </w:r>
      <w:r w:rsidR="001840D2">
        <w:rPr>
          <w:rFonts w:ascii="Times New Roman" w:hAnsi="Times New Roman" w:cs="Times New Roman"/>
          <w:color w:val="0070C0"/>
          <w:sz w:val="24"/>
          <w:szCs w:val="24"/>
        </w:rPr>
        <w:t xml:space="preserve">Cells denote associative strength values taken </w:t>
      </w:r>
      <w:r w:rsidRPr="009B01F9">
        <w:rPr>
          <w:rFonts w:ascii="Times New Roman" w:hAnsi="Times New Roman" w:cs="Times New Roman"/>
          <w:color w:val="0070C0"/>
          <w:sz w:val="24"/>
          <w:szCs w:val="24"/>
        </w:rPr>
        <w:t>the University of South Florida Free Association Norms (Nelson et al., 2004).</w:t>
      </w:r>
      <w:r w:rsidR="004A765C">
        <w:rPr>
          <w:rFonts w:ascii="Times New Roman" w:hAnsi="Times New Roman" w:cs="Times New Roman"/>
          <w:color w:val="0070C0"/>
          <w:sz w:val="24"/>
          <w:szCs w:val="24"/>
        </w:rPr>
        <w:t xml:space="preserve"> </w:t>
      </w:r>
      <w:r w:rsidR="001840D2">
        <w:rPr>
          <w:rFonts w:ascii="Times New Roman" w:hAnsi="Times New Roman" w:cs="Times New Roman"/>
          <w:color w:val="0070C0"/>
          <w:sz w:val="24"/>
          <w:szCs w:val="24"/>
        </w:rPr>
        <w:t xml:space="preserve">“A” experiments presented pairs in the forward direction. “B” experiments presented pairs in the backward direction. </w:t>
      </w:r>
      <w:r w:rsidR="004A765C">
        <w:rPr>
          <w:rFonts w:ascii="Times New Roman" w:hAnsi="Times New Roman" w:cs="Times New Roman"/>
          <w:color w:val="0070C0"/>
          <w:sz w:val="24"/>
          <w:szCs w:val="24"/>
        </w:rPr>
        <w:t xml:space="preserve">Cue – Target path denotes strength of direct associative pathway </w:t>
      </w:r>
      <w:r w:rsidR="001840D2">
        <w:rPr>
          <w:rFonts w:ascii="Times New Roman" w:hAnsi="Times New Roman" w:cs="Times New Roman"/>
          <w:color w:val="0070C0"/>
          <w:sz w:val="24"/>
          <w:szCs w:val="24"/>
        </w:rPr>
        <w:t>without going through mediators</w:t>
      </w:r>
      <w:r w:rsidR="004A765C">
        <w:rPr>
          <w:rFonts w:ascii="Times New Roman" w:hAnsi="Times New Roman" w:cs="Times New Roman"/>
          <w:color w:val="0070C0"/>
          <w:sz w:val="24"/>
          <w:szCs w:val="24"/>
        </w:rPr>
        <w:t>.</w:t>
      </w:r>
    </w:p>
    <w:p w14:paraId="47396A55" w14:textId="147DF857" w:rsidR="007132AE" w:rsidRPr="008524BB" w:rsidRDefault="007132AE" w:rsidP="008524BB">
      <w:pPr>
        <w:spacing w:after="0"/>
        <w:rPr>
          <w:rFonts w:ascii="Times New Roman" w:hAnsi="Times New Roman" w:cs="Times New Roman"/>
          <w:color w:val="0F9ED5" w:themeColor="accent4"/>
          <w:sz w:val="24"/>
          <w:szCs w:val="24"/>
        </w:rPr>
      </w:pPr>
      <w:r>
        <w:rPr>
          <w:rFonts w:ascii="Times New Roman" w:hAnsi="Times New Roman" w:cs="Times New Roman"/>
          <w:sz w:val="24"/>
          <w:szCs w:val="24"/>
        </w:rPr>
        <w:br w:type="page"/>
      </w:r>
    </w:p>
    <w:p w14:paraId="036F08A3" w14:textId="230F9586" w:rsidR="00002009" w:rsidRDefault="00002009"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AA0D7E">
        <w:rPr>
          <w:rFonts w:ascii="Times New Roman" w:hAnsi="Times New Roman" w:cs="Times New Roman"/>
          <w:sz w:val="24"/>
          <w:szCs w:val="24"/>
        </w:rPr>
        <w:t>4</w:t>
      </w:r>
    </w:p>
    <w:p w14:paraId="5F7AD518" w14:textId="6C3C6148" w:rsidR="00F50BF1" w:rsidRPr="00DE7685" w:rsidRDefault="007362FD" w:rsidP="00002009">
      <w:pPr>
        <w:spacing w:line="480" w:lineRule="auto"/>
        <w:rPr>
          <w:rFonts w:ascii="Times New Roman" w:hAnsi="Times New Roman" w:cs="Times New Roman"/>
          <w:i/>
          <w:iCs/>
          <w:sz w:val="24"/>
          <w:szCs w:val="24"/>
        </w:rPr>
      </w:pPr>
      <w:r w:rsidRPr="00DE7685">
        <w:rPr>
          <w:rFonts w:ascii="Times New Roman" w:hAnsi="Times New Roman" w:cs="Times New Roman"/>
          <w:i/>
          <w:iCs/>
          <w:sz w:val="24"/>
          <w:szCs w:val="24"/>
        </w:rPr>
        <w:t xml:space="preserve">Comparisons of Mean </w:t>
      </w:r>
      <w:ins w:id="249" w:author="Nick Maxwell" w:date="2025-10-25T10:14:00Z" w16du:dateUtc="2025-10-25T15:14:00Z">
        <w:r w:rsidR="00912AED">
          <w:rPr>
            <w:rFonts w:ascii="Times New Roman" w:hAnsi="Times New Roman" w:cs="Times New Roman"/>
            <w:i/>
            <w:iCs/>
            <w:sz w:val="24"/>
            <w:szCs w:val="24"/>
          </w:rPr>
          <w:t>C</w:t>
        </w:r>
      </w:ins>
      <w:ins w:id="250" w:author="Nick Maxwell" w:date="2025-10-25T10:15:00Z" w16du:dateUtc="2025-10-25T15:15:00Z">
        <w:r w:rsidR="00912AED">
          <w:rPr>
            <w:rFonts w:ascii="Times New Roman" w:hAnsi="Times New Roman" w:cs="Times New Roman"/>
            <w:i/>
            <w:iCs/>
            <w:sz w:val="24"/>
            <w:szCs w:val="24"/>
          </w:rPr>
          <w:t>ued-</w:t>
        </w:r>
      </w:ins>
      <w:r w:rsidRPr="00DE7685">
        <w:rPr>
          <w:rFonts w:ascii="Times New Roman" w:hAnsi="Times New Roman" w:cs="Times New Roman"/>
          <w:i/>
          <w:iCs/>
          <w:sz w:val="24"/>
          <w:szCs w:val="24"/>
        </w:rPr>
        <w:t>Recall Percentages for each Pair Type in Experiments 1A-2B.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8"/>
        <w:gridCol w:w="1877"/>
        <w:gridCol w:w="1240"/>
        <w:gridCol w:w="1073"/>
        <w:gridCol w:w="1181"/>
        <w:gridCol w:w="1179"/>
        <w:gridCol w:w="1172"/>
      </w:tblGrid>
      <w:tr w:rsidR="007362FD" w:rsidRPr="00DE7685" w14:paraId="234830E9" w14:textId="4DD051FF" w:rsidTr="007362FD">
        <w:tc>
          <w:tcPr>
            <w:tcW w:w="1628" w:type="dxa"/>
            <w:tcBorders>
              <w:top w:val="single" w:sz="4" w:space="0" w:color="auto"/>
              <w:bottom w:val="single" w:sz="4" w:space="0" w:color="auto"/>
            </w:tcBorders>
          </w:tcPr>
          <w:p w14:paraId="34F7A675" w14:textId="21F85DCA"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Experiment</w:t>
            </w:r>
          </w:p>
        </w:tc>
        <w:tc>
          <w:tcPr>
            <w:tcW w:w="1877" w:type="dxa"/>
            <w:tcBorders>
              <w:top w:val="single" w:sz="4" w:space="0" w:color="auto"/>
              <w:bottom w:val="single" w:sz="4" w:space="0" w:color="auto"/>
            </w:tcBorders>
          </w:tcPr>
          <w:p w14:paraId="1BB9B6B7" w14:textId="5B864F8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Encoding Group</w:t>
            </w:r>
          </w:p>
        </w:tc>
        <w:tc>
          <w:tcPr>
            <w:tcW w:w="1240" w:type="dxa"/>
            <w:tcBorders>
              <w:top w:val="single" w:sz="4" w:space="0" w:color="auto"/>
              <w:bottom w:val="single" w:sz="4" w:space="0" w:color="auto"/>
            </w:tcBorders>
          </w:tcPr>
          <w:p w14:paraId="3EA346A6" w14:textId="5E22FD1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Pair Type</w:t>
            </w:r>
          </w:p>
        </w:tc>
        <w:tc>
          <w:tcPr>
            <w:tcW w:w="1073" w:type="dxa"/>
            <w:tcBorders>
              <w:top w:val="single" w:sz="4" w:space="0" w:color="auto"/>
              <w:bottom w:val="single" w:sz="4" w:space="0" w:color="auto"/>
            </w:tcBorders>
          </w:tcPr>
          <w:p w14:paraId="23871077" w14:textId="6EE155DD" w:rsidR="007362FD" w:rsidRPr="00DE7685" w:rsidRDefault="007362FD" w:rsidP="0021435F">
            <w:pPr>
              <w:spacing w:line="360" w:lineRule="auto"/>
              <w:jc w:val="center"/>
              <w:rPr>
                <w:rFonts w:ascii="Times New Roman" w:hAnsi="Times New Roman" w:cs="Times New Roman"/>
                <w:i/>
                <w:iCs/>
              </w:rPr>
            </w:pPr>
            <w:r w:rsidRPr="00DE7685">
              <w:rPr>
                <w:rFonts w:ascii="Times New Roman" w:hAnsi="Times New Roman" w:cs="Times New Roman"/>
                <w:i/>
                <w:iCs/>
              </w:rPr>
              <w:t>M</w:t>
            </w:r>
          </w:p>
        </w:tc>
        <w:tc>
          <w:tcPr>
            <w:tcW w:w="1181" w:type="dxa"/>
            <w:tcBorders>
              <w:top w:val="single" w:sz="4" w:space="0" w:color="auto"/>
              <w:bottom w:val="single" w:sz="4" w:space="0" w:color="auto"/>
            </w:tcBorders>
          </w:tcPr>
          <w:p w14:paraId="18DA22AD" w14:textId="569EC20B"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 xml:space="preserve">± 95% </w:t>
            </w:r>
            <w:r w:rsidRPr="00DE7685">
              <w:rPr>
                <w:rFonts w:ascii="Times New Roman" w:hAnsi="Times New Roman" w:cs="Times New Roman"/>
                <w:i/>
                <w:iCs/>
              </w:rPr>
              <w:t>CI</w:t>
            </w:r>
          </w:p>
        </w:tc>
        <w:tc>
          <w:tcPr>
            <w:tcW w:w="1179" w:type="dxa"/>
            <w:tcBorders>
              <w:top w:val="single" w:sz="4" w:space="0" w:color="auto"/>
              <w:bottom w:val="single" w:sz="4" w:space="0" w:color="auto"/>
            </w:tcBorders>
          </w:tcPr>
          <w:p w14:paraId="03710E8F" w14:textId="0DDD7E66"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F</w:t>
            </w:r>
          </w:p>
        </w:tc>
        <w:tc>
          <w:tcPr>
            <w:tcW w:w="1172" w:type="dxa"/>
            <w:tcBorders>
              <w:top w:val="single" w:sz="4" w:space="0" w:color="auto"/>
              <w:bottom w:val="single" w:sz="4" w:space="0" w:color="auto"/>
            </w:tcBorders>
          </w:tcPr>
          <w:p w14:paraId="4BE680B2" w14:textId="10116813"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M</w:t>
            </w:r>
          </w:p>
        </w:tc>
      </w:tr>
      <w:tr w:rsidR="007362FD" w:rsidRPr="00DE7685" w14:paraId="1E7CB474" w14:textId="64E41D6E" w:rsidTr="007362FD">
        <w:tc>
          <w:tcPr>
            <w:tcW w:w="1628" w:type="dxa"/>
            <w:tcBorders>
              <w:top w:val="single" w:sz="4" w:space="0" w:color="auto"/>
            </w:tcBorders>
          </w:tcPr>
          <w:p w14:paraId="23890D86" w14:textId="7148940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 1A</w:t>
            </w:r>
          </w:p>
        </w:tc>
        <w:tc>
          <w:tcPr>
            <w:tcW w:w="1877" w:type="dxa"/>
            <w:tcBorders>
              <w:top w:val="single" w:sz="4" w:space="0" w:color="auto"/>
            </w:tcBorders>
          </w:tcPr>
          <w:p w14:paraId="5BD88DF7" w14:textId="235F9C6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Borders>
              <w:top w:val="single" w:sz="4" w:space="0" w:color="auto"/>
            </w:tcBorders>
          </w:tcPr>
          <w:p w14:paraId="1DCB3717" w14:textId="5B05854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Borders>
              <w:top w:val="single" w:sz="4" w:space="0" w:color="auto"/>
            </w:tcBorders>
          </w:tcPr>
          <w:p w14:paraId="0CFC9EE2" w14:textId="193BCFD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75.54</w:t>
            </w:r>
          </w:p>
        </w:tc>
        <w:tc>
          <w:tcPr>
            <w:tcW w:w="1181" w:type="dxa"/>
            <w:tcBorders>
              <w:top w:val="single" w:sz="4" w:space="0" w:color="auto"/>
            </w:tcBorders>
          </w:tcPr>
          <w:p w14:paraId="180D3896" w14:textId="7539ED01"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4.04</w:t>
            </w:r>
          </w:p>
        </w:tc>
        <w:tc>
          <w:tcPr>
            <w:tcW w:w="1179" w:type="dxa"/>
            <w:tcBorders>
              <w:top w:val="single" w:sz="4" w:space="0" w:color="auto"/>
            </w:tcBorders>
          </w:tcPr>
          <w:p w14:paraId="4E40940E" w14:textId="77777777" w:rsidR="007362FD" w:rsidRPr="00DE7685" w:rsidRDefault="007362FD" w:rsidP="0021435F">
            <w:pPr>
              <w:spacing w:line="360" w:lineRule="auto"/>
              <w:jc w:val="center"/>
              <w:rPr>
                <w:rFonts w:ascii="Times New Roman" w:hAnsi="Times New Roman" w:cs="Times New Roman"/>
              </w:rPr>
            </w:pPr>
          </w:p>
        </w:tc>
        <w:tc>
          <w:tcPr>
            <w:tcW w:w="1172" w:type="dxa"/>
            <w:tcBorders>
              <w:top w:val="single" w:sz="4" w:space="0" w:color="auto"/>
            </w:tcBorders>
          </w:tcPr>
          <w:p w14:paraId="1E49ECF7"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0215B04C" w14:textId="151477B4" w:rsidTr="007362FD">
        <w:tc>
          <w:tcPr>
            <w:tcW w:w="1628" w:type="dxa"/>
          </w:tcPr>
          <w:p w14:paraId="3123980A" w14:textId="77777777" w:rsidR="007362FD" w:rsidRPr="00DE7685" w:rsidRDefault="007362FD" w:rsidP="007362FD">
            <w:pPr>
              <w:spacing w:line="360" w:lineRule="auto"/>
              <w:rPr>
                <w:rFonts w:ascii="Times New Roman" w:hAnsi="Times New Roman" w:cs="Times New Roman"/>
              </w:rPr>
            </w:pPr>
          </w:p>
        </w:tc>
        <w:tc>
          <w:tcPr>
            <w:tcW w:w="1877" w:type="dxa"/>
          </w:tcPr>
          <w:p w14:paraId="3D8C7F90" w14:textId="77777777" w:rsidR="007362FD" w:rsidRPr="00DE7685" w:rsidRDefault="007362FD" w:rsidP="007362FD">
            <w:pPr>
              <w:spacing w:line="360" w:lineRule="auto"/>
              <w:rPr>
                <w:rFonts w:ascii="Times New Roman" w:hAnsi="Times New Roman" w:cs="Times New Roman"/>
              </w:rPr>
            </w:pPr>
          </w:p>
        </w:tc>
        <w:tc>
          <w:tcPr>
            <w:tcW w:w="1240" w:type="dxa"/>
          </w:tcPr>
          <w:p w14:paraId="52069F89" w14:textId="6321F0F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778971D8" w14:textId="28F4FAD5"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39.19</w:t>
            </w:r>
          </w:p>
        </w:tc>
        <w:tc>
          <w:tcPr>
            <w:tcW w:w="1181" w:type="dxa"/>
          </w:tcPr>
          <w:p w14:paraId="63233E02" w14:textId="20FFC06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6.05</w:t>
            </w:r>
          </w:p>
        </w:tc>
        <w:tc>
          <w:tcPr>
            <w:tcW w:w="1179" w:type="dxa"/>
          </w:tcPr>
          <w:p w14:paraId="5A0EBA80" w14:textId="4700098A"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1.76*</w:t>
            </w:r>
          </w:p>
        </w:tc>
        <w:tc>
          <w:tcPr>
            <w:tcW w:w="1172" w:type="dxa"/>
          </w:tcPr>
          <w:p w14:paraId="4D41022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E282C0E" w14:textId="77777777" w:rsidTr="007362FD">
        <w:tc>
          <w:tcPr>
            <w:tcW w:w="1628" w:type="dxa"/>
          </w:tcPr>
          <w:p w14:paraId="516CF224" w14:textId="77777777" w:rsidR="007362FD" w:rsidRPr="00DE7685" w:rsidRDefault="007362FD" w:rsidP="007362FD">
            <w:pPr>
              <w:spacing w:after="120" w:line="360" w:lineRule="auto"/>
              <w:rPr>
                <w:rFonts w:ascii="Times New Roman" w:hAnsi="Times New Roman" w:cs="Times New Roman"/>
              </w:rPr>
            </w:pPr>
          </w:p>
        </w:tc>
        <w:tc>
          <w:tcPr>
            <w:tcW w:w="1877" w:type="dxa"/>
          </w:tcPr>
          <w:p w14:paraId="5B923CFF" w14:textId="77777777" w:rsidR="007362FD" w:rsidRPr="00DE7685" w:rsidRDefault="007362FD" w:rsidP="007362FD">
            <w:pPr>
              <w:spacing w:after="120" w:line="360" w:lineRule="auto"/>
              <w:rPr>
                <w:rFonts w:ascii="Times New Roman" w:hAnsi="Times New Roman" w:cs="Times New Roman"/>
              </w:rPr>
            </w:pPr>
          </w:p>
        </w:tc>
        <w:tc>
          <w:tcPr>
            <w:tcW w:w="1240" w:type="dxa"/>
          </w:tcPr>
          <w:p w14:paraId="143AEE63" w14:textId="78B8F3AB"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33D80716" w14:textId="7915621D"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24.25</w:t>
            </w:r>
          </w:p>
        </w:tc>
        <w:tc>
          <w:tcPr>
            <w:tcW w:w="1181" w:type="dxa"/>
          </w:tcPr>
          <w:p w14:paraId="01949689" w14:textId="1A442376"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5.43</w:t>
            </w:r>
          </w:p>
        </w:tc>
        <w:tc>
          <w:tcPr>
            <w:tcW w:w="1179" w:type="dxa"/>
          </w:tcPr>
          <w:p w14:paraId="3C5FBA72" w14:textId="67804B3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2.67*</w:t>
            </w:r>
          </w:p>
        </w:tc>
        <w:tc>
          <w:tcPr>
            <w:tcW w:w="1172" w:type="dxa"/>
          </w:tcPr>
          <w:p w14:paraId="3F80757E" w14:textId="3164AF8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3CA2BD52" w14:textId="77777777" w:rsidTr="007362FD">
        <w:tc>
          <w:tcPr>
            <w:tcW w:w="1628" w:type="dxa"/>
          </w:tcPr>
          <w:p w14:paraId="14AF4857" w14:textId="77777777" w:rsidR="007362FD" w:rsidRPr="00DE7685" w:rsidRDefault="007362FD" w:rsidP="007362FD">
            <w:pPr>
              <w:spacing w:line="360" w:lineRule="auto"/>
              <w:rPr>
                <w:rFonts w:ascii="Times New Roman" w:hAnsi="Times New Roman" w:cs="Times New Roman"/>
              </w:rPr>
            </w:pPr>
          </w:p>
        </w:tc>
        <w:tc>
          <w:tcPr>
            <w:tcW w:w="1877" w:type="dxa"/>
          </w:tcPr>
          <w:p w14:paraId="2376E801" w14:textId="031D793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23AF4342" w14:textId="126DD3A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5B40D1A" w14:textId="153B1346"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58.07</w:t>
            </w:r>
          </w:p>
        </w:tc>
        <w:tc>
          <w:tcPr>
            <w:tcW w:w="1181" w:type="dxa"/>
          </w:tcPr>
          <w:p w14:paraId="376754EB" w14:textId="38AEA4C6"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5.71</w:t>
            </w:r>
          </w:p>
        </w:tc>
        <w:tc>
          <w:tcPr>
            <w:tcW w:w="1179" w:type="dxa"/>
          </w:tcPr>
          <w:p w14:paraId="1231973C"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383A6CD"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72BE51A1" w14:textId="77777777" w:rsidTr="007362FD">
        <w:tc>
          <w:tcPr>
            <w:tcW w:w="1628" w:type="dxa"/>
          </w:tcPr>
          <w:p w14:paraId="179AC9EE" w14:textId="77777777" w:rsidR="007362FD" w:rsidRPr="00DE7685" w:rsidRDefault="007362FD" w:rsidP="007362FD">
            <w:pPr>
              <w:spacing w:line="360" w:lineRule="auto"/>
              <w:rPr>
                <w:rFonts w:ascii="Times New Roman" w:hAnsi="Times New Roman" w:cs="Times New Roman"/>
              </w:rPr>
            </w:pPr>
          </w:p>
        </w:tc>
        <w:tc>
          <w:tcPr>
            <w:tcW w:w="1877" w:type="dxa"/>
          </w:tcPr>
          <w:p w14:paraId="284166A6" w14:textId="77777777" w:rsidR="007362FD" w:rsidRPr="00DE7685" w:rsidRDefault="007362FD" w:rsidP="007362FD">
            <w:pPr>
              <w:spacing w:line="360" w:lineRule="auto"/>
              <w:rPr>
                <w:rFonts w:ascii="Times New Roman" w:hAnsi="Times New Roman" w:cs="Times New Roman"/>
              </w:rPr>
            </w:pPr>
          </w:p>
        </w:tc>
        <w:tc>
          <w:tcPr>
            <w:tcW w:w="1240" w:type="dxa"/>
          </w:tcPr>
          <w:p w14:paraId="700BAC75" w14:textId="1A5D355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0AE3E4E7" w14:textId="24519DC3"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29.01</w:t>
            </w:r>
          </w:p>
        </w:tc>
        <w:tc>
          <w:tcPr>
            <w:tcW w:w="1181" w:type="dxa"/>
          </w:tcPr>
          <w:p w14:paraId="63D12C6F" w14:textId="54031843"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5.47</w:t>
            </w:r>
          </w:p>
        </w:tc>
        <w:tc>
          <w:tcPr>
            <w:tcW w:w="1179" w:type="dxa"/>
          </w:tcPr>
          <w:p w14:paraId="6AA29934" w14:textId="5350881F"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1.33*</w:t>
            </w:r>
          </w:p>
        </w:tc>
        <w:tc>
          <w:tcPr>
            <w:tcW w:w="1172" w:type="dxa"/>
          </w:tcPr>
          <w:p w14:paraId="7ADC5BE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445B40" w14:textId="77777777" w:rsidTr="007362FD">
        <w:tc>
          <w:tcPr>
            <w:tcW w:w="1628" w:type="dxa"/>
          </w:tcPr>
          <w:p w14:paraId="3EB6FA85" w14:textId="77777777" w:rsidR="007362FD" w:rsidRPr="00DE7685" w:rsidRDefault="007362FD" w:rsidP="007362FD">
            <w:pPr>
              <w:spacing w:after="120" w:line="360" w:lineRule="auto"/>
              <w:rPr>
                <w:rFonts w:ascii="Times New Roman" w:hAnsi="Times New Roman" w:cs="Times New Roman"/>
              </w:rPr>
            </w:pPr>
          </w:p>
        </w:tc>
        <w:tc>
          <w:tcPr>
            <w:tcW w:w="1877" w:type="dxa"/>
          </w:tcPr>
          <w:p w14:paraId="0CB59CA2" w14:textId="77777777" w:rsidR="007362FD" w:rsidRPr="00DE7685" w:rsidRDefault="007362FD" w:rsidP="007362FD">
            <w:pPr>
              <w:spacing w:after="120" w:line="360" w:lineRule="auto"/>
              <w:rPr>
                <w:rFonts w:ascii="Times New Roman" w:hAnsi="Times New Roman" w:cs="Times New Roman"/>
              </w:rPr>
            </w:pPr>
          </w:p>
        </w:tc>
        <w:tc>
          <w:tcPr>
            <w:tcW w:w="1240" w:type="dxa"/>
          </w:tcPr>
          <w:p w14:paraId="2E469DF0" w14:textId="04D305C6"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625C4AC" w14:textId="0E09AB74"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23.23</w:t>
            </w:r>
          </w:p>
        </w:tc>
        <w:tc>
          <w:tcPr>
            <w:tcW w:w="1181" w:type="dxa"/>
          </w:tcPr>
          <w:p w14:paraId="51F6D512" w14:textId="65E7314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5.00</w:t>
            </w:r>
          </w:p>
        </w:tc>
        <w:tc>
          <w:tcPr>
            <w:tcW w:w="1179" w:type="dxa"/>
          </w:tcPr>
          <w:p w14:paraId="05590489" w14:textId="413771FC"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1.64*</w:t>
            </w:r>
          </w:p>
        </w:tc>
        <w:tc>
          <w:tcPr>
            <w:tcW w:w="1172" w:type="dxa"/>
          </w:tcPr>
          <w:p w14:paraId="430FABF3" w14:textId="6989172E"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0.27</w:t>
            </w:r>
          </w:p>
        </w:tc>
      </w:tr>
      <w:tr w:rsidR="007362FD" w:rsidRPr="00DE7685" w14:paraId="12B0A2AF" w14:textId="77777777" w:rsidTr="007362FD">
        <w:tc>
          <w:tcPr>
            <w:tcW w:w="1628" w:type="dxa"/>
          </w:tcPr>
          <w:p w14:paraId="537579A0" w14:textId="0864FC9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 1B</w:t>
            </w:r>
          </w:p>
        </w:tc>
        <w:tc>
          <w:tcPr>
            <w:tcW w:w="1877" w:type="dxa"/>
          </w:tcPr>
          <w:p w14:paraId="5CC7DD6B" w14:textId="647A5A0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7A863A18" w14:textId="44DD8B1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A6F9DF6" w14:textId="45F1D591" w:rsidR="007362FD" w:rsidRPr="00DE7685" w:rsidRDefault="00D46812" w:rsidP="0021435F">
            <w:pPr>
              <w:spacing w:line="360" w:lineRule="auto"/>
              <w:jc w:val="center"/>
              <w:rPr>
                <w:rFonts w:ascii="Times New Roman" w:hAnsi="Times New Roman" w:cs="Times New Roman"/>
              </w:rPr>
            </w:pPr>
            <w:r>
              <w:rPr>
                <w:rFonts w:ascii="Times New Roman" w:hAnsi="Times New Roman" w:cs="Times New Roman"/>
              </w:rPr>
              <w:t>78.99</w:t>
            </w:r>
          </w:p>
        </w:tc>
        <w:tc>
          <w:tcPr>
            <w:tcW w:w="1181" w:type="dxa"/>
          </w:tcPr>
          <w:p w14:paraId="770BA7ED" w14:textId="7E38BB41"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3.96</w:t>
            </w:r>
          </w:p>
        </w:tc>
        <w:tc>
          <w:tcPr>
            <w:tcW w:w="1179" w:type="dxa"/>
          </w:tcPr>
          <w:p w14:paraId="15362CD5" w14:textId="2E475923" w:rsidR="007362FD" w:rsidRPr="00DE7685" w:rsidRDefault="007362FD" w:rsidP="0021435F">
            <w:pPr>
              <w:spacing w:line="360" w:lineRule="auto"/>
              <w:jc w:val="center"/>
              <w:rPr>
                <w:rFonts w:ascii="Times New Roman" w:hAnsi="Times New Roman" w:cs="Times New Roman"/>
              </w:rPr>
            </w:pPr>
          </w:p>
        </w:tc>
        <w:tc>
          <w:tcPr>
            <w:tcW w:w="1172" w:type="dxa"/>
          </w:tcPr>
          <w:p w14:paraId="5A629310"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20E85A4" w14:textId="77777777" w:rsidTr="007362FD">
        <w:tc>
          <w:tcPr>
            <w:tcW w:w="1628" w:type="dxa"/>
          </w:tcPr>
          <w:p w14:paraId="5993E82A" w14:textId="77777777" w:rsidR="007362FD" w:rsidRPr="00DE7685" w:rsidRDefault="007362FD" w:rsidP="007362FD">
            <w:pPr>
              <w:spacing w:line="360" w:lineRule="auto"/>
              <w:rPr>
                <w:rFonts w:ascii="Times New Roman" w:hAnsi="Times New Roman" w:cs="Times New Roman"/>
              </w:rPr>
            </w:pPr>
          </w:p>
        </w:tc>
        <w:tc>
          <w:tcPr>
            <w:tcW w:w="1877" w:type="dxa"/>
          </w:tcPr>
          <w:p w14:paraId="1A3E872D" w14:textId="77777777" w:rsidR="007362FD" w:rsidRPr="00DE7685" w:rsidRDefault="007362FD" w:rsidP="007362FD">
            <w:pPr>
              <w:spacing w:line="360" w:lineRule="auto"/>
              <w:rPr>
                <w:rFonts w:ascii="Times New Roman" w:hAnsi="Times New Roman" w:cs="Times New Roman"/>
              </w:rPr>
            </w:pPr>
          </w:p>
        </w:tc>
        <w:tc>
          <w:tcPr>
            <w:tcW w:w="1240" w:type="dxa"/>
          </w:tcPr>
          <w:p w14:paraId="6BD47CBF" w14:textId="022D366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51C29C74" w14:textId="01C5D33B"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44.58</w:t>
            </w:r>
          </w:p>
        </w:tc>
        <w:tc>
          <w:tcPr>
            <w:tcW w:w="1181" w:type="dxa"/>
          </w:tcPr>
          <w:p w14:paraId="31F8EBBA" w14:textId="74CA049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4.90</w:t>
            </w:r>
          </w:p>
        </w:tc>
        <w:tc>
          <w:tcPr>
            <w:tcW w:w="1179" w:type="dxa"/>
          </w:tcPr>
          <w:p w14:paraId="35781364" w14:textId="6ED5E648"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2.02*</w:t>
            </w:r>
          </w:p>
        </w:tc>
        <w:tc>
          <w:tcPr>
            <w:tcW w:w="1172" w:type="dxa"/>
          </w:tcPr>
          <w:p w14:paraId="5A8CAE7B"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BF88CA6" w14:textId="77777777" w:rsidTr="007362FD">
        <w:tc>
          <w:tcPr>
            <w:tcW w:w="1628" w:type="dxa"/>
          </w:tcPr>
          <w:p w14:paraId="1B9984DD" w14:textId="77777777" w:rsidR="007362FD" w:rsidRPr="00DE7685" w:rsidRDefault="007362FD" w:rsidP="007362FD">
            <w:pPr>
              <w:spacing w:after="120" w:line="360" w:lineRule="auto"/>
              <w:rPr>
                <w:rFonts w:ascii="Times New Roman" w:hAnsi="Times New Roman" w:cs="Times New Roman"/>
              </w:rPr>
            </w:pPr>
          </w:p>
        </w:tc>
        <w:tc>
          <w:tcPr>
            <w:tcW w:w="1877" w:type="dxa"/>
          </w:tcPr>
          <w:p w14:paraId="6B8AD040" w14:textId="77777777" w:rsidR="007362FD" w:rsidRPr="00DE7685" w:rsidRDefault="007362FD" w:rsidP="007362FD">
            <w:pPr>
              <w:spacing w:after="120" w:line="360" w:lineRule="auto"/>
              <w:rPr>
                <w:rFonts w:ascii="Times New Roman" w:hAnsi="Times New Roman" w:cs="Times New Roman"/>
              </w:rPr>
            </w:pPr>
          </w:p>
        </w:tc>
        <w:tc>
          <w:tcPr>
            <w:tcW w:w="1240" w:type="dxa"/>
          </w:tcPr>
          <w:p w14:paraId="47640968" w14:textId="1B8C4FAE"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3C9B2D2" w14:textId="79F44C0A"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19.46</w:t>
            </w:r>
          </w:p>
        </w:tc>
        <w:tc>
          <w:tcPr>
            <w:tcW w:w="1181" w:type="dxa"/>
          </w:tcPr>
          <w:p w14:paraId="4BDE0C89" w14:textId="6D9FE154"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3.39</w:t>
            </w:r>
          </w:p>
        </w:tc>
        <w:tc>
          <w:tcPr>
            <w:tcW w:w="1179" w:type="dxa"/>
          </w:tcPr>
          <w:p w14:paraId="2093D357" w14:textId="40F05AF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2.40*</w:t>
            </w:r>
          </w:p>
        </w:tc>
        <w:tc>
          <w:tcPr>
            <w:tcW w:w="1172" w:type="dxa"/>
          </w:tcPr>
          <w:p w14:paraId="621F75D6" w14:textId="658E0147"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1.34*</w:t>
            </w:r>
          </w:p>
        </w:tc>
      </w:tr>
      <w:tr w:rsidR="007362FD" w:rsidRPr="00DE7685" w14:paraId="510DD2BC" w14:textId="77777777" w:rsidTr="007362FD">
        <w:tc>
          <w:tcPr>
            <w:tcW w:w="1628" w:type="dxa"/>
          </w:tcPr>
          <w:p w14:paraId="3149FA4A" w14:textId="77777777" w:rsidR="007362FD" w:rsidRPr="00DE7685" w:rsidRDefault="007362FD" w:rsidP="007362FD">
            <w:pPr>
              <w:spacing w:line="360" w:lineRule="auto"/>
              <w:rPr>
                <w:rFonts w:ascii="Times New Roman" w:hAnsi="Times New Roman" w:cs="Times New Roman"/>
              </w:rPr>
            </w:pPr>
          </w:p>
        </w:tc>
        <w:tc>
          <w:tcPr>
            <w:tcW w:w="1877" w:type="dxa"/>
          </w:tcPr>
          <w:p w14:paraId="7E13BE13" w14:textId="70D9864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66FCCE5" w14:textId="640127E2"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A145FE9" w14:textId="147F0BAE"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58.76</w:t>
            </w:r>
          </w:p>
        </w:tc>
        <w:tc>
          <w:tcPr>
            <w:tcW w:w="1181" w:type="dxa"/>
          </w:tcPr>
          <w:p w14:paraId="1AB024A5" w14:textId="09335C8F"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5.42</w:t>
            </w:r>
          </w:p>
        </w:tc>
        <w:tc>
          <w:tcPr>
            <w:tcW w:w="1179" w:type="dxa"/>
          </w:tcPr>
          <w:p w14:paraId="727A8DDA"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62A0E21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B290540" w14:textId="77777777" w:rsidTr="007362FD">
        <w:tc>
          <w:tcPr>
            <w:tcW w:w="1628" w:type="dxa"/>
          </w:tcPr>
          <w:p w14:paraId="28E25820" w14:textId="77777777" w:rsidR="007362FD" w:rsidRPr="00DE7685" w:rsidRDefault="007362FD" w:rsidP="007362FD">
            <w:pPr>
              <w:spacing w:line="360" w:lineRule="auto"/>
              <w:rPr>
                <w:rFonts w:ascii="Times New Roman" w:hAnsi="Times New Roman" w:cs="Times New Roman"/>
              </w:rPr>
            </w:pPr>
          </w:p>
        </w:tc>
        <w:tc>
          <w:tcPr>
            <w:tcW w:w="1877" w:type="dxa"/>
          </w:tcPr>
          <w:p w14:paraId="0E5B93E0" w14:textId="77777777" w:rsidR="007362FD" w:rsidRPr="00DE7685" w:rsidRDefault="007362FD" w:rsidP="007362FD">
            <w:pPr>
              <w:spacing w:line="360" w:lineRule="auto"/>
              <w:rPr>
                <w:rFonts w:ascii="Times New Roman" w:hAnsi="Times New Roman" w:cs="Times New Roman"/>
              </w:rPr>
            </w:pPr>
          </w:p>
        </w:tc>
        <w:tc>
          <w:tcPr>
            <w:tcW w:w="1240" w:type="dxa"/>
          </w:tcPr>
          <w:p w14:paraId="6A44C074" w14:textId="1B63FE1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6A98184D" w14:textId="77251E6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33.33</w:t>
            </w:r>
          </w:p>
        </w:tc>
        <w:tc>
          <w:tcPr>
            <w:tcW w:w="1181" w:type="dxa"/>
          </w:tcPr>
          <w:p w14:paraId="67E92CF8" w14:textId="5A9D0F30"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5.46</w:t>
            </w:r>
          </w:p>
        </w:tc>
        <w:tc>
          <w:tcPr>
            <w:tcW w:w="1179" w:type="dxa"/>
          </w:tcPr>
          <w:p w14:paraId="776F0E9E" w14:textId="3BBD3FD9"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1.19*</w:t>
            </w:r>
          </w:p>
        </w:tc>
        <w:tc>
          <w:tcPr>
            <w:tcW w:w="1172" w:type="dxa"/>
          </w:tcPr>
          <w:p w14:paraId="7A90AC2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552C6C1C" w14:textId="77777777" w:rsidTr="007362FD">
        <w:tc>
          <w:tcPr>
            <w:tcW w:w="1628" w:type="dxa"/>
          </w:tcPr>
          <w:p w14:paraId="041BBE97" w14:textId="77777777" w:rsidR="007362FD" w:rsidRPr="00DE7685" w:rsidRDefault="007362FD" w:rsidP="007362FD">
            <w:pPr>
              <w:spacing w:after="120" w:line="360" w:lineRule="auto"/>
              <w:rPr>
                <w:rFonts w:ascii="Times New Roman" w:hAnsi="Times New Roman" w:cs="Times New Roman"/>
              </w:rPr>
            </w:pPr>
          </w:p>
        </w:tc>
        <w:tc>
          <w:tcPr>
            <w:tcW w:w="1877" w:type="dxa"/>
          </w:tcPr>
          <w:p w14:paraId="376B5ED4" w14:textId="77777777" w:rsidR="007362FD" w:rsidRPr="00DE7685" w:rsidRDefault="007362FD" w:rsidP="007362FD">
            <w:pPr>
              <w:spacing w:after="120" w:line="360" w:lineRule="auto"/>
              <w:rPr>
                <w:rFonts w:ascii="Times New Roman" w:hAnsi="Times New Roman" w:cs="Times New Roman"/>
              </w:rPr>
            </w:pPr>
          </w:p>
        </w:tc>
        <w:tc>
          <w:tcPr>
            <w:tcW w:w="1240" w:type="dxa"/>
          </w:tcPr>
          <w:p w14:paraId="2D21B8CB" w14:textId="66169A68"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01BB0C0E" w14:textId="2E6F4F41"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22.37</w:t>
            </w:r>
          </w:p>
        </w:tc>
        <w:tc>
          <w:tcPr>
            <w:tcW w:w="1181" w:type="dxa"/>
          </w:tcPr>
          <w:p w14:paraId="7FCA336C" w14:textId="3589B25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4.67</w:t>
            </w:r>
          </w:p>
        </w:tc>
        <w:tc>
          <w:tcPr>
            <w:tcW w:w="1179" w:type="dxa"/>
          </w:tcPr>
          <w:p w14:paraId="0B23BB3D" w14:textId="0EF8C86B"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w:t>
            </w:r>
            <w:r w:rsidR="006F12CC">
              <w:rPr>
                <w:rFonts w:ascii="Times New Roman" w:hAnsi="Times New Roman" w:cs="Times New Roman"/>
              </w:rPr>
              <w:t>84*</w:t>
            </w:r>
          </w:p>
        </w:tc>
        <w:tc>
          <w:tcPr>
            <w:tcW w:w="1172" w:type="dxa"/>
          </w:tcPr>
          <w:p w14:paraId="74D2C715" w14:textId="74EDB112"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0.55*</w:t>
            </w:r>
          </w:p>
        </w:tc>
      </w:tr>
      <w:tr w:rsidR="007362FD" w:rsidRPr="00DE7685" w14:paraId="0FC06228" w14:textId="77777777" w:rsidTr="007362FD">
        <w:tc>
          <w:tcPr>
            <w:tcW w:w="1628" w:type="dxa"/>
          </w:tcPr>
          <w:p w14:paraId="397A8806" w14:textId="253BBB9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 2A</w:t>
            </w:r>
          </w:p>
        </w:tc>
        <w:tc>
          <w:tcPr>
            <w:tcW w:w="1877" w:type="dxa"/>
          </w:tcPr>
          <w:p w14:paraId="2CC1192F" w14:textId="6FECD4E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06EFF319" w14:textId="6BB1B80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E4DC373" w14:textId="62C31DC5"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77.25</w:t>
            </w:r>
          </w:p>
        </w:tc>
        <w:tc>
          <w:tcPr>
            <w:tcW w:w="1181" w:type="dxa"/>
          </w:tcPr>
          <w:p w14:paraId="484FE38D" w14:textId="26E709AB"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4.48</w:t>
            </w:r>
          </w:p>
        </w:tc>
        <w:tc>
          <w:tcPr>
            <w:tcW w:w="1179" w:type="dxa"/>
          </w:tcPr>
          <w:p w14:paraId="3BD96AB8"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EDFEE29"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B4834CD" w14:textId="77777777" w:rsidTr="007362FD">
        <w:tc>
          <w:tcPr>
            <w:tcW w:w="1628" w:type="dxa"/>
          </w:tcPr>
          <w:p w14:paraId="4138B721" w14:textId="77777777" w:rsidR="007362FD" w:rsidRPr="00DE7685" w:rsidRDefault="007362FD" w:rsidP="007362FD">
            <w:pPr>
              <w:spacing w:line="360" w:lineRule="auto"/>
              <w:rPr>
                <w:rFonts w:ascii="Times New Roman" w:hAnsi="Times New Roman" w:cs="Times New Roman"/>
              </w:rPr>
            </w:pPr>
          </w:p>
        </w:tc>
        <w:tc>
          <w:tcPr>
            <w:tcW w:w="1877" w:type="dxa"/>
          </w:tcPr>
          <w:p w14:paraId="37D65750" w14:textId="77777777" w:rsidR="007362FD" w:rsidRPr="00DE7685" w:rsidRDefault="007362FD" w:rsidP="007362FD">
            <w:pPr>
              <w:spacing w:line="360" w:lineRule="auto"/>
              <w:rPr>
                <w:rFonts w:ascii="Times New Roman" w:hAnsi="Times New Roman" w:cs="Times New Roman"/>
              </w:rPr>
            </w:pPr>
          </w:p>
        </w:tc>
        <w:tc>
          <w:tcPr>
            <w:tcW w:w="1240" w:type="dxa"/>
          </w:tcPr>
          <w:p w14:paraId="34E0683D" w14:textId="1BEDD14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200BAD46" w14:textId="04BF563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34.44</w:t>
            </w:r>
          </w:p>
        </w:tc>
        <w:tc>
          <w:tcPr>
            <w:tcW w:w="1181" w:type="dxa"/>
          </w:tcPr>
          <w:p w14:paraId="7B032A59" w14:textId="5CE5879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4.77</w:t>
            </w:r>
          </w:p>
        </w:tc>
        <w:tc>
          <w:tcPr>
            <w:tcW w:w="1179" w:type="dxa"/>
          </w:tcPr>
          <w:p w14:paraId="437C82F5" w14:textId="3B72BC5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2.40*</w:t>
            </w:r>
          </w:p>
        </w:tc>
        <w:tc>
          <w:tcPr>
            <w:tcW w:w="1172" w:type="dxa"/>
          </w:tcPr>
          <w:p w14:paraId="1AB8B6C4"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4378688" w14:textId="77777777" w:rsidTr="007362FD">
        <w:tc>
          <w:tcPr>
            <w:tcW w:w="1628" w:type="dxa"/>
          </w:tcPr>
          <w:p w14:paraId="59F790BC" w14:textId="77777777" w:rsidR="007362FD" w:rsidRPr="00DE7685" w:rsidRDefault="007362FD" w:rsidP="007362FD">
            <w:pPr>
              <w:spacing w:after="120" w:line="360" w:lineRule="auto"/>
              <w:rPr>
                <w:rFonts w:ascii="Times New Roman" w:hAnsi="Times New Roman" w:cs="Times New Roman"/>
              </w:rPr>
            </w:pPr>
          </w:p>
        </w:tc>
        <w:tc>
          <w:tcPr>
            <w:tcW w:w="1877" w:type="dxa"/>
          </w:tcPr>
          <w:p w14:paraId="09786341" w14:textId="77777777" w:rsidR="007362FD" w:rsidRPr="00DE7685" w:rsidRDefault="007362FD" w:rsidP="007362FD">
            <w:pPr>
              <w:spacing w:after="120" w:line="360" w:lineRule="auto"/>
              <w:rPr>
                <w:rFonts w:ascii="Times New Roman" w:hAnsi="Times New Roman" w:cs="Times New Roman"/>
              </w:rPr>
            </w:pPr>
          </w:p>
        </w:tc>
        <w:tc>
          <w:tcPr>
            <w:tcW w:w="1240" w:type="dxa"/>
          </w:tcPr>
          <w:p w14:paraId="6A8457C1" w14:textId="0D81E6C3"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2276838" w14:textId="7272C8A9"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21.75</w:t>
            </w:r>
          </w:p>
        </w:tc>
        <w:tc>
          <w:tcPr>
            <w:tcW w:w="1181" w:type="dxa"/>
          </w:tcPr>
          <w:p w14:paraId="6CD615C4" w14:textId="3CBC2116"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3.96</w:t>
            </w:r>
          </w:p>
        </w:tc>
        <w:tc>
          <w:tcPr>
            <w:tcW w:w="1179" w:type="dxa"/>
          </w:tcPr>
          <w:p w14:paraId="6C0DEFEB" w14:textId="23564B75"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3.41*</w:t>
            </w:r>
          </w:p>
        </w:tc>
        <w:tc>
          <w:tcPr>
            <w:tcW w:w="1172" w:type="dxa"/>
          </w:tcPr>
          <w:p w14:paraId="6DBA03FA" w14:textId="54BAC40D"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0.75*</w:t>
            </w:r>
          </w:p>
        </w:tc>
      </w:tr>
      <w:tr w:rsidR="007362FD" w:rsidRPr="00DE7685" w14:paraId="60B1CB57" w14:textId="77777777" w:rsidTr="007362FD">
        <w:tc>
          <w:tcPr>
            <w:tcW w:w="1628" w:type="dxa"/>
          </w:tcPr>
          <w:p w14:paraId="53CAE538" w14:textId="77777777" w:rsidR="007362FD" w:rsidRPr="00DE7685" w:rsidRDefault="007362FD" w:rsidP="007362FD">
            <w:pPr>
              <w:spacing w:line="360" w:lineRule="auto"/>
              <w:rPr>
                <w:rFonts w:ascii="Times New Roman" w:hAnsi="Times New Roman" w:cs="Times New Roman"/>
              </w:rPr>
            </w:pPr>
          </w:p>
        </w:tc>
        <w:tc>
          <w:tcPr>
            <w:tcW w:w="1877" w:type="dxa"/>
          </w:tcPr>
          <w:p w14:paraId="29C86B10" w14:textId="4B7E7E2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08C016DD" w14:textId="4EB9E08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4C39CBCA" w14:textId="5168A0CF"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58.15</w:t>
            </w:r>
          </w:p>
        </w:tc>
        <w:tc>
          <w:tcPr>
            <w:tcW w:w="1181" w:type="dxa"/>
          </w:tcPr>
          <w:p w14:paraId="604BE45D" w14:textId="6D5118B3"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4.11</w:t>
            </w:r>
          </w:p>
        </w:tc>
        <w:tc>
          <w:tcPr>
            <w:tcW w:w="1179" w:type="dxa"/>
          </w:tcPr>
          <w:p w14:paraId="5A84B7C6"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308B07A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004F314" w14:textId="77777777" w:rsidTr="007362FD">
        <w:tc>
          <w:tcPr>
            <w:tcW w:w="1628" w:type="dxa"/>
          </w:tcPr>
          <w:p w14:paraId="65AC0F56" w14:textId="77777777" w:rsidR="007362FD" w:rsidRPr="00DE7685" w:rsidRDefault="007362FD" w:rsidP="007362FD">
            <w:pPr>
              <w:spacing w:line="360" w:lineRule="auto"/>
              <w:rPr>
                <w:rFonts w:ascii="Times New Roman" w:hAnsi="Times New Roman" w:cs="Times New Roman"/>
              </w:rPr>
            </w:pPr>
          </w:p>
        </w:tc>
        <w:tc>
          <w:tcPr>
            <w:tcW w:w="1877" w:type="dxa"/>
          </w:tcPr>
          <w:p w14:paraId="14D543DE" w14:textId="77777777" w:rsidR="007362FD" w:rsidRPr="00DE7685" w:rsidRDefault="007362FD" w:rsidP="007362FD">
            <w:pPr>
              <w:spacing w:line="360" w:lineRule="auto"/>
              <w:rPr>
                <w:rFonts w:ascii="Times New Roman" w:hAnsi="Times New Roman" w:cs="Times New Roman"/>
              </w:rPr>
            </w:pPr>
          </w:p>
        </w:tc>
        <w:tc>
          <w:tcPr>
            <w:tcW w:w="1240" w:type="dxa"/>
          </w:tcPr>
          <w:p w14:paraId="54994528" w14:textId="4BE67BE5"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6FF0180" w14:textId="1BFD7CA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20.83</w:t>
            </w:r>
          </w:p>
        </w:tc>
        <w:tc>
          <w:tcPr>
            <w:tcW w:w="1181" w:type="dxa"/>
          </w:tcPr>
          <w:p w14:paraId="4FE9498A" w14:textId="01FD999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4.33</w:t>
            </w:r>
          </w:p>
        </w:tc>
        <w:tc>
          <w:tcPr>
            <w:tcW w:w="1179" w:type="dxa"/>
          </w:tcPr>
          <w:p w14:paraId="43B71C42" w14:textId="7AE30B47" w:rsidR="007362FD" w:rsidRPr="00DE7685" w:rsidRDefault="00ED3401" w:rsidP="0021435F">
            <w:pPr>
              <w:spacing w:line="360" w:lineRule="auto"/>
              <w:jc w:val="center"/>
              <w:rPr>
                <w:rFonts w:ascii="Times New Roman" w:hAnsi="Times New Roman" w:cs="Times New Roman"/>
              </w:rPr>
            </w:pPr>
            <w:r>
              <w:rPr>
                <w:rFonts w:ascii="Times New Roman" w:hAnsi="Times New Roman" w:cs="Times New Roman"/>
              </w:rPr>
              <w:t>2.32*</w:t>
            </w:r>
          </w:p>
        </w:tc>
        <w:tc>
          <w:tcPr>
            <w:tcW w:w="1172" w:type="dxa"/>
          </w:tcPr>
          <w:p w14:paraId="62C3E3BF"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1A9819D" w14:textId="77777777" w:rsidTr="007362FD">
        <w:tc>
          <w:tcPr>
            <w:tcW w:w="1628" w:type="dxa"/>
          </w:tcPr>
          <w:p w14:paraId="29D7B3A1" w14:textId="77777777" w:rsidR="007362FD" w:rsidRPr="00DE7685" w:rsidRDefault="007362FD" w:rsidP="007362FD">
            <w:pPr>
              <w:spacing w:after="120" w:line="360" w:lineRule="auto"/>
              <w:rPr>
                <w:rFonts w:ascii="Times New Roman" w:hAnsi="Times New Roman" w:cs="Times New Roman"/>
              </w:rPr>
            </w:pPr>
          </w:p>
        </w:tc>
        <w:tc>
          <w:tcPr>
            <w:tcW w:w="1877" w:type="dxa"/>
          </w:tcPr>
          <w:p w14:paraId="5312E467" w14:textId="77777777" w:rsidR="007362FD" w:rsidRPr="00DE7685" w:rsidRDefault="007362FD" w:rsidP="007362FD">
            <w:pPr>
              <w:spacing w:after="120" w:line="360" w:lineRule="auto"/>
              <w:rPr>
                <w:rFonts w:ascii="Times New Roman" w:hAnsi="Times New Roman" w:cs="Times New Roman"/>
              </w:rPr>
            </w:pPr>
          </w:p>
        </w:tc>
        <w:tc>
          <w:tcPr>
            <w:tcW w:w="1240" w:type="dxa"/>
          </w:tcPr>
          <w:p w14:paraId="16D1371C" w14:textId="642BE185"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33BF207" w14:textId="6836768A"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16.43</w:t>
            </w:r>
          </w:p>
        </w:tc>
        <w:tc>
          <w:tcPr>
            <w:tcW w:w="1181" w:type="dxa"/>
          </w:tcPr>
          <w:p w14:paraId="5DC0F3F9" w14:textId="22D2136E"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3.79</w:t>
            </w:r>
          </w:p>
        </w:tc>
        <w:tc>
          <w:tcPr>
            <w:tcW w:w="1179" w:type="dxa"/>
          </w:tcPr>
          <w:p w14:paraId="4E5C73FE" w14:textId="2053351C"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2.76*</w:t>
            </w:r>
          </w:p>
        </w:tc>
        <w:tc>
          <w:tcPr>
            <w:tcW w:w="1172" w:type="dxa"/>
          </w:tcPr>
          <w:p w14:paraId="4BDABDA0" w14:textId="3D4DB693"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0.28</w:t>
            </w:r>
          </w:p>
        </w:tc>
      </w:tr>
      <w:tr w:rsidR="007362FD" w:rsidRPr="00DE7685" w14:paraId="2C308221" w14:textId="77777777" w:rsidTr="007362FD">
        <w:tc>
          <w:tcPr>
            <w:tcW w:w="1628" w:type="dxa"/>
          </w:tcPr>
          <w:p w14:paraId="30224DED" w14:textId="7F97B42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 2B</w:t>
            </w:r>
          </w:p>
        </w:tc>
        <w:tc>
          <w:tcPr>
            <w:tcW w:w="1877" w:type="dxa"/>
          </w:tcPr>
          <w:p w14:paraId="2F145524" w14:textId="6070597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3A1309F7" w14:textId="512492A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77211F0" w14:textId="7AE59A0E"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73.17</w:t>
            </w:r>
          </w:p>
        </w:tc>
        <w:tc>
          <w:tcPr>
            <w:tcW w:w="1181" w:type="dxa"/>
          </w:tcPr>
          <w:p w14:paraId="3E26E96C" w14:textId="250AF46F"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4.40</w:t>
            </w:r>
          </w:p>
        </w:tc>
        <w:tc>
          <w:tcPr>
            <w:tcW w:w="1179" w:type="dxa"/>
          </w:tcPr>
          <w:p w14:paraId="75D5A7C7"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20926B71"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0517056" w14:textId="77777777" w:rsidTr="007362FD">
        <w:tc>
          <w:tcPr>
            <w:tcW w:w="1628" w:type="dxa"/>
          </w:tcPr>
          <w:p w14:paraId="60D405F7" w14:textId="77777777" w:rsidR="007362FD" w:rsidRPr="00DE7685" w:rsidRDefault="007362FD" w:rsidP="007362FD">
            <w:pPr>
              <w:spacing w:line="360" w:lineRule="auto"/>
              <w:rPr>
                <w:rFonts w:ascii="Times New Roman" w:hAnsi="Times New Roman" w:cs="Times New Roman"/>
              </w:rPr>
            </w:pPr>
          </w:p>
        </w:tc>
        <w:tc>
          <w:tcPr>
            <w:tcW w:w="1877" w:type="dxa"/>
          </w:tcPr>
          <w:p w14:paraId="40F5AC8C" w14:textId="77777777" w:rsidR="007362FD" w:rsidRPr="00DE7685" w:rsidRDefault="007362FD" w:rsidP="007362FD">
            <w:pPr>
              <w:spacing w:line="360" w:lineRule="auto"/>
              <w:rPr>
                <w:rFonts w:ascii="Times New Roman" w:hAnsi="Times New Roman" w:cs="Times New Roman"/>
              </w:rPr>
            </w:pPr>
          </w:p>
        </w:tc>
        <w:tc>
          <w:tcPr>
            <w:tcW w:w="1240" w:type="dxa"/>
          </w:tcPr>
          <w:p w14:paraId="2BE94C34" w14:textId="0319FC0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301D3C76" w14:textId="5A95CC4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34.17</w:t>
            </w:r>
          </w:p>
        </w:tc>
        <w:tc>
          <w:tcPr>
            <w:tcW w:w="1181" w:type="dxa"/>
          </w:tcPr>
          <w:p w14:paraId="6CA53EF9" w14:textId="5FBFA5DB"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4.82</w:t>
            </w:r>
          </w:p>
        </w:tc>
        <w:tc>
          <w:tcPr>
            <w:tcW w:w="1179" w:type="dxa"/>
          </w:tcPr>
          <w:p w14:paraId="1A6DDAEF" w14:textId="785BBD6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2.14*</w:t>
            </w:r>
          </w:p>
        </w:tc>
        <w:tc>
          <w:tcPr>
            <w:tcW w:w="1172" w:type="dxa"/>
          </w:tcPr>
          <w:p w14:paraId="0374BBB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A4C621" w14:textId="77777777" w:rsidTr="007362FD">
        <w:tc>
          <w:tcPr>
            <w:tcW w:w="1628" w:type="dxa"/>
          </w:tcPr>
          <w:p w14:paraId="7AD232E8" w14:textId="77777777" w:rsidR="007362FD" w:rsidRPr="00DE7685" w:rsidRDefault="007362FD" w:rsidP="007362FD">
            <w:pPr>
              <w:spacing w:after="120" w:line="360" w:lineRule="auto"/>
              <w:rPr>
                <w:rFonts w:ascii="Times New Roman" w:hAnsi="Times New Roman" w:cs="Times New Roman"/>
              </w:rPr>
            </w:pPr>
          </w:p>
        </w:tc>
        <w:tc>
          <w:tcPr>
            <w:tcW w:w="1877" w:type="dxa"/>
          </w:tcPr>
          <w:p w14:paraId="6CF7DE99" w14:textId="77777777" w:rsidR="007362FD" w:rsidRPr="00DE7685" w:rsidRDefault="007362FD" w:rsidP="007362FD">
            <w:pPr>
              <w:spacing w:after="120" w:line="360" w:lineRule="auto"/>
              <w:rPr>
                <w:rFonts w:ascii="Times New Roman" w:hAnsi="Times New Roman" w:cs="Times New Roman"/>
              </w:rPr>
            </w:pPr>
          </w:p>
        </w:tc>
        <w:tc>
          <w:tcPr>
            <w:tcW w:w="1240" w:type="dxa"/>
          </w:tcPr>
          <w:p w14:paraId="7C237835" w14:textId="16E5CA8C"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7C7875B" w14:textId="6DFE2B15"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22.17</w:t>
            </w:r>
          </w:p>
        </w:tc>
        <w:tc>
          <w:tcPr>
            <w:tcW w:w="1181" w:type="dxa"/>
          </w:tcPr>
          <w:p w14:paraId="3CA0A2DF" w14:textId="5020B59C"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4.50</w:t>
            </w:r>
          </w:p>
        </w:tc>
        <w:tc>
          <w:tcPr>
            <w:tcW w:w="1179" w:type="dxa"/>
          </w:tcPr>
          <w:p w14:paraId="799525BE" w14:textId="6686D151"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2.90*</w:t>
            </w:r>
          </w:p>
        </w:tc>
        <w:tc>
          <w:tcPr>
            <w:tcW w:w="1172" w:type="dxa"/>
          </w:tcPr>
          <w:p w14:paraId="69D5D6F8" w14:textId="4BFA4234"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4CE58C8F" w14:textId="77777777" w:rsidTr="007362FD">
        <w:tc>
          <w:tcPr>
            <w:tcW w:w="1628" w:type="dxa"/>
          </w:tcPr>
          <w:p w14:paraId="35B3A86A" w14:textId="77777777" w:rsidR="007362FD" w:rsidRPr="00DE7685" w:rsidRDefault="007362FD" w:rsidP="007362FD">
            <w:pPr>
              <w:spacing w:line="360" w:lineRule="auto"/>
              <w:rPr>
                <w:rFonts w:ascii="Times New Roman" w:hAnsi="Times New Roman" w:cs="Times New Roman"/>
              </w:rPr>
            </w:pPr>
          </w:p>
        </w:tc>
        <w:tc>
          <w:tcPr>
            <w:tcW w:w="1877" w:type="dxa"/>
          </w:tcPr>
          <w:p w14:paraId="4850A8FF" w14:textId="08980CF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9702B35" w14:textId="4C3641BC"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F3671A9" w14:textId="0E6A78F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58.08</w:t>
            </w:r>
          </w:p>
        </w:tc>
        <w:tc>
          <w:tcPr>
            <w:tcW w:w="1181" w:type="dxa"/>
          </w:tcPr>
          <w:p w14:paraId="26B33F55" w14:textId="47726D16"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4.54</w:t>
            </w:r>
          </w:p>
        </w:tc>
        <w:tc>
          <w:tcPr>
            <w:tcW w:w="1179" w:type="dxa"/>
          </w:tcPr>
          <w:p w14:paraId="459158AD"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7403B28C"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CCF137F" w14:textId="77777777" w:rsidTr="007362FD">
        <w:tc>
          <w:tcPr>
            <w:tcW w:w="1628" w:type="dxa"/>
          </w:tcPr>
          <w:p w14:paraId="50ABD0B2" w14:textId="77777777" w:rsidR="007362FD" w:rsidRPr="00DE7685" w:rsidRDefault="007362FD" w:rsidP="007362FD">
            <w:pPr>
              <w:spacing w:line="360" w:lineRule="auto"/>
              <w:rPr>
                <w:rFonts w:ascii="Times New Roman" w:hAnsi="Times New Roman" w:cs="Times New Roman"/>
              </w:rPr>
            </w:pPr>
          </w:p>
        </w:tc>
        <w:tc>
          <w:tcPr>
            <w:tcW w:w="1877" w:type="dxa"/>
          </w:tcPr>
          <w:p w14:paraId="6A721AB2" w14:textId="77777777" w:rsidR="007362FD" w:rsidRPr="00DE7685" w:rsidRDefault="007362FD" w:rsidP="007362FD">
            <w:pPr>
              <w:spacing w:line="360" w:lineRule="auto"/>
              <w:rPr>
                <w:rFonts w:ascii="Times New Roman" w:hAnsi="Times New Roman" w:cs="Times New Roman"/>
              </w:rPr>
            </w:pPr>
          </w:p>
        </w:tc>
        <w:tc>
          <w:tcPr>
            <w:tcW w:w="1240" w:type="dxa"/>
          </w:tcPr>
          <w:p w14:paraId="36771D4B" w14:textId="5884B99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2AB9F0A" w14:textId="6109BA7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27.18</w:t>
            </w:r>
          </w:p>
        </w:tc>
        <w:tc>
          <w:tcPr>
            <w:tcW w:w="1181" w:type="dxa"/>
          </w:tcPr>
          <w:p w14:paraId="5D00FF79" w14:textId="21D57D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5.15</w:t>
            </w:r>
          </w:p>
        </w:tc>
        <w:tc>
          <w:tcPr>
            <w:tcW w:w="1179" w:type="dxa"/>
          </w:tcPr>
          <w:p w14:paraId="0A55B1AE" w14:textId="19C942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1.62*</w:t>
            </w:r>
          </w:p>
        </w:tc>
        <w:tc>
          <w:tcPr>
            <w:tcW w:w="1172" w:type="dxa"/>
          </w:tcPr>
          <w:p w14:paraId="148E2932"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CE949C4" w14:textId="77777777" w:rsidTr="007362FD">
        <w:tc>
          <w:tcPr>
            <w:tcW w:w="1628" w:type="dxa"/>
            <w:tcBorders>
              <w:bottom w:val="single" w:sz="4" w:space="0" w:color="auto"/>
            </w:tcBorders>
          </w:tcPr>
          <w:p w14:paraId="2FECD55C" w14:textId="77777777" w:rsidR="007362FD" w:rsidRPr="00DE7685" w:rsidRDefault="007362FD" w:rsidP="007362FD">
            <w:pPr>
              <w:spacing w:line="360" w:lineRule="auto"/>
              <w:rPr>
                <w:rFonts w:ascii="Times New Roman" w:hAnsi="Times New Roman" w:cs="Times New Roman"/>
              </w:rPr>
            </w:pPr>
          </w:p>
        </w:tc>
        <w:tc>
          <w:tcPr>
            <w:tcW w:w="1877" w:type="dxa"/>
            <w:tcBorders>
              <w:bottom w:val="single" w:sz="4" w:space="0" w:color="auto"/>
            </w:tcBorders>
          </w:tcPr>
          <w:p w14:paraId="2BC1F820" w14:textId="77777777" w:rsidR="007362FD" w:rsidRPr="00DE7685" w:rsidRDefault="007362FD" w:rsidP="007362FD">
            <w:pPr>
              <w:spacing w:line="360" w:lineRule="auto"/>
              <w:rPr>
                <w:rFonts w:ascii="Times New Roman" w:hAnsi="Times New Roman" w:cs="Times New Roman"/>
              </w:rPr>
            </w:pPr>
          </w:p>
        </w:tc>
        <w:tc>
          <w:tcPr>
            <w:tcW w:w="1240" w:type="dxa"/>
            <w:tcBorders>
              <w:bottom w:val="single" w:sz="4" w:space="0" w:color="auto"/>
            </w:tcBorders>
          </w:tcPr>
          <w:p w14:paraId="4B58A4F6" w14:textId="76D1A09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Unrelated</w:t>
            </w:r>
          </w:p>
        </w:tc>
        <w:tc>
          <w:tcPr>
            <w:tcW w:w="1073" w:type="dxa"/>
            <w:tcBorders>
              <w:bottom w:val="single" w:sz="4" w:space="0" w:color="auto"/>
            </w:tcBorders>
          </w:tcPr>
          <w:p w14:paraId="22BD5A32" w14:textId="48C7A6A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22.58</w:t>
            </w:r>
          </w:p>
        </w:tc>
        <w:tc>
          <w:tcPr>
            <w:tcW w:w="1181" w:type="dxa"/>
            <w:tcBorders>
              <w:bottom w:val="single" w:sz="4" w:space="0" w:color="auto"/>
            </w:tcBorders>
          </w:tcPr>
          <w:p w14:paraId="5539E80F" w14:textId="0915931C"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4.50</w:t>
            </w:r>
          </w:p>
        </w:tc>
        <w:tc>
          <w:tcPr>
            <w:tcW w:w="1179" w:type="dxa"/>
            <w:tcBorders>
              <w:bottom w:val="single" w:sz="4" w:space="0" w:color="auto"/>
            </w:tcBorders>
          </w:tcPr>
          <w:p w14:paraId="2988749F" w14:textId="6262F0D5"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2.00*</w:t>
            </w:r>
          </w:p>
        </w:tc>
        <w:tc>
          <w:tcPr>
            <w:tcW w:w="1172" w:type="dxa"/>
            <w:tcBorders>
              <w:bottom w:val="single" w:sz="4" w:space="0" w:color="auto"/>
            </w:tcBorders>
          </w:tcPr>
          <w:p w14:paraId="72EEC430" w14:textId="556B6097"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0.24</w:t>
            </w:r>
          </w:p>
        </w:tc>
      </w:tr>
    </w:tbl>
    <w:p w14:paraId="43611373" w14:textId="4F2B46A3" w:rsidR="007362FD" w:rsidRDefault="007362FD" w:rsidP="00DE7685">
      <w:pPr>
        <w:spacing w:after="0" w:line="240" w:lineRule="auto"/>
        <w:rPr>
          <w:rFonts w:ascii="Times New Roman" w:hAnsi="Times New Roman" w:cs="Times New Roman"/>
        </w:rPr>
      </w:pPr>
      <w:r w:rsidRPr="00883ACD">
        <w:rPr>
          <w:rFonts w:ascii="Times New Roman" w:hAnsi="Times New Roman"/>
          <w:i/>
          <w:iCs/>
        </w:rPr>
        <w:t>Note</w:t>
      </w:r>
      <w:r w:rsidR="00DE7685">
        <w:rPr>
          <w:rFonts w:ascii="Times New Roman" w:hAnsi="Times New Roman"/>
        </w:rPr>
        <w:t>:</w:t>
      </w:r>
      <w:r w:rsidRPr="00883ACD">
        <w:rPr>
          <w:rFonts w:ascii="Times New Roman" w:hAnsi="Times New Roman"/>
        </w:rPr>
        <w:t xml:space="preserve"> </w:t>
      </w:r>
      <w:r w:rsidRPr="00883ACD">
        <w:rPr>
          <w:rFonts w:ascii="Times New Roman" w:hAnsi="Times New Roman" w:cs="Times New Roman"/>
        </w:rPr>
        <w:t xml:space="preserve">The </w:t>
      </w:r>
      <w:r>
        <w:rPr>
          <w:rFonts w:ascii="Times New Roman" w:hAnsi="Times New Roman" w:cs="Times New Roman"/>
        </w:rPr>
        <w:t xml:space="preserve">two </w:t>
      </w:r>
      <w:r w:rsidRPr="00883ACD">
        <w:rPr>
          <w:rFonts w:ascii="Times New Roman" w:hAnsi="Times New Roman" w:cs="Times New Roman"/>
        </w:rPr>
        <w:t xml:space="preserve">right-most columns indicate Cohen’s </w:t>
      </w:r>
      <w:r w:rsidRPr="00883ACD">
        <w:rPr>
          <w:rFonts w:ascii="Times New Roman" w:hAnsi="Times New Roman" w:cs="Times New Roman"/>
          <w:i/>
          <w:iCs/>
        </w:rPr>
        <w:t>d</w:t>
      </w:r>
      <w:r w:rsidRPr="00883ACD">
        <w:rPr>
          <w:rFonts w:ascii="Times New Roman" w:hAnsi="Times New Roman" w:cs="Times New Roman"/>
        </w:rPr>
        <w:t xml:space="preserve"> effect sizes for post-hoc comparisons, * =</w:t>
      </w:r>
      <w:r w:rsidRPr="00883ACD">
        <w:rPr>
          <w:rFonts w:ascii="Times New Roman" w:hAnsi="Times New Roman" w:cs="Times New Roman"/>
          <w:i/>
          <w:iCs/>
        </w:rPr>
        <w:t xml:space="preserve"> p</w:t>
      </w:r>
      <w:r w:rsidRPr="00883ACD">
        <w:rPr>
          <w:rFonts w:ascii="Times New Roman" w:hAnsi="Times New Roman" w:cs="Times New Roman"/>
        </w:rPr>
        <w:t xml:space="preserve"> &lt; .05.</w:t>
      </w:r>
      <w:r>
        <w:rPr>
          <w:rFonts w:ascii="Times New Roman" w:hAnsi="Times New Roman" w:cs="Times New Roman"/>
        </w:rPr>
        <w:t xml:space="preserve"> F = forward </w:t>
      </w:r>
      <w:r w:rsidR="004B43CE">
        <w:rPr>
          <w:rFonts w:ascii="Times New Roman" w:hAnsi="Times New Roman" w:cs="Times New Roman"/>
        </w:rPr>
        <w:t>pairs</w:t>
      </w:r>
      <w:r>
        <w:rPr>
          <w:rFonts w:ascii="Times New Roman" w:hAnsi="Times New Roman" w:cs="Times New Roman"/>
        </w:rPr>
        <w:t xml:space="preserve">, M = mediated </w:t>
      </w:r>
      <w:r w:rsidR="004B43CE">
        <w:rPr>
          <w:rFonts w:ascii="Times New Roman" w:hAnsi="Times New Roman" w:cs="Times New Roman"/>
        </w:rPr>
        <w:t>pairs</w:t>
      </w:r>
      <w:r w:rsidR="00DE7685">
        <w:rPr>
          <w:rFonts w:ascii="Times New Roman" w:hAnsi="Times New Roman" w:cs="Times New Roman"/>
        </w:rPr>
        <w:t xml:space="preserve">. </w:t>
      </w:r>
      <w:r w:rsidR="00DE7685" w:rsidRPr="00DE7685">
        <w:rPr>
          <w:rFonts w:ascii="Times New Roman" w:hAnsi="Times New Roman" w:cs="Times New Roman"/>
        </w:rPr>
        <w:t xml:space="preserve">Mediated pairs in Experiment 1 were </w:t>
      </w:r>
      <w:r w:rsidR="001F2797">
        <w:rPr>
          <w:rFonts w:ascii="Times New Roman" w:hAnsi="Times New Roman" w:cs="Times New Roman"/>
        </w:rPr>
        <w:t>linked through</w:t>
      </w:r>
      <w:r w:rsidR="00DE7685" w:rsidRPr="00DE7685">
        <w:rPr>
          <w:rFonts w:ascii="Times New Roman" w:hAnsi="Times New Roman" w:cs="Times New Roman"/>
        </w:rPr>
        <w:t xml:space="preserve"> one concept. Mediated pairs in Experiment 2 were mediated through two concepts. “B” experiments flipped the order in which mediated </w:t>
      </w:r>
      <w:r w:rsidR="00D005DF">
        <w:rPr>
          <w:rFonts w:ascii="Times New Roman" w:hAnsi="Times New Roman" w:cs="Times New Roman"/>
        </w:rPr>
        <w:t>word</w:t>
      </w:r>
      <w:r w:rsidR="00D005DF" w:rsidRPr="00DE7685">
        <w:rPr>
          <w:rFonts w:ascii="Times New Roman" w:hAnsi="Times New Roman" w:cs="Times New Roman"/>
        </w:rPr>
        <w:t xml:space="preserve">s </w:t>
      </w:r>
      <w:r w:rsidR="00DE7685" w:rsidRPr="00DE7685">
        <w:rPr>
          <w:rFonts w:ascii="Times New Roman" w:hAnsi="Times New Roman" w:cs="Times New Roman"/>
        </w:rPr>
        <w:t>were paired.</w:t>
      </w:r>
    </w:p>
    <w:p w14:paraId="25E2550B" w14:textId="77777777" w:rsidR="00E268CA" w:rsidRDefault="00E268CA" w:rsidP="00DE7685">
      <w:pPr>
        <w:spacing w:after="0" w:line="240" w:lineRule="auto"/>
        <w:rPr>
          <w:rFonts w:ascii="Times New Roman" w:hAnsi="Times New Roman" w:cs="Times New Roman"/>
          <w:sz w:val="24"/>
          <w:szCs w:val="24"/>
        </w:rPr>
      </w:pPr>
    </w:p>
    <w:p w14:paraId="4A6C57DC" w14:textId="2810C567" w:rsidR="00AE1180" w:rsidRDefault="00AE1180" w:rsidP="00DE7685">
      <w:pPr>
        <w:spacing w:after="0" w:line="240" w:lineRule="auto"/>
        <w:rPr>
          <w:rFonts w:ascii="Times New Roman" w:hAnsi="Times New Roman" w:cs="Times New Roman"/>
          <w:sz w:val="24"/>
          <w:szCs w:val="24"/>
        </w:rPr>
      </w:pPr>
      <w:r w:rsidRPr="001E5D8A">
        <w:rPr>
          <w:rFonts w:ascii="Times New Roman" w:hAnsi="Times New Roman" w:cs="Times New Roman"/>
          <w:sz w:val="24"/>
          <w:szCs w:val="24"/>
        </w:rPr>
        <w:lastRenderedPageBreak/>
        <w:t>Table A</w:t>
      </w:r>
      <w:r w:rsidR="00AA0D7E">
        <w:rPr>
          <w:rFonts w:ascii="Times New Roman" w:hAnsi="Times New Roman" w:cs="Times New Roman"/>
          <w:sz w:val="24"/>
          <w:szCs w:val="24"/>
        </w:rPr>
        <w:t>5</w:t>
      </w:r>
    </w:p>
    <w:p w14:paraId="4A3A4391" w14:textId="77777777" w:rsidR="00AE1180" w:rsidRDefault="00AE1180" w:rsidP="00DE7685">
      <w:pPr>
        <w:spacing w:after="0" w:line="240" w:lineRule="auto"/>
        <w:rPr>
          <w:rFonts w:ascii="Times New Roman" w:hAnsi="Times New Roman" w:cs="Times New Roman"/>
          <w:sz w:val="24"/>
          <w:szCs w:val="24"/>
        </w:rPr>
      </w:pPr>
    </w:p>
    <w:p w14:paraId="2F95A699" w14:textId="757E7195" w:rsidR="00AE01BD" w:rsidRPr="004B53BF" w:rsidRDefault="00AE01BD" w:rsidP="00AE01BD">
      <w:pPr>
        <w:spacing w:line="480" w:lineRule="auto"/>
        <w:rPr>
          <w:rFonts w:ascii="Times New Roman" w:hAnsi="Times New Roman" w:cs="Times New Roman"/>
          <w:i/>
          <w:iCs/>
          <w:sz w:val="24"/>
          <w:szCs w:val="24"/>
        </w:rPr>
      </w:pPr>
      <w:r w:rsidRPr="004B53BF">
        <w:rPr>
          <w:rFonts w:ascii="Times New Roman" w:hAnsi="Times New Roman" w:cs="Times New Roman"/>
          <w:i/>
          <w:iCs/>
          <w:sz w:val="24"/>
          <w:szCs w:val="24"/>
        </w:rPr>
        <w:t xml:space="preserve">Comparisons of Mean </w:t>
      </w:r>
      <w:r w:rsidR="00E60B09">
        <w:rPr>
          <w:rFonts w:ascii="Times New Roman" w:hAnsi="Times New Roman" w:cs="Times New Roman"/>
          <w:i/>
          <w:iCs/>
          <w:sz w:val="24"/>
          <w:szCs w:val="24"/>
        </w:rPr>
        <w:t>JOLs</w:t>
      </w:r>
      <w:r w:rsidRPr="004B53BF">
        <w:rPr>
          <w:rFonts w:ascii="Times New Roman" w:hAnsi="Times New Roman" w:cs="Times New Roman"/>
          <w:i/>
          <w:iCs/>
          <w:sz w:val="24"/>
          <w:szCs w:val="24"/>
        </w:rPr>
        <w:t xml:space="preserve"> for each Pair Type in Experiments 1A-2B.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560"/>
        <w:gridCol w:w="1560"/>
        <w:gridCol w:w="1560"/>
        <w:gridCol w:w="1560"/>
        <w:gridCol w:w="1560"/>
      </w:tblGrid>
      <w:tr w:rsidR="004B53BF" w:rsidRPr="004B53BF" w14:paraId="1CCA6103" w14:textId="77777777" w:rsidTr="001E5D8A">
        <w:tc>
          <w:tcPr>
            <w:tcW w:w="1560" w:type="dxa"/>
            <w:tcBorders>
              <w:top w:val="single" w:sz="4" w:space="0" w:color="auto"/>
              <w:bottom w:val="single" w:sz="4" w:space="0" w:color="auto"/>
            </w:tcBorders>
          </w:tcPr>
          <w:p w14:paraId="78F0EE7B"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Experiment</w:t>
            </w:r>
          </w:p>
        </w:tc>
        <w:tc>
          <w:tcPr>
            <w:tcW w:w="1560" w:type="dxa"/>
            <w:tcBorders>
              <w:top w:val="single" w:sz="4" w:space="0" w:color="auto"/>
              <w:bottom w:val="single" w:sz="4" w:space="0" w:color="auto"/>
            </w:tcBorders>
          </w:tcPr>
          <w:p w14:paraId="06F128AA"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Pair Type</w:t>
            </w:r>
          </w:p>
        </w:tc>
        <w:tc>
          <w:tcPr>
            <w:tcW w:w="1560" w:type="dxa"/>
            <w:tcBorders>
              <w:top w:val="single" w:sz="4" w:space="0" w:color="auto"/>
              <w:bottom w:val="single" w:sz="4" w:space="0" w:color="auto"/>
            </w:tcBorders>
          </w:tcPr>
          <w:p w14:paraId="6CB1B0A9" w14:textId="77777777" w:rsidR="004B53BF" w:rsidRPr="001E5D8A" w:rsidRDefault="004B53BF" w:rsidP="00EA10C8">
            <w:pPr>
              <w:spacing w:line="360" w:lineRule="auto"/>
              <w:jc w:val="center"/>
              <w:rPr>
                <w:rFonts w:ascii="Times New Roman" w:hAnsi="Times New Roman" w:cs="Times New Roman"/>
                <w:i/>
                <w:iCs/>
                <w:sz w:val="24"/>
                <w:szCs w:val="24"/>
              </w:rPr>
            </w:pPr>
            <w:r w:rsidRPr="001E5D8A">
              <w:rPr>
                <w:rFonts w:ascii="Times New Roman" w:hAnsi="Times New Roman" w:cs="Times New Roman"/>
                <w:i/>
                <w:iCs/>
                <w:sz w:val="24"/>
                <w:szCs w:val="24"/>
              </w:rPr>
              <w:t>M</w:t>
            </w:r>
          </w:p>
        </w:tc>
        <w:tc>
          <w:tcPr>
            <w:tcW w:w="1560" w:type="dxa"/>
            <w:tcBorders>
              <w:top w:val="single" w:sz="4" w:space="0" w:color="auto"/>
              <w:bottom w:val="single" w:sz="4" w:space="0" w:color="auto"/>
            </w:tcBorders>
          </w:tcPr>
          <w:p w14:paraId="77D3385B" w14:textId="77777777"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 xml:space="preserve">± 95% </w:t>
            </w:r>
            <w:r w:rsidRPr="001E5D8A">
              <w:rPr>
                <w:rFonts w:ascii="Times New Roman" w:hAnsi="Times New Roman" w:cs="Times New Roman"/>
                <w:i/>
                <w:iCs/>
                <w:sz w:val="24"/>
                <w:szCs w:val="24"/>
              </w:rPr>
              <w:t>CI</w:t>
            </w:r>
          </w:p>
        </w:tc>
        <w:tc>
          <w:tcPr>
            <w:tcW w:w="1560" w:type="dxa"/>
            <w:tcBorders>
              <w:top w:val="single" w:sz="4" w:space="0" w:color="auto"/>
              <w:bottom w:val="single" w:sz="4" w:space="0" w:color="auto"/>
            </w:tcBorders>
          </w:tcPr>
          <w:p w14:paraId="7D25E9B9" w14:textId="77777777"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F</w:t>
            </w:r>
          </w:p>
        </w:tc>
        <w:tc>
          <w:tcPr>
            <w:tcW w:w="1560" w:type="dxa"/>
            <w:tcBorders>
              <w:top w:val="single" w:sz="4" w:space="0" w:color="auto"/>
              <w:bottom w:val="single" w:sz="4" w:space="0" w:color="auto"/>
            </w:tcBorders>
          </w:tcPr>
          <w:p w14:paraId="3284695A" w14:textId="77777777"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M</w:t>
            </w:r>
          </w:p>
        </w:tc>
      </w:tr>
      <w:tr w:rsidR="004B53BF" w:rsidRPr="004B53BF" w14:paraId="3AC94927" w14:textId="77777777" w:rsidTr="001E5D8A">
        <w:tc>
          <w:tcPr>
            <w:tcW w:w="1560" w:type="dxa"/>
            <w:tcBorders>
              <w:top w:val="single" w:sz="4" w:space="0" w:color="auto"/>
            </w:tcBorders>
          </w:tcPr>
          <w:p w14:paraId="1AF8763A" w14:textId="79E6BCB0"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Ex. 1A</w:t>
            </w:r>
          </w:p>
        </w:tc>
        <w:tc>
          <w:tcPr>
            <w:tcW w:w="1560" w:type="dxa"/>
            <w:tcBorders>
              <w:top w:val="single" w:sz="4" w:space="0" w:color="auto"/>
            </w:tcBorders>
          </w:tcPr>
          <w:p w14:paraId="4508C57F"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Forward</w:t>
            </w:r>
          </w:p>
        </w:tc>
        <w:tc>
          <w:tcPr>
            <w:tcW w:w="1560" w:type="dxa"/>
            <w:tcBorders>
              <w:top w:val="single" w:sz="4" w:space="0" w:color="auto"/>
            </w:tcBorders>
          </w:tcPr>
          <w:p w14:paraId="7C8D77EB" w14:textId="2982C893"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70.30</w:t>
            </w:r>
          </w:p>
        </w:tc>
        <w:tc>
          <w:tcPr>
            <w:tcW w:w="1560" w:type="dxa"/>
            <w:tcBorders>
              <w:top w:val="single" w:sz="4" w:space="0" w:color="auto"/>
            </w:tcBorders>
          </w:tcPr>
          <w:p w14:paraId="5A3E69F5" w14:textId="323C3BCA"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3.99</w:t>
            </w:r>
          </w:p>
        </w:tc>
        <w:tc>
          <w:tcPr>
            <w:tcW w:w="1560" w:type="dxa"/>
            <w:tcBorders>
              <w:top w:val="single" w:sz="4" w:space="0" w:color="auto"/>
            </w:tcBorders>
          </w:tcPr>
          <w:p w14:paraId="2773B1F3" w14:textId="77777777" w:rsidR="004B53BF" w:rsidRPr="001E5D8A" w:rsidRDefault="004B53BF" w:rsidP="00EA10C8">
            <w:pPr>
              <w:spacing w:line="360" w:lineRule="auto"/>
              <w:jc w:val="center"/>
              <w:rPr>
                <w:rFonts w:ascii="Times New Roman" w:hAnsi="Times New Roman" w:cs="Times New Roman"/>
                <w:sz w:val="24"/>
                <w:szCs w:val="24"/>
              </w:rPr>
            </w:pPr>
          </w:p>
        </w:tc>
        <w:tc>
          <w:tcPr>
            <w:tcW w:w="1560" w:type="dxa"/>
            <w:tcBorders>
              <w:top w:val="single" w:sz="4" w:space="0" w:color="auto"/>
            </w:tcBorders>
          </w:tcPr>
          <w:p w14:paraId="1C7E77DE" w14:textId="77777777" w:rsidR="004B53BF" w:rsidRPr="001E5D8A" w:rsidRDefault="004B53BF" w:rsidP="00EA10C8">
            <w:pPr>
              <w:spacing w:line="360" w:lineRule="auto"/>
              <w:jc w:val="center"/>
              <w:rPr>
                <w:rFonts w:ascii="Times New Roman" w:hAnsi="Times New Roman" w:cs="Times New Roman"/>
                <w:sz w:val="24"/>
                <w:szCs w:val="24"/>
              </w:rPr>
            </w:pPr>
          </w:p>
        </w:tc>
      </w:tr>
      <w:tr w:rsidR="004B53BF" w:rsidRPr="004B53BF" w14:paraId="57C882D9" w14:textId="77777777" w:rsidTr="001E5D8A">
        <w:tc>
          <w:tcPr>
            <w:tcW w:w="1560" w:type="dxa"/>
          </w:tcPr>
          <w:p w14:paraId="57083E46" w14:textId="77777777" w:rsidR="004B53BF" w:rsidRPr="001E5D8A" w:rsidRDefault="004B53BF" w:rsidP="00EA10C8">
            <w:pPr>
              <w:spacing w:line="360" w:lineRule="auto"/>
              <w:rPr>
                <w:rFonts w:ascii="Times New Roman" w:hAnsi="Times New Roman" w:cs="Times New Roman"/>
                <w:sz w:val="24"/>
                <w:szCs w:val="24"/>
              </w:rPr>
            </w:pPr>
          </w:p>
        </w:tc>
        <w:tc>
          <w:tcPr>
            <w:tcW w:w="1560" w:type="dxa"/>
          </w:tcPr>
          <w:p w14:paraId="191056D7"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Mediated</w:t>
            </w:r>
          </w:p>
        </w:tc>
        <w:tc>
          <w:tcPr>
            <w:tcW w:w="1560" w:type="dxa"/>
          </w:tcPr>
          <w:p w14:paraId="22E04276" w14:textId="486AA1CC"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40.70</w:t>
            </w:r>
          </w:p>
        </w:tc>
        <w:tc>
          <w:tcPr>
            <w:tcW w:w="1560" w:type="dxa"/>
          </w:tcPr>
          <w:p w14:paraId="10625FDE" w14:textId="7BA0A2F9"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4.01</w:t>
            </w:r>
          </w:p>
        </w:tc>
        <w:tc>
          <w:tcPr>
            <w:tcW w:w="1560" w:type="dxa"/>
          </w:tcPr>
          <w:p w14:paraId="29048790" w14:textId="31A75A25"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1.86</w:t>
            </w:r>
            <w:r w:rsidR="00BC716D">
              <w:rPr>
                <w:rFonts w:ascii="Times New Roman" w:hAnsi="Times New Roman" w:cs="Times New Roman"/>
                <w:sz w:val="24"/>
                <w:szCs w:val="24"/>
              </w:rPr>
              <w:t>*</w:t>
            </w:r>
          </w:p>
        </w:tc>
        <w:tc>
          <w:tcPr>
            <w:tcW w:w="1560" w:type="dxa"/>
          </w:tcPr>
          <w:p w14:paraId="2DD176D5" w14:textId="77777777" w:rsidR="004B53BF" w:rsidRPr="001E5D8A" w:rsidRDefault="004B53BF" w:rsidP="00EA10C8">
            <w:pPr>
              <w:spacing w:line="360" w:lineRule="auto"/>
              <w:jc w:val="center"/>
              <w:rPr>
                <w:rFonts w:ascii="Times New Roman" w:hAnsi="Times New Roman" w:cs="Times New Roman"/>
                <w:sz w:val="24"/>
                <w:szCs w:val="24"/>
              </w:rPr>
            </w:pPr>
          </w:p>
        </w:tc>
      </w:tr>
      <w:tr w:rsidR="004B53BF" w:rsidRPr="004B53BF" w14:paraId="56A7C1ED" w14:textId="77777777" w:rsidTr="001E5D8A">
        <w:tc>
          <w:tcPr>
            <w:tcW w:w="1560" w:type="dxa"/>
          </w:tcPr>
          <w:p w14:paraId="4250A4E2" w14:textId="77777777" w:rsidR="004B53BF" w:rsidRPr="001E5D8A" w:rsidRDefault="004B53BF" w:rsidP="00EA10C8">
            <w:pPr>
              <w:spacing w:after="120" w:line="360" w:lineRule="auto"/>
              <w:rPr>
                <w:rFonts w:ascii="Times New Roman" w:hAnsi="Times New Roman" w:cs="Times New Roman"/>
                <w:sz w:val="24"/>
                <w:szCs w:val="24"/>
              </w:rPr>
            </w:pPr>
          </w:p>
        </w:tc>
        <w:tc>
          <w:tcPr>
            <w:tcW w:w="1560" w:type="dxa"/>
          </w:tcPr>
          <w:p w14:paraId="62FCD419" w14:textId="77777777" w:rsidR="004B53BF" w:rsidRPr="001E5D8A" w:rsidRDefault="004B53BF" w:rsidP="00EA10C8">
            <w:pPr>
              <w:spacing w:after="120" w:line="360" w:lineRule="auto"/>
              <w:rPr>
                <w:rFonts w:ascii="Times New Roman" w:hAnsi="Times New Roman" w:cs="Times New Roman"/>
                <w:sz w:val="24"/>
                <w:szCs w:val="24"/>
              </w:rPr>
            </w:pPr>
            <w:r w:rsidRPr="001E5D8A">
              <w:rPr>
                <w:rFonts w:ascii="Times New Roman" w:hAnsi="Times New Roman" w:cs="Times New Roman"/>
                <w:sz w:val="24"/>
                <w:szCs w:val="24"/>
              </w:rPr>
              <w:t>Unrelated</w:t>
            </w:r>
          </w:p>
        </w:tc>
        <w:tc>
          <w:tcPr>
            <w:tcW w:w="1560" w:type="dxa"/>
          </w:tcPr>
          <w:p w14:paraId="1861A803" w14:textId="1C7F386C" w:rsidR="004B53BF" w:rsidRPr="001E5D8A" w:rsidRDefault="004B53BF" w:rsidP="00EA10C8">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28.55</w:t>
            </w:r>
          </w:p>
        </w:tc>
        <w:tc>
          <w:tcPr>
            <w:tcW w:w="1560" w:type="dxa"/>
          </w:tcPr>
          <w:p w14:paraId="75774843" w14:textId="3899A86C" w:rsidR="004B53BF" w:rsidRPr="001E5D8A" w:rsidRDefault="004B53BF" w:rsidP="00EA10C8">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4.48</w:t>
            </w:r>
          </w:p>
        </w:tc>
        <w:tc>
          <w:tcPr>
            <w:tcW w:w="1560" w:type="dxa"/>
          </w:tcPr>
          <w:p w14:paraId="7C1C35FC" w14:textId="2194007A" w:rsidR="004B53BF" w:rsidRPr="001E5D8A" w:rsidRDefault="004B53BF" w:rsidP="00EA10C8">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2.47</w:t>
            </w:r>
            <w:r w:rsidR="00BC716D">
              <w:rPr>
                <w:rFonts w:ascii="Times New Roman" w:hAnsi="Times New Roman" w:cs="Times New Roman"/>
                <w:sz w:val="24"/>
                <w:szCs w:val="24"/>
              </w:rPr>
              <w:t>*</w:t>
            </w:r>
          </w:p>
        </w:tc>
        <w:tc>
          <w:tcPr>
            <w:tcW w:w="1560" w:type="dxa"/>
          </w:tcPr>
          <w:p w14:paraId="61500A4B" w14:textId="512F140F" w:rsidR="004B53BF" w:rsidRPr="001E5D8A" w:rsidRDefault="004B53BF" w:rsidP="00EA10C8">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0.72</w:t>
            </w:r>
            <w:r w:rsidR="00BC716D">
              <w:rPr>
                <w:rFonts w:ascii="Times New Roman" w:hAnsi="Times New Roman" w:cs="Times New Roman"/>
                <w:sz w:val="24"/>
                <w:szCs w:val="24"/>
              </w:rPr>
              <w:t>*</w:t>
            </w:r>
          </w:p>
        </w:tc>
      </w:tr>
      <w:tr w:rsidR="004B53BF" w:rsidRPr="004B53BF" w14:paraId="41EF7444" w14:textId="77777777" w:rsidTr="001E5D8A">
        <w:tc>
          <w:tcPr>
            <w:tcW w:w="1560" w:type="dxa"/>
          </w:tcPr>
          <w:p w14:paraId="14F04946" w14:textId="23E1B6A2"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Ex. 1B</w:t>
            </w:r>
          </w:p>
        </w:tc>
        <w:tc>
          <w:tcPr>
            <w:tcW w:w="1560" w:type="dxa"/>
          </w:tcPr>
          <w:p w14:paraId="343E54F1"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Forward</w:t>
            </w:r>
          </w:p>
        </w:tc>
        <w:tc>
          <w:tcPr>
            <w:tcW w:w="1560" w:type="dxa"/>
          </w:tcPr>
          <w:p w14:paraId="564D7146" w14:textId="1615F7C5"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73.43</w:t>
            </w:r>
          </w:p>
        </w:tc>
        <w:tc>
          <w:tcPr>
            <w:tcW w:w="1560" w:type="dxa"/>
          </w:tcPr>
          <w:p w14:paraId="73FF6E75" w14:textId="63CEFA86"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5.42</w:t>
            </w:r>
          </w:p>
        </w:tc>
        <w:tc>
          <w:tcPr>
            <w:tcW w:w="1560" w:type="dxa"/>
          </w:tcPr>
          <w:p w14:paraId="293D6B27" w14:textId="77777777" w:rsidR="004B53BF" w:rsidRPr="001E5D8A" w:rsidRDefault="004B53BF" w:rsidP="004B53BF">
            <w:pPr>
              <w:spacing w:line="360" w:lineRule="auto"/>
              <w:jc w:val="center"/>
              <w:rPr>
                <w:rFonts w:ascii="Times New Roman" w:hAnsi="Times New Roman" w:cs="Times New Roman"/>
                <w:sz w:val="24"/>
                <w:szCs w:val="24"/>
              </w:rPr>
            </w:pPr>
          </w:p>
        </w:tc>
        <w:tc>
          <w:tcPr>
            <w:tcW w:w="1560" w:type="dxa"/>
          </w:tcPr>
          <w:p w14:paraId="34447955" w14:textId="77777777" w:rsidR="004B53BF" w:rsidRPr="001E5D8A" w:rsidRDefault="004B53BF" w:rsidP="004B53BF">
            <w:pPr>
              <w:spacing w:line="360" w:lineRule="auto"/>
              <w:jc w:val="center"/>
              <w:rPr>
                <w:rFonts w:ascii="Times New Roman" w:hAnsi="Times New Roman" w:cs="Times New Roman"/>
                <w:sz w:val="24"/>
                <w:szCs w:val="24"/>
              </w:rPr>
            </w:pPr>
          </w:p>
        </w:tc>
      </w:tr>
      <w:tr w:rsidR="004B53BF" w:rsidRPr="004B53BF" w14:paraId="1B9BA3AA" w14:textId="77777777" w:rsidTr="001E5D8A">
        <w:tc>
          <w:tcPr>
            <w:tcW w:w="1560" w:type="dxa"/>
          </w:tcPr>
          <w:p w14:paraId="1A4C2BFF" w14:textId="77777777" w:rsidR="004B53BF" w:rsidRPr="001E5D8A" w:rsidRDefault="004B53BF" w:rsidP="004B53BF">
            <w:pPr>
              <w:spacing w:line="360" w:lineRule="auto"/>
              <w:rPr>
                <w:rFonts w:ascii="Times New Roman" w:hAnsi="Times New Roman" w:cs="Times New Roman"/>
                <w:sz w:val="24"/>
                <w:szCs w:val="24"/>
              </w:rPr>
            </w:pPr>
          </w:p>
        </w:tc>
        <w:tc>
          <w:tcPr>
            <w:tcW w:w="1560" w:type="dxa"/>
          </w:tcPr>
          <w:p w14:paraId="055CA6BB"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Mediated</w:t>
            </w:r>
          </w:p>
        </w:tc>
        <w:tc>
          <w:tcPr>
            <w:tcW w:w="1560" w:type="dxa"/>
          </w:tcPr>
          <w:p w14:paraId="4E75157F" w14:textId="7E3C2149"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38.50</w:t>
            </w:r>
          </w:p>
        </w:tc>
        <w:tc>
          <w:tcPr>
            <w:tcW w:w="1560" w:type="dxa"/>
          </w:tcPr>
          <w:p w14:paraId="7CC68080" w14:textId="63D5F30A"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5.46</w:t>
            </w:r>
          </w:p>
        </w:tc>
        <w:tc>
          <w:tcPr>
            <w:tcW w:w="1560" w:type="dxa"/>
          </w:tcPr>
          <w:p w14:paraId="663CA6C2" w14:textId="1C91AD81"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2.02</w:t>
            </w:r>
            <w:r w:rsidR="00BC716D">
              <w:rPr>
                <w:rFonts w:ascii="Times New Roman" w:hAnsi="Times New Roman" w:cs="Times New Roman"/>
                <w:sz w:val="24"/>
                <w:szCs w:val="24"/>
              </w:rPr>
              <w:t>*</w:t>
            </w:r>
          </w:p>
        </w:tc>
        <w:tc>
          <w:tcPr>
            <w:tcW w:w="1560" w:type="dxa"/>
          </w:tcPr>
          <w:p w14:paraId="3FD64ED9" w14:textId="77777777" w:rsidR="004B53BF" w:rsidRPr="001E5D8A" w:rsidRDefault="004B53BF" w:rsidP="004B53BF">
            <w:pPr>
              <w:spacing w:line="360" w:lineRule="auto"/>
              <w:jc w:val="center"/>
              <w:rPr>
                <w:rFonts w:ascii="Times New Roman" w:hAnsi="Times New Roman" w:cs="Times New Roman"/>
                <w:sz w:val="24"/>
                <w:szCs w:val="24"/>
              </w:rPr>
            </w:pPr>
          </w:p>
        </w:tc>
      </w:tr>
      <w:tr w:rsidR="004B53BF" w:rsidRPr="004B53BF" w14:paraId="231B2A62" w14:textId="77777777" w:rsidTr="001E5D8A">
        <w:tc>
          <w:tcPr>
            <w:tcW w:w="1560" w:type="dxa"/>
          </w:tcPr>
          <w:p w14:paraId="3CE27984" w14:textId="77777777" w:rsidR="004B53BF" w:rsidRPr="001E5D8A" w:rsidRDefault="004B53BF" w:rsidP="004B53BF">
            <w:pPr>
              <w:spacing w:after="120" w:line="360" w:lineRule="auto"/>
              <w:rPr>
                <w:rFonts w:ascii="Times New Roman" w:hAnsi="Times New Roman" w:cs="Times New Roman"/>
                <w:sz w:val="24"/>
                <w:szCs w:val="24"/>
              </w:rPr>
            </w:pPr>
          </w:p>
        </w:tc>
        <w:tc>
          <w:tcPr>
            <w:tcW w:w="1560" w:type="dxa"/>
          </w:tcPr>
          <w:p w14:paraId="127704EF" w14:textId="77777777" w:rsidR="004B53BF" w:rsidRPr="001E5D8A" w:rsidRDefault="004B53BF" w:rsidP="004B53BF">
            <w:pPr>
              <w:spacing w:after="120" w:line="360" w:lineRule="auto"/>
              <w:rPr>
                <w:rFonts w:ascii="Times New Roman" w:hAnsi="Times New Roman" w:cs="Times New Roman"/>
                <w:sz w:val="24"/>
                <w:szCs w:val="24"/>
              </w:rPr>
            </w:pPr>
            <w:r w:rsidRPr="001E5D8A">
              <w:rPr>
                <w:rFonts w:ascii="Times New Roman" w:hAnsi="Times New Roman" w:cs="Times New Roman"/>
                <w:sz w:val="24"/>
                <w:szCs w:val="24"/>
              </w:rPr>
              <w:t>Unrelated</w:t>
            </w:r>
          </w:p>
        </w:tc>
        <w:tc>
          <w:tcPr>
            <w:tcW w:w="1560" w:type="dxa"/>
          </w:tcPr>
          <w:p w14:paraId="7B050A5B" w14:textId="4D457A64"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23.29</w:t>
            </w:r>
          </w:p>
        </w:tc>
        <w:tc>
          <w:tcPr>
            <w:tcW w:w="1560" w:type="dxa"/>
          </w:tcPr>
          <w:p w14:paraId="0B6B347B" w14:textId="7D752D55"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4.67</w:t>
            </w:r>
          </w:p>
        </w:tc>
        <w:tc>
          <w:tcPr>
            <w:tcW w:w="1560" w:type="dxa"/>
          </w:tcPr>
          <w:p w14:paraId="2AC90A0F" w14:textId="211A6515"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2.96</w:t>
            </w:r>
            <w:r w:rsidR="00BC716D">
              <w:rPr>
                <w:rFonts w:ascii="Times New Roman" w:hAnsi="Times New Roman" w:cs="Times New Roman"/>
                <w:sz w:val="24"/>
                <w:szCs w:val="24"/>
              </w:rPr>
              <w:t>*</w:t>
            </w:r>
          </w:p>
        </w:tc>
        <w:tc>
          <w:tcPr>
            <w:tcW w:w="1560" w:type="dxa"/>
          </w:tcPr>
          <w:p w14:paraId="7D939DD7" w14:textId="0D6F316B"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0.97</w:t>
            </w:r>
            <w:r w:rsidR="00BC716D">
              <w:rPr>
                <w:rFonts w:ascii="Times New Roman" w:hAnsi="Times New Roman" w:cs="Times New Roman"/>
                <w:sz w:val="24"/>
                <w:szCs w:val="24"/>
              </w:rPr>
              <w:t>*</w:t>
            </w:r>
          </w:p>
        </w:tc>
      </w:tr>
      <w:tr w:rsidR="004B53BF" w:rsidRPr="004B53BF" w14:paraId="0E43ED96" w14:textId="77777777" w:rsidTr="001E5D8A">
        <w:tc>
          <w:tcPr>
            <w:tcW w:w="1560" w:type="dxa"/>
          </w:tcPr>
          <w:p w14:paraId="1063187B" w14:textId="252820B9"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Ex. 2A</w:t>
            </w:r>
          </w:p>
        </w:tc>
        <w:tc>
          <w:tcPr>
            <w:tcW w:w="1560" w:type="dxa"/>
          </w:tcPr>
          <w:p w14:paraId="037B427E"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Forward</w:t>
            </w:r>
          </w:p>
        </w:tc>
        <w:tc>
          <w:tcPr>
            <w:tcW w:w="1560" w:type="dxa"/>
          </w:tcPr>
          <w:p w14:paraId="2AB28CEE" w14:textId="6C67A837"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72.33</w:t>
            </w:r>
          </w:p>
        </w:tc>
        <w:tc>
          <w:tcPr>
            <w:tcW w:w="1560" w:type="dxa"/>
          </w:tcPr>
          <w:p w14:paraId="1ED53FEF" w14:textId="54735FDD" w:rsidR="004B53BF" w:rsidRPr="001E5D8A" w:rsidRDefault="00891106" w:rsidP="004B53BF">
            <w:pPr>
              <w:spacing w:line="360" w:lineRule="auto"/>
              <w:jc w:val="center"/>
              <w:rPr>
                <w:rFonts w:ascii="Times New Roman" w:hAnsi="Times New Roman" w:cs="Times New Roman"/>
                <w:sz w:val="24"/>
                <w:szCs w:val="24"/>
              </w:rPr>
            </w:pPr>
            <w:r>
              <w:rPr>
                <w:rFonts w:ascii="Times New Roman" w:hAnsi="Times New Roman" w:cs="Times New Roman"/>
                <w:sz w:val="24"/>
                <w:szCs w:val="24"/>
              </w:rPr>
              <w:t>3.85</w:t>
            </w:r>
          </w:p>
        </w:tc>
        <w:tc>
          <w:tcPr>
            <w:tcW w:w="1560" w:type="dxa"/>
          </w:tcPr>
          <w:p w14:paraId="76027383" w14:textId="77777777" w:rsidR="004B53BF" w:rsidRPr="001E5D8A" w:rsidRDefault="004B53BF" w:rsidP="004B53BF">
            <w:pPr>
              <w:spacing w:line="360" w:lineRule="auto"/>
              <w:jc w:val="center"/>
              <w:rPr>
                <w:rFonts w:ascii="Times New Roman" w:hAnsi="Times New Roman" w:cs="Times New Roman"/>
                <w:sz w:val="24"/>
                <w:szCs w:val="24"/>
              </w:rPr>
            </w:pPr>
          </w:p>
        </w:tc>
        <w:tc>
          <w:tcPr>
            <w:tcW w:w="1560" w:type="dxa"/>
          </w:tcPr>
          <w:p w14:paraId="57165190" w14:textId="77777777" w:rsidR="004B53BF" w:rsidRPr="001E5D8A" w:rsidRDefault="004B53BF" w:rsidP="004B53BF">
            <w:pPr>
              <w:spacing w:line="360" w:lineRule="auto"/>
              <w:jc w:val="center"/>
              <w:rPr>
                <w:rFonts w:ascii="Times New Roman" w:hAnsi="Times New Roman" w:cs="Times New Roman"/>
                <w:sz w:val="24"/>
                <w:szCs w:val="24"/>
              </w:rPr>
            </w:pPr>
          </w:p>
        </w:tc>
      </w:tr>
      <w:tr w:rsidR="004B53BF" w:rsidRPr="004B53BF" w14:paraId="7A745237" w14:textId="77777777" w:rsidTr="001E5D8A">
        <w:tc>
          <w:tcPr>
            <w:tcW w:w="1560" w:type="dxa"/>
          </w:tcPr>
          <w:p w14:paraId="5EFE5906" w14:textId="77777777" w:rsidR="004B53BF" w:rsidRPr="001E5D8A" w:rsidRDefault="004B53BF" w:rsidP="004B53BF">
            <w:pPr>
              <w:spacing w:line="360" w:lineRule="auto"/>
              <w:rPr>
                <w:rFonts w:ascii="Times New Roman" w:hAnsi="Times New Roman" w:cs="Times New Roman"/>
                <w:sz w:val="24"/>
                <w:szCs w:val="24"/>
              </w:rPr>
            </w:pPr>
          </w:p>
        </w:tc>
        <w:tc>
          <w:tcPr>
            <w:tcW w:w="1560" w:type="dxa"/>
          </w:tcPr>
          <w:p w14:paraId="41310D3E"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Mediated</w:t>
            </w:r>
          </w:p>
        </w:tc>
        <w:tc>
          <w:tcPr>
            <w:tcW w:w="1560" w:type="dxa"/>
          </w:tcPr>
          <w:p w14:paraId="11D5DF50" w14:textId="5FAD3758"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32.56</w:t>
            </w:r>
          </w:p>
        </w:tc>
        <w:tc>
          <w:tcPr>
            <w:tcW w:w="1560" w:type="dxa"/>
          </w:tcPr>
          <w:p w14:paraId="54E4C718" w14:textId="751EB791" w:rsidR="004B53BF" w:rsidRPr="001E5D8A" w:rsidRDefault="00891106" w:rsidP="004B53BF">
            <w:pPr>
              <w:spacing w:line="360" w:lineRule="auto"/>
              <w:jc w:val="center"/>
              <w:rPr>
                <w:rFonts w:ascii="Times New Roman" w:hAnsi="Times New Roman" w:cs="Times New Roman"/>
                <w:sz w:val="24"/>
                <w:szCs w:val="24"/>
              </w:rPr>
            </w:pPr>
            <w:r>
              <w:rPr>
                <w:rFonts w:ascii="Times New Roman" w:hAnsi="Times New Roman" w:cs="Times New Roman"/>
                <w:sz w:val="24"/>
                <w:szCs w:val="24"/>
              </w:rPr>
              <w:t>4.09</w:t>
            </w:r>
          </w:p>
        </w:tc>
        <w:tc>
          <w:tcPr>
            <w:tcW w:w="1560" w:type="dxa"/>
          </w:tcPr>
          <w:p w14:paraId="67B6C50C" w14:textId="127BEB18" w:rsidR="004B53BF" w:rsidRPr="001E5D8A" w:rsidRDefault="00891106" w:rsidP="004B53BF">
            <w:pPr>
              <w:spacing w:line="360" w:lineRule="auto"/>
              <w:jc w:val="center"/>
              <w:rPr>
                <w:rFonts w:ascii="Times New Roman" w:hAnsi="Times New Roman" w:cs="Times New Roman"/>
                <w:sz w:val="24"/>
                <w:szCs w:val="24"/>
              </w:rPr>
            </w:pPr>
            <w:r>
              <w:rPr>
                <w:rFonts w:ascii="Times New Roman" w:hAnsi="Times New Roman" w:cs="Times New Roman"/>
                <w:sz w:val="24"/>
                <w:szCs w:val="24"/>
              </w:rPr>
              <w:t>2.60</w:t>
            </w:r>
            <w:r w:rsidR="00BC716D">
              <w:rPr>
                <w:rFonts w:ascii="Times New Roman" w:hAnsi="Times New Roman" w:cs="Times New Roman"/>
                <w:sz w:val="24"/>
                <w:szCs w:val="24"/>
              </w:rPr>
              <w:t>*</w:t>
            </w:r>
          </w:p>
        </w:tc>
        <w:tc>
          <w:tcPr>
            <w:tcW w:w="1560" w:type="dxa"/>
          </w:tcPr>
          <w:p w14:paraId="69B25BB0" w14:textId="77777777" w:rsidR="004B53BF" w:rsidRPr="001E5D8A" w:rsidRDefault="004B53BF" w:rsidP="004B53BF">
            <w:pPr>
              <w:spacing w:line="360" w:lineRule="auto"/>
              <w:jc w:val="center"/>
              <w:rPr>
                <w:rFonts w:ascii="Times New Roman" w:hAnsi="Times New Roman" w:cs="Times New Roman"/>
                <w:sz w:val="24"/>
                <w:szCs w:val="24"/>
              </w:rPr>
            </w:pPr>
          </w:p>
        </w:tc>
      </w:tr>
      <w:tr w:rsidR="004B53BF" w:rsidRPr="004B53BF" w14:paraId="30ED888A" w14:textId="77777777" w:rsidTr="001E5D8A">
        <w:tc>
          <w:tcPr>
            <w:tcW w:w="1560" w:type="dxa"/>
          </w:tcPr>
          <w:p w14:paraId="5B82FBAB" w14:textId="77777777" w:rsidR="004B53BF" w:rsidRPr="001E5D8A" w:rsidRDefault="004B53BF" w:rsidP="004B53BF">
            <w:pPr>
              <w:spacing w:after="120" w:line="360" w:lineRule="auto"/>
              <w:rPr>
                <w:rFonts w:ascii="Times New Roman" w:hAnsi="Times New Roman" w:cs="Times New Roman"/>
                <w:sz w:val="24"/>
                <w:szCs w:val="24"/>
              </w:rPr>
            </w:pPr>
          </w:p>
        </w:tc>
        <w:tc>
          <w:tcPr>
            <w:tcW w:w="1560" w:type="dxa"/>
          </w:tcPr>
          <w:p w14:paraId="02E2990A" w14:textId="77777777" w:rsidR="004B53BF" w:rsidRPr="001E5D8A" w:rsidRDefault="004B53BF" w:rsidP="004B53BF">
            <w:pPr>
              <w:spacing w:after="120" w:line="360" w:lineRule="auto"/>
              <w:rPr>
                <w:rFonts w:ascii="Times New Roman" w:hAnsi="Times New Roman" w:cs="Times New Roman"/>
                <w:sz w:val="24"/>
                <w:szCs w:val="24"/>
              </w:rPr>
            </w:pPr>
            <w:r w:rsidRPr="001E5D8A">
              <w:rPr>
                <w:rFonts w:ascii="Times New Roman" w:hAnsi="Times New Roman" w:cs="Times New Roman"/>
                <w:sz w:val="24"/>
                <w:szCs w:val="24"/>
              </w:rPr>
              <w:t>Unrelated</w:t>
            </w:r>
          </w:p>
        </w:tc>
        <w:tc>
          <w:tcPr>
            <w:tcW w:w="1560" w:type="dxa"/>
          </w:tcPr>
          <w:p w14:paraId="4A15CAA8" w14:textId="1331246E"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26.99</w:t>
            </w:r>
          </w:p>
        </w:tc>
        <w:tc>
          <w:tcPr>
            <w:tcW w:w="1560" w:type="dxa"/>
          </w:tcPr>
          <w:p w14:paraId="410C6773" w14:textId="1C04C83D" w:rsidR="004B53BF" w:rsidRPr="001E5D8A" w:rsidRDefault="00891106" w:rsidP="004B53BF">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3.95</w:t>
            </w:r>
          </w:p>
        </w:tc>
        <w:tc>
          <w:tcPr>
            <w:tcW w:w="1560" w:type="dxa"/>
          </w:tcPr>
          <w:p w14:paraId="13E97E26" w14:textId="225D2EA3" w:rsidR="004B53BF" w:rsidRPr="001E5D8A" w:rsidRDefault="00891106" w:rsidP="004B53BF">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3.01</w:t>
            </w:r>
            <w:r w:rsidR="00BC716D">
              <w:rPr>
                <w:rFonts w:ascii="Times New Roman" w:hAnsi="Times New Roman" w:cs="Times New Roman"/>
                <w:sz w:val="24"/>
                <w:szCs w:val="24"/>
              </w:rPr>
              <w:t>*</w:t>
            </w:r>
          </w:p>
        </w:tc>
        <w:tc>
          <w:tcPr>
            <w:tcW w:w="1560" w:type="dxa"/>
          </w:tcPr>
          <w:p w14:paraId="7F992356" w14:textId="5150F50E" w:rsidR="004B53BF" w:rsidRPr="001E5D8A" w:rsidRDefault="00891106" w:rsidP="004B53BF">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0.3</w:t>
            </w:r>
            <w:r w:rsidR="00047F91">
              <w:rPr>
                <w:rFonts w:ascii="Times New Roman" w:hAnsi="Times New Roman" w:cs="Times New Roman"/>
                <w:sz w:val="24"/>
                <w:szCs w:val="24"/>
              </w:rPr>
              <w:t>7</w:t>
            </w:r>
            <w:r w:rsidR="00BC716D">
              <w:rPr>
                <w:rFonts w:ascii="Times New Roman" w:hAnsi="Times New Roman" w:cs="Times New Roman"/>
                <w:sz w:val="24"/>
                <w:szCs w:val="24"/>
              </w:rPr>
              <w:t>*</w:t>
            </w:r>
          </w:p>
        </w:tc>
      </w:tr>
      <w:tr w:rsidR="004B53BF" w:rsidRPr="004B53BF" w14:paraId="4276616C" w14:textId="77777777" w:rsidTr="001E5D8A">
        <w:tc>
          <w:tcPr>
            <w:tcW w:w="1560" w:type="dxa"/>
          </w:tcPr>
          <w:p w14:paraId="251DC5D7" w14:textId="0F7C11B5"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Ex. 2B</w:t>
            </w:r>
          </w:p>
        </w:tc>
        <w:tc>
          <w:tcPr>
            <w:tcW w:w="1560" w:type="dxa"/>
          </w:tcPr>
          <w:p w14:paraId="3F9FEC5F"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Forward</w:t>
            </w:r>
          </w:p>
        </w:tc>
        <w:tc>
          <w:tcPr>
            <w:tcW w:w="1560" w:type="dxa"/>
          </w:tcPr>
          <w:p w14:paraId="753BBE45" w14:textId="5A879C55"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74.77</w:t>
            </w:r>
          </w:p>
        </w:tc>
        <w:tc>
          <w:tcPr>
            <w:tcW w:w="1560" w:type="dxa"/>
          </w:tcPr>
          <w:p w14:paraId="0FFF5208" w14:textId="7FA00611"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560" w:type="dxa"/>
          </w:tcPr>
          <w:p w14:paraId="50FAC536" w14:textId="77777777" w:rsidR="004B53BF" w:rsidRPr="001E5D8A" w:rsidRDefault="004B53BF" w:rsidP="00EA10C8">
            <w:pPr>
              <w:spacing w:line="360" w:lineRule="auto"/>
              <w:jc w:val="center"/>
              <w:rPr>
                <w:rFonts w:ascii="Times New Roman" w:hAnsi="Times New Roman" w:cs="Times New Roman"/>
                <w:sz w:val="24"/>
                <w:szCs w:val="24"/>
              </w:rPr>
            </w:pPr>
          </w:p>
        </w:tc>
        <w:tc>
          <w:tcPr>
            <w:tcW w:w="1560" w:type="dxa"/>
          </w:tcPr>
          <w:p w14:paraId="3F6C8D52" w14:textId="77777777" w:rsidR="004B53BF" w:rsidRPr="001E5D8A" w:rsidRDefault="004B53BF" w:rsidP="00EA10C8">
            <w:pPr>
              <w:spacing w:line="360" w:lineRule="auto"/>
              <w:jc w:val="center"/>
              <w:rPr>
                <w:rFonts w:ascii="Times New Roman" w:hAnsi="Times New Roman" w:cs="Times New Roman"/>
                <w:sz w:val="24"/>
                <w:szCs w:val="24"/>
              </w:rPr>
            </w:pPr>
          </w:p>
        </w:tc>
      </w:tr>
      <w:tr w:rsidR="004B53BF" w:rsidRPr="004B53BF" w14:paraId="62D550BD" w14:textId="77777777" w:rsidTr="001E5D8A">
        <w:tc>
          <w:tcPr>
            <w:tcW w:w="1560" w:type="dxa"/>
          </w:tcPr>
          <w:p w14:paraId="528455E2" w14:textId="77777777" w:rsidR="004B53BF" w:rsidRPr="001E5D8A" w:rsidRDefault="004B53BF" w:rsidP="00EA10C8">
            <w:pPr>
              <w:spacing w:line="360" w:lineRule="auto"/>
              <w:rPr>
                <w:rFonts w:ascii="Times New Roman" w:hAnsi="Times New Roman" w:cs="Times New Roman"/>
                <w:sz w:val="24"/>
                <w:szCs w:val="24"/>
              </w:rPr>
            </w:pPr>
          </w:p>
        </w:tc>
        <w:tc>
          <w:tcPr>
            <w:tcW w:w="1560" w:type="dxa"/>
          </w:tcPr>
          <w:p w14:paraId="52A1DFB9"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Mediated</w:t>
            </w:r>
          </w:p>
        </w:tc>
        <w:tc>
          <w:tcPr>
            <w:tcW w:w="1560" w:type="dxa"/>
          </w:tcPr>
          <w:p w14:paraId="27108CC2" w14:textId="21425B35"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32.16</w:t>
            </w:r>
          </w:p>
        </w:tc>
        <w:tc>
          <w:tcPr>
            <w:tcW w:w="1560" w:type="dxa"/>
          </w:tcPr>
          <w:p w14:paraId="40F4AC11" w14:textId="6976195F"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4.81</w:t>
            </w:r>
          </w:p>
        </w:tc>
        <w:tc>
          <w:tcPr>
            <w:tcW w:w="1560" w:type="dxa"/>
          </w:tcPr>
          <w:p w14:paraId="0579EDDB" w14:textId="549E61AD"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r w:rsidR="00BC716D">
              <w:rPr>
                <w:rFonts w:ascii="Times New Roman" w:hAnsi="Times New Roman" w:cs="Times New Roman"/>
                <w:sz w:val="24"/>
                <w:szCs w:val="24"/>
              </w:rPr>
              <w:t>*</w:t>
            </w:r>
          </w:p>
        </w:tc>
        <w:tc>
          <w:tcPr>
            <w:tcW w:w="1560" w:type="dxa"/>
          </w:tcPr>
          <w:p w14:paraId="31A6B0B1" w14:textId="77777777" w:rsidR="004B53BF" w:rsidRPr="001E5D8A" w:rsidRDefault="004B53BF" w:rsidP="00EA10C8">
            <w:pPr>
              <w:spacing w:line="360" w:lineRule="auto"/>
              <w:jc w:val="center"/>
              <w:rPr>
                <w:rFonts w:ascii="Times New Roman" w:hAnsi="Times New Roman" w:cs="Times New Roman"/>
                <w:sz w:val="24"/>
                <w:szCs w:val="24"/>
              </w:rPr>
            </w:pPr>
          </w:p>
        </w:tc>
      </w:tr>
      <w:tr w:rsidR="004B53BF" w:rsidRPr="004B53BF" w14:paraId="0D3BB973" w14:textId="77777777" w:rsidTr="001E5D8A">
        <w:tc>
          <w:tcPr>
            <w:tcW w:w="1560" w:type="dxa"/>
            <w:tcBorders>
              <w:bottom w:val="single" w:sz="4" w:space="0" w:color="auto"/>
            </w:tcBorders>
          </w:tcPr>
          <w:p w14:paraId="2C8745B8" w14:textId="77777777" w:rsidR="004B53BF" w:rsidRPr="001E5D8A" w:rsidRDefault="004B53BF" w:rsidP="00EA10C8">
            <w:pPr>
              <w:spacing w:after="120" w:line="360" w:lineRule="auto"/>
              <w:rPr>
                <w:rFonts w:ascii="Times New Roman" w:hAnsi="Times New Roman" w:cs="Times New Roman"/>
                <w:sz w:val="24"/>
                <w:szCs w:val="24"/>
              </w:rPr>
            </w:pPr>
          </w:p>
        </w:tc>
        <w:tc>
          <w:tcPr>
            <w:tcW w:w="1560" w:type="dxa"/>
            <w:tcBorders>
              <w:bottom w:val="single" w:sz="4" w:space="0" w:color="auto"/>
            </w:tcBorders>
          </w:tcPr>
          <w:p w14:paraId="43026DED" w14:textId="77777777" w:rsidR="004B53BF" w:rsidRPr="001E5D8A" w:rsidRDefault="004B53BF" w:rsidP="00EA10C8">
            <w:pPr>
              <w:spacing w:after="120" w:line="360" w:lineRule="auto"/>
              <w:rPr>
                <w:rFonts w:ascii="Times New Roman" w:hAnsi="Times New Roman" w:cs="Times New Roman"/>
                <w:sz w:val="24"/>
                <w:szCs w:val="24"/>
              </w:rPr>
            </w:pPr>
            <w:r w:rsidRPr="001E5D8A">
              <w:rPr>
                <w:rFonts w:ascii="Times New Roman" w:hAnsi="Times New Roman" w:cs="Times New Roman"/>
                <w:sz w:val="24"/>
                <w:szCs w:val="24"/>
              </w:rPr>
              <w:t>Unrelated</w:t>
            </w:r>
          </w:p>
        </w:tc>
        <w:tc>
          <w:tcPr>
            <w:tcW w:w="1560" w:type="dxa"/>
            <w:tcBorders>
              <w:bottom w:val="single" w:sz="4" w:space="0" w:color="auto"/>
            </w:tcBorders>
          </w:tcPr>
          <w:p w14:paraId="4F3FF30A" w14:textId="28137422" w:rsidR="004B53BF" w:rsidRPr="001E5D8A" w:rsidRDefault="00891106" w:rsidP="00EA10C8">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24.76</w:t>
            </w:r>
          </w:p>
        </w:tc>
        <w:tc>
          <w:tcPr>
            <w:tcW w:w="1560" w:type="dxa"/>
            <w:tcBorders>
              <w:bottom w:val="single" w:sz="4" w:space="0" w:color="auto"/>
            </w:tcBorders>
          </w:tcPr>
          <w:p w14:paraId="635BAD95" w14:textId="2AEA06FC" w:rsidR="004B53BF" w:rsidRPr="001E5D8A" w:rsidRDefault="00891106" w:rsidP="00EA10C8">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4.67</w:t>
            </w:r>
          </w:p>
        </w:tc>
        <w:tc>
          <w:tcPr>
            <w:tcW w:w="1560" w:type="dxa"/>
            <w:tcBorders>
              <w:bottom w:val="single" w:sz="4" w:space="0" w:color="auto"/>
            </w:tcBorders>
          </w:tcPr>
          <w:p w14:paraId="4F1F1CFF" w14:textId="2F45885F" w:rsidR="004B53BF" w:rsidRPr="001E5D8A" w:rsidRDefault="00891106" w:rsidP="00EA10C8">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2.82</w:t>
            </w:r>
            <w:r w:rsidR="00BC716D">
              <w:rPr>
                <w:rFonts w:ascii="Times New Roman" w:hAnsi="Times New Roman" w:cs="Times New Roman"/>
                <w:sz w:val="24"/>
                <w:szCs w:val="24"/>
              </w:rPr>
              <w:t>*</w:t>
            </w:r>
          </w:p>
        </w:tc>
        <w:tc>
          <w:tcPr>
            <w:tcW w:w="1560" w:type="dxa"/>
            <w:tcBorders>
              <w:bottom w:val="single" w:sz="4" w:space="0" w:color="auto"/>
            </w:tcBorders>
          </w:tcPr>
          <w:p w14:paraId="77A843BE" w14:textId="45118151" w:rsidR="004B53BF" w:rsidRPr="001E5D8A" w:rsidRDefault="00891106" w:rsidP="00EA10C8">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0.40</w:t>
            </w:r>
            <w:r w:rsidR="00BC716D">
              <w:rPr>
                <w:rFonts w:ascii="Times New Roman" w:hAnsi="Times New Roman" w:cs="Times New Roman"/>
                <w:sz w:val="24"/>
                <w:szCs w:val="24"/>
              </w:rPr>
              <w:t>*</w:t>
            </w:r>
          </w:p>
        </w:tc>
      </w:tr>
    </w:tbl>
    <w:p w14:paraId="44389AD9" w14:textId="77777777" w:rsidR="00AE01BD" w:rsidRPr="001E5D8A" w:rsidRDefault="00AE01BD" w:rsidP="00AE01BD">
      <w:pPr>
        <w:spacing w:after="0" w:line="240" w:lineRule="auto"/>
        <w:rPr>
          <w:rFonts w:ascii="Times New Roman" w:hAnsi="Times New Roman" w:cs="Times New Roman"/>
          <w:sz w:val="24"/>
          <w:szCs w:val="24"/>
        </w:rPr>
      </w:pPr>
      <w:r w:rsidRPr="001E5D8A">
        <w:rPr>
          <w:rFonts w:ascii="Times New Roman" w:hAnsi="Times New Roman" w:cs="Times New Roman"/>
          <w:i/>
          <w:iCs/>
          <w:sz w:val="24"/>
          <w:szCs w:val="24"/>
        </w:rPr>
        <w:t>Note</w:t>
      </w:r>
      <w:r w:rsidRPr="001E5D8A">
        <w:rPr>
          <w:rFonts w:ascii="Times New Roman" w:hAnsi="Times New Roman" w:cs="Times New Roman"/>
          <w:sz w:val="24"/>
          <w:szCs w:val="24"/>
        </w:rPr>
        <w:t xml:space="preserve">: The two right-most columns indicate Cohen’s </w:t>
      </w:r>
      <w:r w:rsidRPr="001E5D8A">
        <w:rPr>
          <w:rFonts w:ascii="Times New Roman" w:hAnsi="Times New Roman" w:cs="Times New Roman"/>
          <w:i/>
          <w:iCs/>
          <w:sz w:val="24"/>
          <w:szCs w:val="24"/>
        </w:rPr>
        <w:t>d</w:t>
      </w:r>
      <w:r w:rsidRPr="001E5D8A">
        <w:rPr>
          <w:rFonts w:ascii="Times New Roman" w:hAnsi="Times New Roman" w:cs="Times New Roman"/>
          <w:sz w:val="24"/>
          <w:szCs w:val="24"/>
        </w:rPr>
        <w:t xml:space="preserve"> effect sizes for post-hoc comparisons, * =</w:t>
      </w:r>
      <w:r w:rsidRPr="001E5D8A">
        <w:rPr>
          <w:rFonts w:ascii="Times New Roman" w:hAnsi="Times New Roman" w:cs="Times New Roman"/>
          <w:i/>
          <w:iCs/>
          <w:sz w:val="24"/>
          <w:szCs w:val="24"/>
        </w:rPr>
        <w:t xml:space="preserve"> p</w:t>
      </w:r>
      <w:r w:rsidRPr="001E5D8A">
        <w:rPr>
          <w:rFonts w:ascii="Times New Roman" w:hAnsi="Times New Roman" w:cs="Times New Roman"/>
          <w:sz w:val="24"/>
          <w:szCs w:val="24"/>
        </w:rPr>
        <w:t xml:space="preserve"> &lt; .05. F = forward pairs, M = mediated pairs. Mediated pairs in Experiment 1 were linked through one concept. Mediated pairs in Experiment 2 were mediated through two concepts. “B” experiments flipped the order in which mediated words were paired.</w:t>
      </w:r>
    </w:p>
    <w:p w14:paraId="3C3ADEC5" w14:textId="52A3CE63" w:rsidR="00DD6B42" w:rsidRPr="004B53BF" w:rsidRDefault="00DD6B42" w:rsidP="007B5500">
      <w:pPr>
        <w:rPr>
          <w:rFonts w:ascii="Times New Roman" w:hAnsi="Times New Roman" w:cs="Times New Roman"/>
          <w:sz w:val="24"/>
          <w:szCs w:val="24"/>
        </w:rPr>
      </w:pPr>
    </w:p>
    <w:sectPr w:rsidR="00DD6B42" w:rsidRPr="004B53BF" w:rsidSect="00E7551B">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40063" w14:textId="77777777" w:rsidR="008D56BF" w:rsidRDefault="008D56BF" w:rsidP="002757EC">
      <w:pPr>
        <w:spacing w:after="0" w:line="240" w:lineRule="auto"/>
      </w:pPr>
      <w:r>
        <w:separator/>
      </w:r>
    </w:p>
  </w:endnote>
  <w:endnote w:type="continuationSeparator" w:id="0">
    <w:p w14:paraId="7D710253" w14:textId="77777777" w:rsidR="008D56BF" w:rsidRDefault="008D56BF" w:rsidP="0027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5A622" w14:textId="77777777" w:rsidR="008D56BF" w:rsidRDefault="008D56BF" w:rsidP="002757EC">
      <w:pPr>
        <w:spacing w:after="0" w:line="240" w:lineRule="auto"/>
      </w:pPr>
      <w:r>
        <w:separator/>
      </w:r>
    </w:p>
  </w:footnote>
  <w:footnote w:type="continuationSeparator" w:id="0">
    <w:p w14:paraId="4C26695C" w14:textId="77777777" w:rsidR="008D56BF" w:rsidRDefault="008D56BF" w:rsidP="002757EC">
      <w:pPr>
        <w:spacing w:after="0" w:line="240" w:lineRule="auto"/>
      </w:pPr>
      <w:r>
        <w:continuationSeparator/>
      </w:r>
    </w:p>
  </w:footnote>
  <w:footnote w:id="1">
    <w:p w14:paraId="4EF73E97" w14:textId="5CD0ED4E" w:rsidR="0079719F" w:rsidRPr="0079719F" w:rsidRDefault="0079719F">
      <w:pPr>
        <w:pStyle w:val="FootnoteText"/>
        <w:rPr>
          <w:rFonts w:ascii="Times New Roman" w:hAnsi="Times New Roman" w:cs="Times New Roman"/>
          <w:rPrChange w:id="87" w:author="Nick Maxwell" w:date="2025-10-24T15:29:00Z" w16du:dateUtc="2025-10-24T20:29:00Z">
            <w:rPr/>
          </w:rPrChange>
        </w:rPr>
      </w:pPr>
      <w:ins w:id="88" w:author="Nick Maxwell" w:date="2025-10-24T15:28:00Z" w16du:dateUtc="2025-10-24T20:28:00Z">
        <w:r w:rsidRPr="00A107CE">
          <w:rPr>
            <w:rStyle w:val="FootnoteReference"/>
            <w:rFonts w:ascii="Times New Roman" w:hAnsi="Times New Roman" w:cs="Times New Roman"/>
            <w:color w:val="0070C0"/>
            <w:rPrChange w:id="89" w:author="Nick Maxwell" w:date="2025-10-25T10:03:00Z" w16du:dateUtc="2025-10-25T15:03:00Z">
              <w:rPr>
                <w:rStyle w:val="FootnoteReference"/>
              </w:rPr>
            </w:rPrChange>
          </w:rPr>
          <w:footnoteRef/>
        </w:r>
        <w:r w:rsidRPr="00A107CE">
          <w:rPr>
            <w:rFonts w:ascii="Times New Roman" w:hAnsi="Times New Roman" w:cs="Times New Roman"/>
            <w:color w:val="0070C0"/>
            <w:rPrChange w:id="90" w:author="Nick Maxwell" w:date="2025-10-25T10:03:00Z" w16du:dateUtc="2025-10-25T15:03:00Z">
              <w:rPr/>
            </w:rPrChange>
          </w:rPr>
          <w:t xml:space="preserve"> </w:t>
        </w:r>
      </w:ins>
      <w:ins w:id="91" w:author="Nick Maxwell" w:date="2025-10-24T15:36:00Z" w16du:dateUtc="2025-10-24T20:36:00Z">
        <w:r w:rsidRPr="00A107CE">
          <w:rPr>
            <w:rFonts w:ascii="Times New Roman" w:hAnsi="Times New Roman" w:cs="Times New Roman"/>
            <w:color w:val="0070C0"/>
            <w:rPrChange w:id="92" w:author="Nick Maxwell" w:date="2025-10-25T10:03:00Z" w16du:dateUtc="2025-10-25T15:03:00Z">
              <w:rPr>
                <w:rFonts w:ascii="Times New Roman" w:hAnsi="Times New Roman" w:cs="Times New Roman"/>
              </w:rPr>
            </w:rPrChange>
          </w:rPr>
          <w:t>Note that</w:t>
        </w:r>
      </w:ins>
      <w:ins w:id="93" w:author="Nick Maxwell" w:date="2025-10-24T15:35:00Z" w16du:dateUtc="2025-10-24T20:35:00Z">
        <w:r w:rsidRPr="00A107CE">
          <w:rPr>
            <w:rFonts w:ascii="Times New Roman" w:hAnsi="Times New Roman" w:cs="Times New Roman"/>
            <w:color w:val="0070C0"/>
            <w:rPrChange w:id="94" w:author="Nick Maxwell" w:date="2025-10-25T10:03:00Z" w16du:dateUtc="2025-10-25T15:03:00Z">
              <w:rPr>
                <w:rFonts w:ascii="Times New Roman" w:hAnsi="Times New Roman" w:cs="Times New Roman"/>
              </w:rPr>
            </w:rPrChange>
          </w:rPr>
          <w:t xml:space="preserve"> </w:t>
        </w:r>
        <w:r w:rsidRPr="00A107CE">
          <w:rPr>
            <w:rFonts w:ascii="Times New Roman" w:hAnsi="Times New Roman" w:cs="Times New Roman"/>
            <w:i/>
            <w:iCs/>
            <w:color w:val="0070C0"/>
            <w:rPrChange w:id="95" w:author="Nick Maxwell" w:date="2025-10-25T10:03:00Z" w16du:dateUtc="2025-10-25T15:03:00Z">
              <w:rPr>
                <w:rFonts w:ascii="Times New Roman" w:hAnsi="Times New Roman" w:cs="Times New Roman"/>
              </w:rPr>
            </w:rPrChange>
          </w:rPr>
          <w:t>p</w:t>
        </w:r>
        <w:r w:rsidRPr="00A107CE">
          <w:rPr>
            <w:rFonts w:ascii="Times New Roman" w:hAnsi="Times New Roman" w:cs="Times New Roman"/>
            <w:color w:val="0070C0"/>
            <w:vertAlign w:val="subscript"/>
            <w:rPrChange w:id="96" w:author="Nick Maxwell" w:date="2025-10-25T10:03:00Z" w16du:dateUtc="2025-10-25T15:03:00Z">
              <w:rPr>
                <w:rFonts w:ascii="Times New Roman" w:hAnsi="Times New Roman" w:cs="Times New Roman"/>
              </w:rPr>
            </w:rPrChange>
          </w:rPr>
          <w:t>BIC</w:t>
        </w:r>
        <w:r w:rsidRPr="00A107CE">
          <w:rPr>
            <w:rFonts w:ascii="Times New Roman" w:hAnsi="Times New Roman" w:cs="Times New Roman"/>
            <w:color w:val="0070C0"/>
            <w:rPrChange w:id="97" w:author="Nick Maxwell" w:date="2025-10-25T10:03:00Z" w16du:dateUtc="2025-10-25T15:03:00Z">
              <w:rPr>
                <w:rFonts w:ascii="Times New Roman" w:hAnsi="Times New Roman" w:cs="Times New Roman"/>
              </w:rPr>
            </w:rPrChange>
          </w:rPr>
          <w:t xml:space="preserve">s lack cutoff values for </w:t>
        </w:r>
      </w:ins>
      <w:ins w:id="98" w:author="Nick Maxwell" w:date="2025-10-24T15:36:00Z" w16du:dateUtc="2025-10-24T20:36:00Z">
        <w:r w:rsidRPr="00A107CE">
          <w:rPr>
            <w:rFonts w:ascii="Times New Roman" w:hAnsi="Times New Roman" w:cs="Times New Roman"/>
            <w:color w:val="0070C0"/>
            <w:rPrChange w:id="99" w:author="Nick Maxwell" w:date="2025-10-25T10:03:00Z" w16du:dateUtc="2025-10-25T15:03:00Z">
              <w:rPr>
                <w:rFonts w:ascii="Times New Roman" w:hAnsi="Times New Roman" w:cs="Times New Roman"/>
              </w:rPr>
            </w:rPrChange>
          </w:rPr>
          <w:t>interpretation</w:t>
        </w:r>
      </w:ins>
      <w:ins w:id="100" w:author="Nick Maxwell" w:date="2025-10-24T15:37:00Z" w16du:dateUtc="2025-10-24T20:37:00Z">
        <w:r w:rsidRPr="00A107CE">
          <w:rPr>
            <w:rFonts w:ascii="Times New Roman" w:hAnsi="Times New Roman" w:cs="Times New Roman"/>
            <w:color w:val="0070C0"/>
            <w:rPrChange w:id="101" w:author="Nick Maxwell" w:date="2025-10-25T10:03:00Z" w16du:dateUtc="2025-10-25T15:03:00Z">
              <w:rPr>
                <w:rFonts w:ascii="Times New Roman" w:hAnsi="Times New Roman" w:cs="Times New Roman"/>
              </w:rPr>
            </w:rPrChange>
          </w:rPr>
          <w:t xml:space="preserve"> and should not be interpreted as a replacement for </w:t>
        </w:r>
        <w:r w:rsidRPr="00A107CE">
          <w:rPr>
            <w:rFonts w:ascii="Times New Roman" w:hAnsi="Times New Roman" w:cs="Times New Roman"/>
            <w:i/>
            <w:iCs/>
            <w:color w:val="0070C0"/>
            <w:rPrChange w:id="102" w:author="Nick Maxwell" w:date="2025-10-25T10:03:00Z" w16du:dateUtc="2025-10-25T15:03:00Z">
              <w:rPr>
                <w:rFonts w:ascii="Times New Roman" w:hAnsi="Times New Roman" w:cs="Times New Roman"/>
              </w:rPr>
            </w:rPrChange>
          </w:rPr>
          <w:t>p</w:t>
        </w:r>
        <w:r w:rsidRPr="00A107CE">
          <w:rPr>
            <w:rFonts w:ascii="Times New Roman" w:hAnsi="Times New Roman" w:cs="Times New Roman"/>
            <w:color w:val="0070C0"/>
            <w:rPrChange w:id="103" w:author="Nick Maxwell" w:date="2025-10-25T10:03:00Z" w16du:dateUtc="2025-10-25T15:03:00Z">
              <w:rPr>
                <w:rFonts w:ascii="Times New Roman" w:hAnsi="Times New Roman" w:cs="Times New Roman"/>
              </w:rPr>
            </w:rPrChange>
          </w:rPr>
          <w:t xml:space="preserve">-values. Instead, </w:t>
        </w:r>
        <w:r w:rsidRPr="00A107CE">
          <w:rPr>
            <w:rFonts w:ascii="Times New Roman" w:hAnsi="Times New Roman" w:cs="Times New Roman"/>
            <w:i/>
            <w:iCs/>
            <w:color w:val="0070C0"/>
            <w:rPrChange w:id="104" w:author="Nick Maxwell" w:date="2025-10-25T10:03:00Z" w16du:dateUtc="2025-10-25T15:03:00Z">
              <w:rPr>
                <w:rFonts w:ascii="Times New Roman" w:hAnsi="Times New Roman" w:cs="Times New Roman"/>
              </w:rPr>
            </w:rPrChange>
          </w:rPr>
          <w:t>p</w:t>
        </w:r>
        <w:r w:rsidRPr="00A107CE">
          <w:rPr>
            <w:rFonts w:ascii="Times New Roman" w:hAnsi="Times New Roman" w:cs="Times New Roman"/>
            <w:color w:val="0070C0"/>
            <w:vertAlign w:val="subscript"/>
            <w:rPrChange w:id="105" w:author="Nick Maxwell" w:date="2025-10-25T10:03:00Z" w16du:dateUtc="2025-10-25T15:03:00Z">
              <w:rPr>
                <w:rFonts w:ascii="Times New Roman" w:hAnsi="Times New Roman" w:cs="Times New Roman"/>
              </w:rPr>
            </w:rPrChange>
          </w:rPr>
          <w:t>BIC</w:t>
        </w:r>
        <w:r w:rsidRPr="00A107CE">
          <w:rPr>
            <w:rFonts w:ascii="Times New Roman" w:hAnsi="Times New Roman" w:cs="Times New Roman"/>
            <w:color w:val="0070C0"/>
            <w:rPrChange w:id="106" w:author="Nick Maxwell" w:date="2025-10-25T10:03:00Z" w16du:dateUtc="2025-10-25T15:03:00Z">
              <w:rPr>
                <w:rFonts w:ascii="Times New Roman" w:hAnsi="Times New Roman" w:cs="Times New Roman"/>
              </w:rPr>
            </w:rPrChange>
          </w:rPr>
          <w:t>s estimate c</w:t>
        </w:r>
      </w:ins>
      <w:ins w:id="107" w:author="Nick Maxwell" w:date="2025-10-24T15:38:00Z" w16du:dateUtc="2025-10-24T20:38:00Z">
        <w:r w:rsidRPr="00A107CE">
          <w:rPr>
            <w:rFonts w:ascii="Times New Roman" w:hAnsi="Times New Roman" w:cs="Times New Roman"/>
            <w:color w:val="0070C0"/>
            <w:rPrChange w:id="108" w:author="Nick Maxwell" w:date="2025-10-25T10:03:00Z" w16du:dateUtc="2025-10-25T15:03:00Z">
              <w:rPr>
                <w:rFonts w:ascii="Times New Roman" w:hAnsi="Times New Roman" w:cs="Times New Roman"/>
              </w:rPr>
            </w:rPrChange>
          </w:rPr>
          <w:t>onfidence in null effects</w:t>
        </w:r>
      </w:ins>
      <w:ins w:id="109" w:author="Nick Maxwell" w:date="2025-10-25T10:04:00Z" w16du:dateUtc="2025-10-25T15:04:00Z">
        <w:r w:rsidR="00A107CE">
          <w:rPr>
            <w:rFonts w:ascii="Times New Roman" w:hAnsi="Times New Roman" w:cs="Times New Roman"/>
            <w:color w:val="0070C0"/>
          </w:rPr>
          <w:t>, given their sensitivity to sample sizes</w:t>
        </w:r>
      </w:ins>
      <w:ins w:id="110" w:author="Nick Maxwell" w:date="2025-10-24T15:38:00Z" w16du:dateUtc="2025-10-24T20:38:00Z">
        <w:r w:rsidRPr="00A107CE">
          <w:rPr>
            <w:rFonts w:ascii="Times New Roman" w:hAnsi="Times New Roman" w:cs="Times New Roman"/>
            <w:color w:val="0070C0"/>
            <w:rPrChange w:id="111" w:author="Nick Maxwell" w:date="2025-10-25T10:03:00Z" w16du:dateUtc="2025-10-25T15:03:00Z">
              <w:rPr>
                <w:rFonts w:ascii="Times New Roman" w:hAnsi="Times New Roman" w:cs="Times New Roman"/>
              </w:rPr>
            </w:rPrChange>
          </w:rPr>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77264" w14:textId="317BC9A0" w:rsidR="002757EC" w:rsidRPr="002757EC" w:rsidRDefault="00C1337F">
    <w:pPr>
      <w:pStyle w:val="Header"/>
      <w:jc w:val="right"/>
      <w:rPr>
        <w:rFonts w:ascii="Times New Roman" w:hAnsi="Times New Roman" w:cs="Times New Roman"/>
        <w:sz w:val="24"/>
        <w:szCs w:val="24"/>
      </w:rPr>
    </w:pPr>
    <w:r>
      <w:rPr>
        <w:rFonts w:ascii="Times New Roman" w:hAnsi="Times New Roman" w:cs="Times New Roman"/>
        <w:sz w:val="24"/>
        <w:szCs w:val="24"/>
      </w:rPr>
      <w:t xml:space="preserve">JOLS AND </w:t>
    </w:r>
    <w:r w:rsidR="002757EC" w:rsidRPr="002757EC">
      <w:rPr>
        <w:rFonts w:ascii="Times New Roman" w:hAnsi="Times New Roman" w:cs="Times New Roman"/>
        <w:sz w:val="24"/>
        <w:szCs w:val="24"/>
      </w:rPr>
      <w:t>MEDIATED ASSOCIATES</w:t>
    </w:r>
    <w:r w:rsidR="002757EC" w:rsidRPr="002757EC">
      <w:rPr>
        <w:rFonts w:ascii="Times New Roman" w:hAnsi="Times New Roman" w:cs="Times New Roman"/>
        <w:sz w:val="24"/>
        <w:szCs w:val="24"/>
      </w:rPr>
      <w:tab/>
    </w:r>
    <w:r w:rsidR="002757EC" w:rsidRPr="002757EC">
      <w:rPr>
        <w:rFonts w:ascii="Times New Roman" w:hAnsi="Times New Roman" w:cs="Times New Roman"/>
        <w:sz w:val="24"/>
        <w:szCs w:val="24"/>
      </w:rPr>
      <w:tab/>
    </w:r>
    <w:sdt>
      <w:sdtPr>
        <w:rPr>
          <w:rFonts w:ascii="Times New Roman" w:hAnsi="Times New Roman" w:cs="Times New Roman"/>
          <w:sz w:val="24"/>
          <w:szCs w:val="24"/>
        </w:rPr>
        <w:id w:val="1830475473"/>
        <w:docPartObj>
          <w:docPartGallery w:val="Page Numbers (Top of Page)"/>
          <w:docPartUnique/>
        </w:docPartObj>
      </w:sdtPr>
      <w:sdtEndPr>
        <w:rPr>
          <w:noProof/>
        </w:rPr>
      </w:sdtEndPr>
      <w:sdtContent>
        <w:r w:rsidR="002757EC" w:rsidRPr="002757EC">
          <w:rPr>
            <w:rFonts w:ascii="Times New Roman" w:hAnsi="Times New Roman" w:cs="Times New Roman"/>
            <w:sz w:val="24"/>
            <w:szCs w:val="24"/>
          </w:rPr>
          <w:fldChar w:fldCharType="begin"/>
        </w:r>
        <w:r w:rsidR="002757EC" w:rsidRPr="002757EC">
          <w:rPr>
            <w:rFonts w:ascii="Times New Roman" w:hAnsi="Times New Roman" w:cs="Times New Roman"/>
            <w:sz w:val="24"/>
            <w:szCs w:val="24"/>
          </w:rPr>
          <w:instrText xml:space="preserve"> PAGE   \* MERGEFORMAT </w:instrText>
        </w:r>
        <w:r w:rsidR="002757EC" w:rsidRPr="002757EC">
          <w:rPr>
            <w:rFonts w:ascii="Times New Roman" w:hAnsi="Times New Roman" w:cs="Times New Roman"/>
            <w:sz w:val="24"/>
            <w:szCs w:val="24"/>
          </w:rPr>
          <w:fldChar w:fldCharType="separate"/>
        </w:r>
        <w:r w:rsidR="002757EC" w:rsidRPr="002757EC">
          <w:rPr>
            <w:rFonts w:ascii="Times New Roman" w:hAnsi="Times New Roman" w:cs="Times New Roman"/>
            <w:noProof/>
            <w:sz w:val="24"/>
            <w:szCs w:val="24"/>
          </w:rPr>
          <w:t>2</w:t>
        </w:r>
        <w:r w:rsidR="002757EC" w:rsidRPr="002757EC">
          <w:rPr>
            <w:rFonts w:ascii="Times New Roman" w:hAnsi="Times New Roman" w:cs="Times New Roman"/>
            <w:noProof/>
            <w:sz w:val="24"/>
            <w:szCs w:val="24"/>
          </w:rPr>
          <w:fldChar w:fldCharType="end"/>
        </w:r>
      </w:sdtContent>
    </w:sdt>
  </w:p>
  <w:p w14:paraId="209B4BCF" w14:textId="77777777" w:rsidR="002757EC" w:rsidRDefault="00275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324053456"/>
      <w:docPartObj>
        <w:docPartGallery w:val="Page Numbers (Top of Page)"/>
        <w:docPartUnique/>
      </w:docPartObj>
    </w:sdtPr>
    <w:sdtEndPr>
      <w:rPr>
        <w:noProof/>
      </w:rPr>
    </w:sdtEndPr>
    <w:sdtContent>
      <w:p w14:paraId="28A73034" w14:textId="3CCE927E" w:rsidR="002757EC" w:rsidRPr="002757EC" w:rsidRDefault="002757EC">
        <w:pPr>
          <w:pStyle w:val="Header"/>
          <w:jc w:val="right"/>
          <w:rPr>
            <w:rFonts w:ascii="Times New Roman" w:hAnsi="Times New Roman" w:cs="Times New Roman"/>
            <w:sz w:val="24"/>
            <w:szCs w:val="24"/>
          </w:rPr>
        </w:pPr>
        <w:r w:rsidRPr="002757EC">
          <w:rPr>
            <w:rFonts w:ascii="Times New Roman" w:hAnsi="Times New Roman" w:cs="Times New Roman"/>
            <w:sz w:val="24"/>
            <w:szCs w:val="24"/>
          </w:rPr>
          <w:t xml:space="preserve">Running Head: </w:t>
        </w:r>
        <w:r w:rsidR="00C1337F">
          <w:rPr>
            <w:rFonts w:ascii="Times New Roman" w:hAnsi="Times New Roman" w:cs="Times New Roman"/>
            <w:sz w:val="24"/>
            <w:szCs w:val="24"/>
          </w:rPr>
          <w:t>JOLS AND</w:t>
        </w:r>
        <w:r w:rsidRPr="002757EC">
          <w:rPr>
            <w:rFonts w:ascii="Times New Roman" w:hAnsi="Times New Roman" w:cs="Times New Roman"/>
            <w:sz w:val="24"/>
            <w:szCs w:val="24"/>
          </w:rPr>
          <w:t xml:space="preserve"> MEDIATED ASSCOCIATES</w:t>
        </w:r>
        <w:r w:rsidRPr="002757EC">
          <w:rPr>
            <w:rFonts w:ascii="Times New Roman" w:hAnsi="Times New Roman" w:cs="Times New Roman"/>
            <w:sz w:val="24"/>
            <w:szCs w:val="24"/>
          </w:rPr>
          <w:tab/>
        </w:r>
        <w:r w:rsidRPr="002757EC">
          <w:rPr>
            <w:rFonts w:ascii="Times New Roman" w:hAnsi="Times New Roman" w:cs="Times New Roman"/>
            <w:sz w:val="24"/>
            <w:szCs w:val="24"/>
          </w:rPr>
          <w:fldChar w:fldCharType="begin"/>
        </w:r>
        <w:r w:rsidRPr="002757EC">
          <w:rPr>
            <w:rFonts w:ascii="Times New Roman" w:hAnsi="Times New Roman" w:cs="Times New Roman"/>
            <w:sz w:val="24"/>
            <w:szCs w:val="24"/>
          </w:rPr>
          <w:instrText xml:space="preserve"> PAGE   \* MERGEFORMAT </w:instrText>
        </w:r>
        <w:r w:rsidRPr="002757EC">
          <w:rPr>
            <w:rFonts w:ascii="Times New Roman" w:hAnsi="Times New Roman" w:cs="Times New Roman"/>
            <w:sz w:val="24"/>
            <w:szCs w:val="24"/>
          </w:rPr>
          <w:fldChar w:fldCharType="separate"/>
        </w:r>
        <w:r w:rsidRPr="002757EC">
          <w:rPr>
            <w:rFonts w:ascii="Times New Roman" w:hAnsi="Times New Roman" w:cs="Times New Roman"/>
            <w:noProof/>
            <w:sz w:val="24"/>
            <w:szCs w:val="24"/>
          </w:rPr>
          <w:t>2</w:t>
        </w:r>
        <w:r w:rsidRPr="002757EC">
          <w:rPr>
            <w:rFonts w:ascii="Times New Roman" w:hAnsi="Times New Roman" w:cs="Times New Roman"/>
            <w:noProof/>
            <w:sz w:val="24"/>
            <w:szCs w:val="24"/>
          </w:rPr>
          <w:fldChar w:fldCharType="end"/>
        </w:r>
      </w:p>
    </w:sdtContent>
  </w:sdt>
  <w:p w14:paraId="33BDC314" w14:textId="77777777" w:rsidR="002757EC" w:rsidRPr="002757EC" w:rsidRDefault="002757EC">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k Huff">
    <w15:presenceInfo w15:providerId="AD" w15:userId="S::w989499@usm.edu::e6850478-d0cc-4d4a-9828-9b94a8b1b1d6"/>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EC"/>
    <w:rsid w:val="00001D32"/>
    <w:rsid w:val="00002009"/>
    <w:rsid w:val="0000218F"/>
    <w:rsid w:val="0000278F"/>
    <w:rsid w:val="00004496"/>
    <w:rsid w:val="00004922"/>
    <w:rsid w:val="00005596"/>
    <w:rsid w:val="000079CB"/>
    <w:rsid w:val="00013A9D"/>
    <w:rsid w:val="00013DC0"/>
    <w:rsid w:val="000143F0"/>
    <w:rsid w:val="00015B27"/>
    <w:rsid w:val="00015D72"/>
    <w:rsid w:val="00017337"/>
    <w:rsid w:val="000176A3"/>
    <w:rsid w:val="0002135B"/>
    <w:rsid w:val="000233F9"/>
    <w:rsid w:val="0002437B"/>
    <w:rsid w:val="000243FF"/>
    <w:rsid w:val="0002699C"/>
    <w:rsid w:val="00026A65"/>
    <w:rsid w:val="00030869"/>
    <w:rsid w:val="0003374B"/>
    <w:rsid w:val="000340C4"/>
    <w:rsid w:val="00037A94"/>
    <w:rsid w:val="00040251"/>
    <w:rsid w:val="00041D16"/>
    <w:rsid w:val="00044637"/>
    <w:rsid w:val="0004731D"/>
    <w:rsid w:val="00047F91"/>
    <w:rsid w:val="000500BA"/>
    <w:rsid w:val="000519CC"/>
    <w:rsid w:val="0005384F"/>
    <w:rsid w:val="00053E61"/>
    <w:rsid w:val="00056A74"/>
    <w:rsid w:val="00061C0E"/>
    <w:rsid w:val="00061E2A"/>
    <w:rsid w:val="00061ED2"/>
    <w:rsid w:val="000620F4"/>
    <w:rsid w:val="00062903"/>
    <w:rsid w:val="00063C55"/>
    <w:rsid w:val="00064C7F"/>
    <w:rsid w:val="00064DEC"/>
    <w:rsid w:val="00065755"/>
    <w:rsid w:val="00066DF3"/>
    <w:rsid w:val="000675DC"/>
    <w:rsid w:val="00071499"/>
    <w:rsid w:val="00074B14"/>
    <w:rsid w:val="00077FAA"/>
    <w:rsid w:val="000813EC"/>
    <w:rsid w:val="0008190E"/>
    <w:rsid w:val="0008366D"/>
    <w:rsid w:val="0008750C"/>
    <w:rsid w:val="00090284"/>
    <w:rsid w:val="00090D5F"/>
    <w:rsid w:val="000921DE"/>
    <w:rsid w:val="00092D03"/>
    <w:rsid w:val="00093144"/>
    <w:rsid w:val="0009589C"/>
    <w:rsid w:val="00096560"/>
    <w:rsid w:val="00096982"/>
    <w:rsid w:val="000A1687"/>
    <w:rsid w:val="000A66DF"/>
    <w:rsid w:val="000B002C"/>
    <w:rsid w:val="000B5065"/>
    <w:rsid w:val="000B5D09"/>
    <w:rsid w:val="000B7D18"/>
    <w:rsid w:val="000C1A13"/>
    <w:rsid w:val="000C2337"/>
    <w:rsid w:val="000C2DD4"/>
    <w:rsid w:val="000C3109"/>
    <w:rsid w:val="000C452D"/>
    <w:rsid w:val="000C4FB7"/>
    <w:rsid w:val="000C7E4B"/>
    <w:rsid w:val="000D230D"/>
    <w:rsid w:val="000D4096"/>
    <w:rsid w:val="000D5F97"/>
    <w:rsid w:val="000D69B7"/>
    <w:rsid w:val="000E2B26"/>
    <w:rsid w:val="000E377D"/>
    <w:rsid w:val="000E7297"/>
    <w:rsid w:val="000F1078"/>
    <w:rsid w:val="000F2038"/>
    <w:rsid w:val="000F525D"/>
    <w:rsid w:val="000F5740"/>
    <w:rsid w:val="001004EA"/>
    <w:rsid w:val="00100C23"/>
    <w:rsid w:val="00100EE5"/>
    <w:rsid w:val="00101377"/>
    <w:rsid w:val="00101392"/>
    <w:rsid w:val="00101938"/>
    <w:rsid w:val="001044D5"/>
    <w:rsid w:val="0010527F"/>
    <w:rsid w:val="00111F96"/>
    <w:rsid w:val="00115021"/>
    <w:rsid w:val="00125362"/>
    <w:rsid w:val="00125DE6"/>
    <w:rsid w:val="0013550F"/>
    <w:rsid w:val="00136C83"/>
    <w:rsid w:val="00136E5F"/>
    <w:rsid w:val="00140DA2"/>
    <w:rsid w:val="00141091"/>
    <w:rsid w:val="0014499E"/>
    <w:rsid w:val="001454B8"/>
    <w:rsid w:val="00147AE0"/>
    <w:rsid w:val="0015032F"/>
    <w:rsid w:val="00151E44"/>
    <w:rsid w:val="00152A32"/>
    <w:rsid w:val="00154E11"/>
    <w:rsid w:val="0016445C"/>
    <w:rsid w:val="00165F1D"/>
    <w:rsid w:val="0016792D"/>
    <w:rsid w:val="0017587B"/>
    <w:rsid w:val="00176E39"/>
    <w:rsid w:val="00180F9D"/>
    <w:rsid w:val="00182182"/>
    <w:rsid w:val="00183DF0"/>
    <w:rsid w:val="001840D2"/>
    <w:rsid w:val="00184EA4"/>
    <w:rsid w:val="00187486"/>
    <w:rsid w:val="001930F3"/>
    <w:rsid w:val="00197F03"/>
    <w:rsid w:val="001A6AF9"/>
    <w:rsid w:val="001A7A55"/>
    <w:rsid w:val="001B5C0C"/>
    <w:rsid w:val="001C5C69"/>
    <w:rsid w:val="001C7448"/>
    <w:rsid w:val="001D190A"/>
    <w:rsid w:val="001D22F3"/>
    <w:rsid w:val="001D269C"/>
    <w:rsid w:val="001D4D29"/>
    <w:rsid w:val="001D6C48"/>
    <w:rsid w:val="001D738A"/>
    <w:rsid w:val="001D7A90"/>
    <w:rsid w:val="001E134F"/>
    <w:rsid w:val="001E5D8A"/>
    <w:rsid w:val="001E72A3"/>
    <w:rsid w:val="001E76AB"/>
    <w:rsid w:val="001F1F69"/>
    <w:rsid w:val="001F2797"/>
    <w:rsid w:val="001F2C47"/>
    <w:rsid w:val="001F3A70"/>
    <w:rsid w:val="001F510C"/>
    <w:rsid w:val="001F7C4E"/>
    <w:rsid w:val="00200EFD"/>
    <w:rsid w:val="00204573"/>
    <w:rsid w:val="00205335"/>
    <w:rsid w:val="002055B4"/>
    <w:rsid w:val="00207411"/>
    <w:rsid w:val="00210A4E"/>
    <w:rsid w:val="002120DF"/>
    <w:rsid w:val="0021435F"/>
    <w:rsid w:val="002145B9"/>
    <w:rsid w:val="00221A3B"/>
    <w:rsid w:val="00221B47"/>
    <w:rsid w:val="00222D5B"/>
    <w:rsid w:val="0022514E"/>
    <w:rsid w:val="002314BB"/>
    <w:rsid w:val="0023411F"/>
    <w:rsid w:val="0023534B"/>
    <w:rsid w:val="002354D7"/>
    <w:rsid w:val="00237AF8"/>
    <w:rsid w:val="0024163F"/>
    <w:rsid w:val="002449CB"/>
    <w:rsid w:val="0024588C"/>
    <w:rsid w:val="00250BEE"/>
    <w:rsid w:val="002548DF"/>
    <w:rsid w:val="00257CD2"/>
    <w:rsid w:val="00260327"/>
    <w:rsid w:val="00260B75"/>
    <w:rsid w:val="00275456"/>
    <w:rsid w:val="002757EC"/>
    <w:rsid w:val="00275B6C"/>
    <w:rsid w:val="00277041"/>
    <w:rsid w:val="002813CD"/>
    <w:rsid w:val="0028470A"/>
    <w:rsid w:val="0029403D"/>
    <w:rsid w:val="002A1590"/>
    <w:rsid w:val="002A2CCC"/>
    <w:rsid w:val="002A7121"/>
    <w:rsid w:val="002B231B"/>
    <w:rsid w:val="002B238D"/>
    <w:rsid w:val="002B24A3"/>
    <w:rsid w:val="002B3E98"/>
    <w:rsid w:val="002C1185"/>
    <w:rsid w:val="002C1E32"/>
    <w:rsid w:val="002C2D2C"/>
    <w:rsid w:val="002C3BDF"/>
    <w:rsid w:val="002C4BFD"/>
    <w:rsid w:val="002C69F4"/>
    <w:rsid w:val="002C7BB1"/>
    <w:rsid w:val="002D03ED"/>
    <w:rsid w:val="002D237B"/>
    <w:rsid w:val="002D28ED"/>
    <w:rsid w:val="002D4BC7"/>
    <w:rsid w:val="002D711C"/>
    <w:rsid w:val="002E1F97"/>
    <w:rsid w:val="002E3352"/>
    <w:rsid w:val="002E3FB2"/>
    <w:rsid w:val="002E5FF3"/>
    <w:rsid w:val="002E6F7C"/>
    <w:rsid w:val="002F16E7"/>
    <w:rsid w:val="002F21EF"/>
    <w:rsid w:val="002F455B"/>
    <w:rsid w:val="002F62C2"/>
    <w:rsid w:val="0030375C"/>
    <w:rsid w:val="003072DF"/>
    <w:rsid w:val="003126E3"/>
    <w:rsid w:val="003127D9"/>
    <w:rsid w:val="00313143"/>
    <w:rsid w:val="00315E22"/>
    <w:rsid w:val="00316289"/>
    <w:rsid w:val="0031715F"/>
    <w:rsid w:val="00317B96"/>
    <w:rsid w:val="00323113"/>
    <w:rsid w:val="00325F53"/>
    <w:rsid w:val="003303AC"/>
    <w:rsid w:val="003310FB"/>
    <w:rsid w:val="00337190"/>
    <w:rsid w:val="0033739E"/>
    <w:rsid w:val="003447A0"/>
    <w:rsid w:val="003471B5"/>
    <w:rsid w:val="0035090F"/>
    <w:rsid w:val="0035526D"/>
    <w:rsid w:val="00355BED"/>
    <w:rsid w:val="00356ACE"/>
    <w:rsid w:val="0036055D"/>
    <w:rsid w:val="00363240"/>
    <w:rsid w:val="00366AA2"/>
    <w:rsid w:val="00366EAF"/>
    <w:rsid w:val="00370CB1"/>
    <w:rsid w:val="00371815"/>
    <w:rsid w:val="0037266A"/>
    <w:rsid w:val="00380F44"/>
    <w:rsid w:val="0038124C"/>
    <w:rsid w:val="00381B17"/>
    <w:rsid w:val="00385A5D"/>
    <w:rsid w:val="00385C48"/>
    <w:rsid w:val="0038637D"/>
    <w:rsid w:val="00386FC4"/>
    <w:rsid w:val="00390939"/>
    <w:rsid w:val="00392F15"/>
    <w:rsid w:val="00393516"/>
    <w:rsid w:val="00397D27"/>
    <w:rsid w:val="003A09E6"/>
    <w:rsid w:val="003A1903"/>
    <w:rsid w:val="003A2C42"/>
    <w:rsid w:val="003A3EE3"/>
    <w:rsid w:val="003A4DEF"/>
    <w:rsid w:val="003A5A38"/>
    <w:rsid w:val="003A6081"/>
    <w:rsid w:val="003B121A"/>
    <w:rsid w:val="003B1712"/>
    <w:rsid w:val="003B18D8"/>
    <w:rsid w:val="003B3393"/>
    <w:rsid w:val="003B392C"/>
    <w:rsid w:val="003B3DC4"/>
    <w:rsid w:val="003B5EC8"/>
    <w:rsid w:val="003B69DE"/>
    <w:rsid w:val="003B6C50"/>
    <w:rsid w:val="003C310E"/>
    <w:rsid w:val="003C5424"/>
    <w:rsid w:val="003D1B07"/>
    <w:rsid w:val="003D2434"/>
    <w:rsid w:val="003D4BE2"/>
    <w:rsid w:val="003D654F"/>
    <w:rsid w:val="003D70C8"/>
    <w:rsid w:val="003D7C15"/>
    <w:rsid w:val="003E0385"/>
    <w:rsid w:val="003E24E2"/>
    <w:rsid w:val="003E2656"/>
    <w:rsid w:val="003E3BDF"/>
    <w:rsid w:val="003E6CD6"/>
    <w:rsid w:val="003F0859"/>
    <w:rsid w:val="003F186D"/>
    <w:rsid w:val="003F6A1B"/>
    <w:rsid w:val="003F6EB2"/>
    <w:rsid w:val="003F79E7"/>
    <w:rsid w:val="00401B13"/>
    <w:rsid w:val="0040482B"/>
    <w:rsid w:val="0040510F"/>
    <w:rsid w:val="00410DE2"/>
    <w:rsid w:val="0041115D"/>
    <w:rsid w:val="00415851"/>
    <w:rsid w:val="00415ED9"/>
    <w:rsid w:val="004161AE"/>
    <w:rsid w:val="00423C34"/>
    <w:rsid w:val="00425373"/>
    <w:rsid w:val="004255E3"/>
    <w:rsid w:val="004310A1"/>
    <w:rsid w:val="0043167E"/>
    <w:rsid w:val="00434C9E"/>
    <w:rsid w:val="00437EFB"/>
    <w:rsid w:val="00442122"/>
    <w:rsid w:val="00445DB2"/>
    <w:rsid w:val="004470EF"/>
    <w:rsid w:val="00447649"/>
    <w:rsid w:val="00453C1B"/>
    <w:rsid w:val="00464562"/>
    <w:rsid w:val="004648E6"/>
    <w:rsid w:val="00470774"/>
    <w:rsid w:val="00472184"/>
    <w:rsid w:val="00476FD8"/>
    <w:rsid w:val="00476FFB"/>
    <w:rsid w:val="00477B89"/>
    <w:rsid w:val="00482A57"/>
    <w:rsid w:val="00482EFA"/>
    <w:rsid w:val="00485E74"/>
    <w:rsid w:val="00497A70"/>
    <w:rsid w:val="004A0C25"/>
    <w:rsid w:val="004A70D4"/>
    <w:rsid w:val="004A765C"/>
    <w:rsid w:val="004B220B"/>
    <w:rsid w:val="004B43CE"/>
    <w:rsid w:val="004B53BF"/>
    <w:rsid w:val="004C2288"/>
    <w:rsid w:val="004C4BB5"/>
    <w:rsid w:val="004C5474"/>
    <w:rsid w:val="004C568E"/>
    <w:rsid w:val="004C64C7"/>
    <w:rsid w:val="004C67DE"/>
    <w:rsid w:val="004C6EBC"/>
    <w:rsid w:val="004C75B4"/>
    <w:rsid w:val="004D2D5D"/>
    <w:rsid w:val="004D35B7"/>
    <w:rsid w:val="004D44BD"/>
    <w:rsid w:val="004E0278"/>
    <w:rsid w:val="004E305D"/>
    <w:rsid w:val="004E6226"/>
    <w:rsid w:val="004F7D9B"/>
    <w:rsid w:val="00501123"/>
    <w:rsid w:val="005012D9"/>
    <w:rsid w:val="005029D5"/>
    <w:rsid w:val="00503D9C"/>
    <w:rsid w:val="0050764D"/>
    <w:rsid w:val="00507E79"/>
    <w:rsid w:val="00510DAC"/>
    <w:rsid w:val="00510F94"/>
    <w:rsid w:val="0051158C"/>
    <w:rsid w:val="00512188"/>
    <w:rsid w:val="00521E00"/>
    <w:rsid w:val="0052483F"/>
    <w:rsid w:val="005261D3"/>
    <w:rsid w:val="00527C20"/>
    <w:rsid w:val="00527FBC"/>
    <w:rsid w:val="0053004E"/>
    <w:rsid w:val="00530EA3"/>
    <w:rsid w:val="00532050"/>
    <w:rsid w:val="0053397A"/>
    <w:rsid w:val="00533E16"/>
    <w:rsid w:val="00534C3C"/>
    <w:rsid w:val="00536CD1"/>
    <w:rsid w:val="00537303"/>
    <w:rsid w:val="005379FC"/>
    <w:rsid w:val="005415A7"/>
    <w:rsid w:val="00541FF7"/>
    <w:rsid w:val="00542635"/>
    <w:rsid w:val="00542862"/>
    <w:rsid w:val="00544E13"/>
    <w:rsid w:val="00547C13"/>
    <w:rsid w:val="0055474A"/>
    <w:rsid w:val="00554DA2"/>
    <w:rsid w:val="005556BE"/>
    <w:rsid w:val="00555FDF"/>
    <w:rsid w:val="0055652E"/>
    <w:rsid w:val="00556605"/>
    <w:rsid w:val="0055788D"/>
    <w:rsid w:val="005600B3"/>
    <w:rsid w:val="00563421"/>
    <w:rsid w:val="00563C6B"/>
    <w:rsid w:val="00565305"/>
    <w:rsid w:val="0056778A"/>
    <w:rsid w:val="00570547"/>
    <w:rsid w:val="00572C68"/>
    <w:rsid w:val="0057485A"/>
    <w:rsid w:val="0057611E"/>
    <w:rsid w:val="00577611"/>
    <w:rsid w:val="0058008D"/>
    <w:rsid w:val="00581C69"/>
    <w:rsid w:val="00583765"/>
    <w:rsid w:val="00583E7E"/>
    <w:rsid w:val="00590681"/>
    <w:rsid w:val="005932F5"/>
    <w:rsid w:val="00593481"/>
    <w:rsid w:val="00594D86"/>
    <w:rsid w:val="0059530C"/>
    <w:rsid w:val="00596DB8"/>
    <w:rsid w:val="005972DA"/>
    <w:rsid w:val="0059785A"/>
    <w:rsid w:val="00597F47"/>
    <w:rsid w:val="005A2537"/>
    <w:rsid w:val="005A3E6D"/>
    <w:rsid w:val="005A48A9"/>
    <w:rsid w:val="005A7F28"/>
    <w:rsid w:val="005B2CCB"/>
    <w:rsid w:val="005B3A2A"/>
    <w:rsid w:val="005B6841"/>
    <w:rsid w:val="005C11BC"/>
    <w:rsid w:val="005C12BA"/>
    <w:rsid w:val="005C28B7"/>
    <w:rsid w:val="005C5608"/>
    <w:rsid w:val="005C5AB3"/>
    <w:rsid w:val="005C79E5"/>
    <w:rsid w:val="005D038B"/>
    <w:rsid w:val="005D0E8C"/>
    <w:rsid w:val="005D1A34"/>
    <w:rsid w:val="005D30F5"/>
    <w:rsid w:val="005D4BD9"/>
    <w:rsid w:val="005D4BF2"/>
    <w:rsid w:val="005D7E7F"/>
    <w:rsid w:val="005E3EAF"/>
    <w:rsid w:val="005E602C"/>
    <w:rsid w:val="005E78BD"/>
    <w:rsid w:val="005F5AD6"/>
    <w:rsid w:val="00603BE7"/>
    <w:rsid w:val="006040E9"/>
    <w:rsid w:val="00605D82"/>
    <w:rsid w:val="006061D5"/>
    <w:rsid w:val="00607FE7"/>
    <w:rsid w:val="00611710"/>
    <w:rsid w:val="00611C39"/>
    <w:rsid w:val="00614D49"/>
    <w:rsid w:val="00614FA1"/>
    <w:rsid w:val="006167A9"/>
    <w:rsid w:val="00623DCB"/>
    <w:rsid w:val="00623F33"/>
    <w:rsid w:val="0062617D"/>
    <w:rsid w:val="006265AA"/>
    <w:rsid w:val="00627BA3"/>
    <w:rsid w:val="00632464"/>
    <w:rsid w:val="00632578"/>
    <w:rsid w:val="00632EB9"/>
    <w:rsid w:val="006346E1"/>
    <w:rsid w:val="00634D51"/>
    <w:rsid w:val="00641258"/>
    <w:rsid w:val="006443A0"/>
    <w:rsid w:val="006477AC"/>
    <w:rsid w:val="00651D49"/>
    <w:rsid w:val="006525B1"/>
    <w:rsid w:val="0065376D"/>
    <w:rsid w:val="00654924"/>
    <w:rsid w:val="006557AF"/>
    <w:rsid w:val="00655A78"/>
    <w:rsid w:val="00657F1D"/>
    <w:rsid w:val="00661C25"/>
    <w:rsid w:val="00662C07"/>
    <w:rsid w:val="00665DE5"/>
    <w:rsid w:val="00670A84"/>
    <w:rsid w:val="00672BE4"/>
    <w:rsid w:val="0067399B"/>
    <w:rsid w:val="00674F36"/>
    <w:rsid w:val="00677104"/>
    <w:rsid w:val="0068017D"/>
    <w:rsid w:val="00680B86"/>
    <w:rsid w:val="0068145A"/>
    <w:rsid w:val="0068291A"/>
    <w:rsid w:val="0068380F"/>
    <w:rsid w:val="00690835"/>
    <w:rsid w:val="00690DAF"/>
    <w:rsid w:val="00691B6F"/>
    <w:rsid w:val="006A0795"/>
    <w:rsid w:val="006A25CB"/>
    <w:rsid w:val="006A419B"/>
    <w:rsid w:val="006A659B"/>
    <w:rsid w:val="006A6956"/>
    <w:rsid w:val="006B0333"/>
    <w:rsid w:val="006B5697"/>
    <w:rsid w:val="006B6EAA"/>
    <w:rsid w:val="006C269E"/>
    <w:rsid w:val="006C3F10"/>
    <w:rsid w:val="006C5018"/>
    <w:rsid w:val="006C7535"/>
    <w:rsid w:val="006D0179"/>
    <w:rsid w:val="006D1107"/>
    <w:rsid w:val="006D2110"/>
    <w:rsid w:val="006D67AA"/>
    <w:rsid w:val="006E1013"/>
    <w:rsid w:val="006E21C3"/>
    <w:rsid w:val="006E2F5F"/>
    <w:rsid w:val="006E6099"/>
    <w:rsid w:val="006E65ED"/>
    <w:rsid w:val="006E7752"/>
    <w:rsid w:val="006F12CC"/>
    <w:rsid w:val="006F5435"/>
    <w:rsid w:val="006F57E8"/>
    <w:rsid w:val="00700851"/>
    <w:rsid w:val="00702B6C"/>
    <w:rsid w:val="00704AB8"/>
    <w:rsid w:val="00705E95"/>
    <w:rsid w:val="007116BE"/>
    <w:rsid w:val="007132AE"/>
    <w:rsid w:val="00713F37"/>
    <w:rsid w:val="00717B7E"/>
    <w:rsid w:val="00720852"/>
    <w:rsid w:val="00721534"/>
    <w:rsid w:val="00725A54"/>
    <w:rsid w:val="00726046"/>
    <w:rsid w:val="00730945"/>
    <w:rsid w:val="00730CE2"/>
    <w:rsid w:val="00732BFF"/>
    <w:rsid w:val="007362FD"/>
    <w:rsid w:val="00736406"/>
    <w:rsid w:val="00736BCE"/>
    <w:rsid w:val="00736DEA"/>
    <w:rsid w:val="00740FBD"/>
    <w:rsid w:val="00742013"/>
    <w:rsid w:val="007422D8"/>
    <w:rsid w:val="00742376"/>
    <w:rsid w:val="00742E81"/>
    <w:rsid w:val="00744B1E"/>
    <w:rsid w:val="00750B34"/>
    <w:rsid w:val="00754989"/>
    <w:rsid w:val="00756EE4"/>
    <w:rsid w:val="00760794"/>
    <w:rsid w:val="00760B2C"/>
    <w:rsid w:val="00761F0A"/>
    <w:rsid w:val="00763577"/>
    <w:rsid w:val="00763698"/>
    <w:rsid w:val="007637F7"/>
    <w:rsid w:val="00766862"/>
    <w:rsid w:val="00770A5E"/>
    <w:rsid w:val="00773B72"/>
    <w:rsid w:val="00773FB0"/>
    <w:rsid w:val="00774FB0"/>
    <w:rsid w:val="00775A38"/>
    <w:rsid w:val="00776F6C"/>
    <w:rsid w:val="00782FE9"/>
    <w:rsid w:val="00783CDD"/>
    <w:rsid w:val="007849FB"/>
    <w:rsid w:val="00785053"/>
    <w:rsid w:val="00790D5B"/>
    <w:rsid w:val="0079719F"/>
    <w:rsid w:val="007A10AA"/>
    <w:rsid w:val="007A2D85"/>
    <w:rsid w:val="007A45DA"/>
    <w:rsid w:val="007A5003"/>
    <w:rsid w:val="007A5483"/>
    <w:rsid w:val="007A6D7D"/>
    <w:rsid w:val="007B01B5"/>
    <w:rsid w:val="007B477E"/>
    <w:rsid w:val="007B4918"/>
    <w:rsid w:val="007B5393"/>
    <w:rsid w:val="007B5500"/>
    <w:rsid w:val="007B7478"/>
    <w:rsid w:val="007C1168"/>
    <w:rsid w:val="007C1C62"/>
    <w:rsid w:val="007C67FC"/>
    <w:rsid w:val="007C7D4D"/>
    <w:rsid w:val="007D0749"/>
    <w:rsid w:val="007D3D09"/>
    <w:rsid w:val="007D4FAD"/>
    <w:rsid w:val="007D76CC"/>
    <w:rsid w:val="007E080C"/>
    <w:rsid w:val="007E4CA7"/>
    <w:rsid w:val="007E6A50"/>
    <w:rsid w:val="007E6C5C"/>
    <w:rsid w:val="007E722D"/>
    <w:rsid w:val="007E7DB4"/>
    <w:rsid w:val="007F255B"/>
    <w:rsid w:val="007F2988"/>
    <w:rsid w:val="007F5FC5"/>
    <w:rsid w:val="008015C5"/>
    <w:rsid w:val="008024CE"/>
    <w:rsid w:val="00802DEF"/>
    <w:rsid w:val="008048C9"/>
    <w:rsid w:val="00804C60"/>
    <w:rsid w:val="00805495"/>
    <w:rsid w:val="008058C5"/>
    <w:rsid w:val="008063D7"/>
    <w:rsid w:val="0081208B"/>
    <w:rsid w:val="008126FF"/>
    <w:rsid w:val="00814194"/>
    <w:rsid w:val="0081438E"/>
    <w:rsid w:val="00814F56"/>
    <w:rsid w:val="00816692"/>
    <w:rsid w:val="00817E6C"/>
    <w:rsid w:val="008207F4"/>
    <w:rsid w:val="00820F42"/>
    <w:rsid w:val="00821ACB"/>
    <w:rsid w:val="00822CBB"/>
    <w:rsid w:val="00827927"/>
    <w:rsid w:val="0083018D"/>
    <w:rsid w:val="00837B2F"/>
    <w:rsid w:val="008402AB"/>
    <w:rsid w:val="00841142"/>
    <w:rsid w:val="0084553E"/>
    <w:rsid w:val="008455B6"/>
    <w:rsid w:val="0084770D"/>
    <w:rsid w:val="00850A52"/>
    <w:rsid w:val="008524BB"/>
    <w:rsid w:val="00860CF8"/>
    <w:rsid w:val="00861FA2"/>
    <w:rsid w:val="00862E33"/>
    <w:rsid w:val="00863758"/>
    <w:rsid w:val="00866B52"/>
    <w:rsid w:val="00873C88"/>
    <w:rsid w:val="0087488F"/>
    <w:rsid w:val="008817EC"/>
    <w:rsid w:val="00886DB0"/>
    <w:rsid w:val="00891106"/>
    <w:rsid w:val="00893539"/>
    <w:rsid w:val="008A09F7"/>
    <w:rsid w:val="008A1C5B"/>
    <w:rsid w:val="008A1D2C"/>
    <w:rsid w:val="008A2B41"/>
    <w:rsid w:val="008A4888"/>
    <w:rsid w:val="008A5173"/>
    <w:rsid w:val="008A5BBC"/>
    <w:rsid w:val="008A7647"/>
    <w:rsid w:val="008B12E0"/>
    <w:rsid w:val="008B4567"/>
    <w:rsid w:val="008C4B4F"/>
    <w:rsid w:val="008C7458"/>
    <w:rsid w:val="008D20F7"/>
    <w:rsid w:val="008D25C4"/>
    <w:rsid w:val="008D51FB"/>
    <w:rsid w:val="008D56BF"/>
    <w:rsid w:val="008D5AB0"/>
    <w:rsid w:val="008D5B69"/>
    <w:rsid w:val="008D76D7"/>
    <w:rsid w:val="008E3600"/>
    <w:rsid w:val="008E48DC"/>
    <w:rsid w:val="008E78A7"/>
    <w:rsid w:val="008F0EFA"/>
    <w:rsid w:val="008F7A4D"/>
    <w:rsid w:val="009024BC"/>
    <w:rsid w:val="009035CB"/>
    <w:rsid w:val="0090401C"/>
    <w:rsid w:val="0090427A"/>
    <w:rsid w:val="00905B74"/>
    <w:rsid w:val="00906228"/>
    <w:rsid w:val="00907425"/>
    <w:rsid w:val="00907713"/>
    <w:rsid w:val="00910B8C"/>
    <w:rsid w:val="00910DBA"/>
    <w:rsid w:val="00912AED"/>
    <w:rsid w:val="009162A1"/>
    <w:rsid w:val="009169CE"/>
    <w:rsid w:val="00917BA0"/>
    <w:rsid w:val="0092165F"/>
    <w:rsid w:val="00924CDF"/>
    <w:rsid w:val="00931608"/>
    <w:rsid w:val="00931821"/>
    <w:rsid w:val="00932A00"/>
    <w:rsid w:val="009351BA"/>
    <w:rsid w:val="00936732"/>
    <w:rsid w:val="00941CC5"/>
    <w:rsid w:val="00945787"/>
    <w:rsid w:val="00946E51"/>
    <w:rsid w:val="009505A4"/>
    <w:rsid w:val="00950DE8"/>
    <w:rsid w:val="009573BE"/>
    <w:rsid w:val="00957A98"/>
    <w:rsid w:val="009609F5"/>
    <w:rsid w:val="009647B2"/>
    <w:rsid w:val="00964BE2"/>
    <w:rsid w:val="00965C15"/>
    <w:rsid w:val="009714A6"/>
    <w:rsid w:val="00971553"/>
    <w:rsid w:val="00972D77"/>
    <w:rsid w:val="00973D9C"/>
    <w:rsid w:val="00975E84"/>
    <w:rsid w:val="0097782A"/>
    <w:rsid w:val="00984C54"/>
    <w:rsid w:val="009850AB"/>
    <w:rsid w:val="0099081B"/>
    <w:rsid w:val="00992331"/>
    <w:rsid w:val="00992E1C"/>
    <w:rsid w:val="00992F3D"/>
    <w:rsid w:val="00993BA6"/>
    <w:rsid w:val="00994DA4"/>
    <w:rsid w:val="009965F2"/>
    <w:rsid w:val="009A03AA"/>
    <w:rsid w:val="009A5A46"/>
    <w:rsid w:val="009A72AC"/>
    <w:rsid w:val="009A7DEA"/>
    <w:rsid w:val="009B01F9"/>
    <w:rsid w:val="009B02DF"/>
    <w:rsid w:val="009B25A1"/>
    <w:rsid w:val="009B3624"/>
    <w:rsid w:val="009B3BBB"/>
    <w:rsid w:val="009B45B1"/>
    <w:rsid w:val="009C00BD"/>
    <w:rsid w:val="009C23AF"/>
    <w:rsid w:val="009C3EA3"/>
    <w:rsid w:val="009C7DBA"/>
    <w:rsid w:val="009D4918"/>
    <w:rsid w:val="009D4F1E"/>
    <w:rsid w:val="009D5112"/>
    <w:rsid w:val="009D72F0"/>
    <w:rsid w:val="009D7D02"/>
    <w:rsid w:val="009E1FCF"/>
    <w:rsid w:val="009E2442"/>
    <w:rsid w:val="009E3D7D"/>
    <w:rsid w:val="009E628D"/>
    <w:rsid w:val="009E67AA"/>
    <w:rsid w:val="009F052D"/>
    <w:rsid w:val="009F23D3"/>
    <w:rsid w:val="009F52D6"/>
    <w:rsid w:val="009F68FA"/>
    <w:rsid w:val="009F6E77"/>
    <w:rsid w:val="00A0039E"/>
    <w:rsid w:val="00A01AA2"/>
    <w:rsid w:val="00A05197"/>
    <w:rsid w:val="00A06AA2"/>
    <w:rsid w:val="00A07A9F"/>
    <w:rsid w:val="00A107CE"/>
    <w:rsid w:val="00A134D2"/>
    <w:rsid w:val="00A203B8"/>
    <w:rsid w:val="00A233E4"/>
    <w:rsid w:val="00A23F9C"/>
    <w:rsid w:val="00A25FF1"/>
    <w:rsid w:val="00A26E18"/>
    <w:rsid w:val="00A32B01"/>
    <w:rsid w:val="00A44FA1"/>
    <w:rsid w:val="00A45014"/>
    <w:rsid w:val="00A45B41"/>
    <w:rsid w:val="00A45F22"/>
    <w:rsid w:val="00A472EE"/>
    <w:rsid w:val="00A50E5C"/>
    <w:rsid w:val="00A53186"/>
    <w:rsid w:val="00A55961"/>
    <w:rsid w:val="00A569BF"/>
    <w:rsid w:val="00A613DB"/>
    <w:rsid w:val="00A64186"/>
    <w:rsid w:val="00A65BE0"/>
    <w:rsid w:val="00A65CE6"/>
    <w:rsid w:val="00A67B44"/>
    <w:rsid w:val="00A67EE1"/>
    <w:rsid w:val="00A67F34"/>
    <w:rsid w:val="00A7117D"/>
    <w:rsid w:val="00A71A12"/>
    <w:rsid w:val="00A73E29"/>
    <w:rsid w:val="00A7634C"/>
    <w:rsid w:val="00A77456"/>
    <w:rsid w:val="00A80885"/>
    <w:rsid w:val="00A80FA4"/>
    <w:rsid w:val="00A82A36"/>
    <w:rsid w:val="00A84EE6"/>
    <w:rsid w:val="00A86022"/>
    <w:rsid w:val="00A871C6"/>
    <w:rsid w:val="00A90212"/>
    <w:rsid w:val="00A9199B"/>
    <w:rsid w:val="00A93CC4"/>
    <w:rsid w:val="00A94677"/>
    <w:rsid w:val="00A95C1E"/>
    <w:rsid w:val="00A9628C"/>
    <w:rsid w:val="00A9714B"/>
    <w:rsid w:val="00AA0D7E"/>
    <w:rsid w:val="00AA152F"/>
    <w:rsid w:val="00AA3D60"/>
    <w:rsid w:val="00AA4849"/>
    <w:rsid w:val="00AA585B"/>
    <w:rsid w:val="00AA670A"/>
    <w:rsid w:val="00AB1906"/>
    <w:rsid w:val="00AB1F89"/>
    <w:rsid w:val="00AB6E5D"/>
    <w:rsid w:val="00AB771A"/>
    <w:rsid w:val="00AB77CF"/>
    <w:rsid w:val="00AC0B2D"/>
    <w:rsid w:val="00AC4147"/>
    <w:rsid w:val="00AC5017"/>
    <w:rsid w:val="00AC5D46"/>
    <w:rsid w:val="00AC6C8A"/>
    <w:rsid w:val="00AC71D9"/>
    <w:rsid w:val="00AC76EA"/>
    <w:rsid w:val="00AD1423"/>
    <w:rsid w:val="00AD3C25"/>
    <w:rsid w:val="00AD446C"/>
    <w:rsid w:val="00AD6A90"/>
    <w:rsid w:val="00AD7293"/>
    <w:rsid w:val="00AE01BD"/>
    <w:rsid w:val="00AE1180"/>
    <w:rsid w:val="00AE18F2"/>
    <w:rsid w:val="00AE1B58"/>
    <w:rsid w:val="00AE33FF"/>
    <w:rsid w:val="00AE6DD5"/>
    <w:rsid w:val="00AE729A"/>
    <w:rsid w:val="00AF191D"/>
    <w:rsid w:val="00AF7C76"/>
    <w:rsid w:val="00B01990"/>
    <w:rsid w:val="00B02034"/>
    <w:rsid w:val="00B03138"/>
    <w:rsid w:val="00B03783"/>
    <w:rsid w:val="00B045E7"/>
    <w:rsid w:val="00B052EA"/>
    <w:rsid w:val="00B06D18"/>
    <w:rsid w:val="00B06F14"/>
    <w:rsid w:val="00B13947"/>
    <w:rsid w:val="00B13A3D"/>
    <w:rsid w:val="00B13F69"/>
    <w:rsid w:val="00B17782"/>
    <w:rsid w:val="00B2319D"/>
    <w:rsid w:val="00B26395"/>
    <w:rsid w:val="00B32D65"/>
    <w:rsid w:val="00B3306A"/>
    <w:rsid w:val="00B407C0"/>
    <w:rsid w:val="00B42857"/>
    <w:rsid w:val="00B44BFD"/>
    <w:rsid w:val="00B46ECE"/>
    <w:rsid w:val="00B471E5"/>
    <w:rsid w:val="00B501FB"/>
    <w:rsid w:val="00B50FA3"/>
    <w:rsid w:val="00B54C95"/>
    <w:rsid w:val="00B60D1C"/>
    <w:rsid w:val="00B63AC5"/>
    <w:rsid w:val="00B66BE8"/>
    <w:rsid w:val="00B74F2B"/>
    <w:rsid w:val="00B839D9"/>
    <w:rsid w:val="00B85D39"/>
    <w:rsid w:val="00B86A9B"/>
    <w:rsid w:val="00B90FF6"/>
    <w:rsid w:val="00B9329A"/>
    <w:rsid w:val="00B95202"/>
    <w:rsid w:val="00B97793"/>
    <w:rsid w:val="00BA01A9"/>
    <w:rsid w:val="00BA1537"/>
    <w:rsid w:val="00BA1549"/>
    <w:rsid w:val="00BA1D57"/>
    <w:rsid w:val="00BA3418"/>
    <w:rsid w:val="00BA36B8"/>
    <w:rsid w:val="00BA3AFB"/>
    <w:rsid w:val="00BA4423"/>
    <w:rsid w:val="00BA4B04"/>
    <w:rsid w:val="00BA53AC"/>
    <w:rsid w:val="00BB4527"/>
    <w:rsid w:val="00BB4705"/>
    <w:rsid w:val="00BB6DD7"/>
    <w:rsid w:val="00BB7132"/>
    <w:rsid w:val="00BC30A2"/>
    <w:rsid w:val="00BC3444"/>
    <w:rsid w:val="00BC3AFC"/>
    <w:rsid w:val="00BC46EE"/>
    <w:rsid w:val="00BC552A"/>
    <w:rsid w:val="00BC716D"/>
    <w:rsid w:val="00BD117A"/>
    <w:rsid w:val="00BD1266"/>
    <w:rsid w:val="00BD1A68"/>
    <w:rsid w:val="00BD594F"/>
    <w:rsid w:val="00BD5ED2"/>
    <w:rsid w:val="00BE0CB8"/>
    <w:rsid w:val="00BE4AC0"/>
    <w:rsid w:val="00BE7EC3"/>
    <w:rsid w:val="00BF1981"/>
    <w:rsid w:val="00BF44E8"/>
    <w:rsid w:val="00BF4B7A"/>
    <w:rsid w:val="00BF501E"/>
    <w:rsid w:val="00BF6897"/>
    <w:rsid w:val="00C064F8"/>
    <w:rsid w:val="00C07ED2"/>
    <w:rsid w:val="00C103CD"/>
    <w:rsid w:val="00C10D1A"/>
    <w:rsid w:val="00C11470"/>
    <w:rsid w:val="00C1337F"/>
    <w:rsid w:val="00C146C2"/>
    <w:rsid w:val="00C14A3A"/>
    <w:rsid w:val="00C14D2A"/>
    <w:rsid w:val="00C15832"/>
    <w:rsid w:val="00C30534"/>
    <w:rsid w:val="00C30828"/>
    <w:rsid w:val="00C34FC4"/>
    <w:rsid w:val="00C35887"/>
    <w:rsid w:val="00C36E29"/>
    <w:rsid w:val="00C37E19"/>
    <w:rsid w:val="00C43C77"/>
    <w:rsid w:val="00C51898"/>
    <w:rsid w:val="00C544D3"/>
    <w:rsid w:val="00C555BF"/>
    <w:rsid w:val="00C5796A"/>
    <w:rsid w:val="00C612A3"/>
    <w:rsid w:val="00C61E76"/>
    <w:rsid w:val="00C6376A"/>
    <w:rsid w:val="00C70D6F"/>
    <w:rsid w:val="00C72AD2"/>
    <w:rsid w:val="00C74C36"/>
    <w:rsid w:val="00C81BB5"/>
    <w:rsid w:val="00C82DA2"/>
    <w:rsid w:val="00C834F1"/>
    <w:rsid w:val="00C840DC"/>
    <w:rsid w:val="00C86F4B"/>
    <w:rsid w:val="00C92F24"/>
    <w:rsid w:val="00C93148"/>
    <w:rsid w:val="00C93B90"/>
    <w:rsid w:val="00C966A3"/>
    <w:rsid w:val="00CA3D20"/>
    <w:rsid w:val="00CA41AB"/>
    <w:rsid w:val="00CA5DF7"/>
    <w:rsid w:val="00CA662D"/>
    <w:rsid w:val="00CB024A"/>
    <w:rsid w:val="00CB05FF"/>
    <w:rsid w:val="00CB5724"/>
    <w:rsid w:val="00CB65C5"/>
    <w:rsid w:val="00CC0072"/>
    <w:rsid w:val="00CC120C"/>
    <w:rsid w:val="00CC39D8"/>
    <w:rsid w:val="00CC4BD6"/>
    <w:rsid w:val="00CD06AB"/>
    <w:rsid w:val="00CD5E13"/>
    <w:rsid w:val="00CD702A"/>
    <w:rsid w:val="00CE49ED"/>
    <w:rsid w:val="00CE4F02"/>
    <w:rsid w:val="00CE5B21"/>
    <w:rsid w:val="00CE5FA3"/>
    <w:rsid w:val="00CE76B2"/>
    <w:rsid w:val="00CE76EA"/>
    <w:rsid w:val="00CF093E"/>
    <w:rsid w:val="00CF2CF7"/>
    <w:rsid w:val="00CF419E"/>
    <w:rsid w:val="00CF4344"/>
    <w:rsid w:val="00CF47ED"/>
    <w:rsid w:val="00CF6E85"/>
    <w:rsid w:val="00D005DF"/>
    <w:rsid w:val="00D03003"/>
    <w:rsid w:val="00D03E97"/>
    <w:rsid w:val="00D058C3"/>
    <w:rsid w:val="00D06890"/>
    <w:rsid w:val="00D10D37"/>
    <w:rsid w:val="00D1257A"/>
    <w:rsid w:val="00D21CA9"/>
    <w:rsid w:val="00D238C3"/>
    <w:rsid w:val="00D23D29"/>
    <w:rsid w:val="00D2738F"/>
    <w:rsid w:val="00D27CE9"/>
    <w:rsid w:val="00D34A7E"/>
    <w:rsid w:val="00D3534C"/>
    <w:rsid w:val="00D357D5"/>
    <w:rsid w:val="00D36CBB"/>
    <w:rsid w:val="00D370DE"/>
    <w:rsid w:val="00D37DC7"/>
    <w:rsid w:val="00D42CA3"/>
    <w:rsid w:val="00D45345"/>
    <w:rsid w:val="00D46812"/>
    <w:rsid w:val="00D46A48"/>
    <w:rsid w:val="00D5038B"/>
    <w:rsid w:val="00D51797"/>
    <w:rsid w:val="00D52AE4"/>
    <w:rsid w:val="00D57880"/>
    <w:rsid w:val="00D65092"/>
    <w:rsid w:val="00D71AD1"/>
    <w:rsid w:val="00D720EE"/>
    <w:rsid w:val="00D72937"/>
    <w:rsid w:val="00D72C7F"/>
    <w:rsid w:val="00D749C5"/>
    <w:rsid w:val="00D7751F"/>
    <w:rsid w:val="00D8167F"/>
    <w:rsid w:val="00D837A5"/>
    <w:rsid w:val="00D8479F"/>
    <w:rsid w:val="00D87BEC"/>
    <w:rsid w:val="00DA03FF"/>
    <w:rsid w:val="00DA5C08"/>
    <w:rsid w:val="00DA7178"/>
    <w:rsid w:val="00DB0DB2"/>
    <w:rsid w:val="00DB2899"/>
    <w:rsid w:val="00DB3D18"/>
    <w:rsid w:val="00DB48E3"/>
    <w:rsid w:val="00DB5C38"/>
    <w:rsid w:val="00DB5EF7"/>
    <w:rsid w:val="00DC2D62"/>
    <w:rsid w:val="00DC2FFA"/>
    <w:rsid w:val="00DC3566"/>
    <w:rsid w:val="00DC43B2"/>
    <w:rsid w:val="00DC6277"/>
    <w:rsid w:val="00DC7D9A"/>
    <w:rsid w:val="00DD354D"/>
    <w:rsid w:val="00DD65A5"/>
    <w:rsid w:val="00DD6B42"/>
    <w:rsid w:val="00DD70C9"/>
    <w:rsid w:val="00DD764A"/>
    <w:rsid w:val="00DD768E"/>
    <w:rsid w:val="00DE2B53"/>
    <w:rsid w:val="00DE3F5B"/>
    <w:rsid w:val="00DE44DE"/>
    <w:rsid w:val="00DE7685"/>
    <w:rsid w:val="00DF5822"/>
    <w:rsid w:val="00E00E1E"/>
    <w:rsid w:val="00E01968"/>
    <w:rsid w:val="00E02918"/>
    <w:rsid w:val="00E048E3"/>
    <w:rsid w:val="00E07605"/>
    <w:rsid w:val="00E1003D"/>
    <w:rsid w:val="00E11AC9"/>
    <w:rsid w:val="00E13264"/>
    <w:rsid w:val="00E13497"/>
    <w:rsid w:val="00E14F7D"/>
    <w:rsid w:val="00E219DF"/>
    <w:rsid w:val="00E22094"/>
    <w:rsid w:val="00E22EB5"/>
    <w:rsid w:val="00E2444A"/>
    <w:rsid w:val="00E268CA"/>
    <w:rsid w:val="00E27E3E"/>
    <w:rsid w:val="00E316EE"/>
    <w:rsid w:val="00E33DFE"/>
    <w:rsid w:val="00E35441"/>
    <w:rsid w:val="00E35AC7"/>
    <w:rsid w:val="00E35FC4"/>
    <w:rsid w:val="00E3769E"/>
    <w:rsid w:val="00E40D95"/>
    <w:rsid w:val="00E44EE0"/>
    <w:rsid w:val="00E51B86"/>
    <w:rsid w:val="00E52BA6"/>
    <w:rsid w:val="00E52FA9"/>
    <w:rsid w:val="00E54317"/>
    <w:rsid w:val="00E55DA4"/>
    <w:rsid w:val="00E5716F"/>
    <w:rsid w:val="00E575A9"/>
    <w:rsid w:val="00E60B09"/>
    <w:rsid w:val="00E60D3F"/>
    <w:rsid w:val="00E60E91"/>
    <w:rsid w:val="00E72018"/>
    <w:rsid w:val="00E729E6"/>
    <w:rsid w:val="00E7551B"/>
    <w:rsid w:val="00E766BE"/>
    <w:rsid w:val="00E77CD8"/>
    <w:rsid w:val="00E80A8B"/>
    <w:rsid w:val="00E83AC7"/>
    <w:rsid w:val="00E87675"/>
    <w:rsid w:val="00E93737"/>
    <w:rsid w:val="00E95A24"/>
    <w:rsid w:val="00E96BC3"/>
    <w:rsid w:val="00EA0063"/>
    <w:rsid w:val="00EA0965"/>
    <w:rsid w:val="00EA1A69"/>
    <w:rsid w:val="00EA28D4"/>
    <w:rsid w:val="00EA30AA"/>
    <w:rsid w:val="00EA5D54"/>
    <w:rsid w:val="00EA6B67"/>
    <w:rsid w:val="00EB0408"/>
    <w:rsid w:val="00EB0592"/>
    <w:rsid w:val="00EB3A43"/>
    <w:rsid w:val="00EB40D7"/>
    <w:rsid w:val="00EB4F48"/>
    <w:rsid w:val="00EB549C"/>
    <w:rsid w:val="00EB62FC"/>
    <w:rsid w:val="00EB6C1F"/>
    <w:rsid w:val="00EB713B"/>
    <w:rsid w:val="00EB7DAA"/>
    <w:rsid w:val="00EC1E4E"/>
    <w:rsid w:val="00EC6AA7"/>
    <w:rsid w:val="00ED0276"/>
    <w:rsid w:val="00ED0FA9"/>
    <w:rsid w:val="00ED2337"/>
    <w:rsid w:val="00ED3401"/>
    <w:rsid w:val="00ED7F9B"/>
    <w:rsid w:val="00EE11F1"/>
    <w:rsid w:val="00EE3C64"/>
    <w:rsid w:val="00EE3FC7"/>
    <w:rsid w:val="00EE5579"/>
    <w:rsid w:val="00EE5630"/>
    <w:rsid w:val="00EF2DCD"/>
    <w:rsid w:val="00EF529E"/>
    <w:rsid w:val="00EF7645"/>
    <w:rsid w:val="00EF7CD8"/>
    <w:rsid w:val="00F00F21"/>
    <w:rsid w:val="00F03E81"/>
    <w:rsid w:val="00F04FEC"/>
    <w:rsid w:val="00F07418"/>
    <w:rsid w:val="00F10AF3"/>
    <w:rsid w:val="00F10C29"/>
    <w:rsid w:val="00F14EC6"/>
    <w:rsid w:val="00F16064"/>
    <w:rsid w:val="00F16495"/>
    <w:rsid w:val="00F16F97"/>
    <w:rsid w:val="00F239B7"/>
    <w:rsid w:val="00F23F24"/>
    <w:rsid w:val="00F27B3F"/>
    <w:rsid w:val="00F302F6"/>
    <w:rsid w:val="00F334BB"/>
    <w:rsid w:val="00F3385D"/>
    <w:rsid w:val="00F33F3E"/>
    <w:rsid w:val="00F340C2"/>
    <w:rsid w:val="00F36183"/>
    <w:rsid w:val="00F3633B"/>
    <w:rsid w:val="00F40133"/>
    <w:rsid w:val="00F41059"/>
    <w:rsid w:val="00F42365"/>
    <w:rsid w:val="00F429F9"/>
    <w:rsid w:val="00F5028D"/>
    <w:rsid w:val="00F50BF1"/>
    <w:rsid w:val="00F53971"/>
    <w:rsid w:val="00F53EF1"/>
    <w:rsid w:val="00F5426D"/>
    <w:rsid w:val="00F5496A"/>
    <w:rsid w:val="00F55ABB"/>
    <w:rsid w:val="00F56551"/>
    <w:rsid w:val="00F56753"/>
    <w:rsid w:val="00F56A4A"/>
    <w:rsid w:val="00F57554"/>
    <w:rsid w:val="00F63014"/>
    <w:rsid w:val="00F760F0"/>
    <w:rsid w:val="00F767E0"/>
    <w:rsid w:val="00F8160B"/>
    <w:rsid w:val="00F817CA"/>
    <w:rsid w:val="00F86580"/>
    <w:rsid w:val="00F87B74"/>
    <w:rsid w:val="00F929F7"/>
    <w:rsid w:val="00F94289"/>
    <w:rsid w:val="00F942E6"/>
    <w:rsid w:val="00FA1979"/>
    <w:rsid w:val="00FA23DB"/>
    <w:rsid w:val="00FA39A5"/>
    <w:rsid w:val="00FA3B06"/>
    <w:rsid w:val="00FA401F"/>
    <w:rsid w:val="00FA4698"/>
    <w:rsid w:val="00FA4732"/>
    <w:rsid w:val="00FA4A96"/>
    <w:rsid w:val="00FA66E8"/>
    <w:rsid w:val="00FB14AD"/>
    <w:rsid w:val="00FB2B1C"/>
    <w:rsid w:val="00FB5544"/>
    <w:rsid w:val="00FC06EC"/>
    <w:rsid w:val="00FC3BCC"/>
    <w:rsid w:val="00FC409E"/>
    <w:rsid w:val="00FC5633"/>
    <w:rsid w:val="00FD3D18"/>
    <w:rsid w:val="00FD67FF"/>
    <w:rsid w:val="00FD6BF3"/>
    <w:rsid w:val="00FD6C2F"/>
    <w:rsid w:val="00FD7012"/>
    <w:rsid w:val="00FE02CF"/>
    <w:rsid w:val="00FE0EF3"/>
    <w:rsid w:val="00FE219A"/>
    <w:rsid w:val="00FE3232"/>
    <w:rsid w:val="00FE6310"/>
    <w:rsid w:val="00FE75D5"/>
    <w:rsid w:val="00FF1335"/>
    <w:rsid w:val="00FF46DD"/>
    <w:rsid w:val="00FF56C1"/>
    <w:rsid w:val="00FF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1D4D"/>
  <w15:chartTrackingRefBased/>
  <w15:docId w15:val="{F2F81BE3-B158-44F1-8FC5-7FC93E6A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7EC"/>
    <w:rPr>
      <w:rFonts w:eastAsiaTheme="majorEastAsia" w:cstheme="majorBidi"/>
      <w:color w:val="272727" w:themeColor="text1" w:themeTint="D8"/>
    </w:rPr>
  </w:style>
  <w:style w:type="paragraph" w:styleId="Title">
    <w:name w:val="Title"/>
    <w:basedOn w:val="Normal"/>
    <w:next w:val="Normal"/>
    <w:link w:val="TitleChar"/>
    <w:uiPriority w:val="10"/>
    <w:qFormat/>
    <w:rsid w:val="00275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7EC"/>
    <w:pPr>
      <w:spacing w:before="160"/>
      <w:jc w:val="center"/>
    </w:pPr>
    <w:rPr>
      <w:i/>
      <w:iCs/>
      <w:color w:val="404040" w:themeColor="text1" w:themeTint="BF"/>
    </w:rPr>
  </w:style>
  <w:style w:type="character" w:customStyle="1" w:styleId="QuoteChar">
    <w:name w:val="Quote Char"/>
    <w:basedOn w:val="DefaultParagraphFont"/>
    <w:link w:val="Quote"/>
    <w:uiPriority w:val="29"/>
    <w:rsid w:val="002757EC"/>
    <w:rPr>
      <w:i/>
      <w:iCs/>
      <w:color w:val="404040" w:themeColor="text1" w:themeTint="BF"/>
    </w:rPr>
  </w:style>
  <w:style w:type="paragraph" w:styleId="ListParagraph">
    <w:name w:val="List Paragraph"/>
    <w:basedOn w:val="Normal"/>
    <w:uiPriority w:val="34"/>
    <w:qFormat/>
    <w:rsid w:val="002757EC"/>
    <w:pPr>
      <w:ind w:left="720"/>
      <w:contextualSpacing/>
    </w:pPr>
  </w:style>
  <w:style w:type="character" w:styleId="IntenseEmphasis">
    <w:name w:val="Intense Emphasis"/>
    <w:basedOn w:val="DefaultParagraphFont"/>
    <w:uiPriority w:val="21"/>
    <w:qFormat/>
    <w:rsid w:val="002757EC"/>
    <w:rPr>
      <w:i/>
      <w:iCs/>
      <w:color w:val="0F4761" w:themeColor="accent1" w:themeShade="BF"/>
    </w:rPr>
  </w:style>
  <w:style w:type="paragraph" w:styleId="IntenseQuote">
    <w:name w:val="Intense Quote"/>
    <w:basedOn w:val="Normal"/>
    <w:next w:val="Normal"/>
    <w:link w:val="IntenseQuoteChar"/>
    <w:uiPriority w:val="30"/>
    <w:qFormat/>
    <w:rsid w:val="00275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7EC"/>
    <w:rPr>
      <w:i/>
      <w:iCs/>
      <w:color w:val="0F4761" w:themeColor="accent1" w:themeShade="BF"/>
    </w:rPr>
  </w:style>
  <w:style w:type="character" w:styleId="IntenseReference">
    <w:name w:val="Intense Reference"/>
    <w:basedOn w:val="DefaultParagraphFont"/>
    <w:uiPriority w:val="32"/>
    <w:qFormat/>
    <w:rsid w:val="002757EC"/>
    <w:rPr>
      <w:b/>
      <w:bCs/>
      <w:smallCaps/>
      <w:color w:val="0F4761" w:themeColor="accent1" w:themeShade="BF"/>
      <w:spacing w:val="5"/>
    </w:rPr>
  </w:style>
  <w:style w:type="paragraph" w:styleId="Header">
    <w:name w:val="header"/>
    <w:basedOn w:val="Normal"/>
    <w:link w:val="HeaderChar"/>
    <w:uiPriority w:val="99"/>
    <w:unhideWhenUsed/>
    <w:rsid w:val="00275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7EC"/>
  </w:style>
  <w:style w:type="paragraph" w:styleId="Footer">
    <w:name w:val="footer"/>
    <w:basedOn w:val="Normal"/>
    <w:link w:val="FooterChar"/>
    <w:uiPriority w:val="99"/>
    <w:unhideWhenUsed/>
    <w:rsid w:val="00275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7EC"/>
  </w:style>
  <w:style w:type="character" w:styleId="CommentReference">
    <w:name w:val="annotation reference"/>
    <w:basedOn w:val="DefaultParagraphFont"/>
    <w:uiPriority w:val="99"/>
    <w:semiHidden/>
    <w:unhideWhenUsed/>
    <w:rsid w:val="00B01990"/>
    <w:rPr>
      <w:sz w:val="16"/>
      <w:szCs w:val="16"/>
    </w:rPr>
  </w:style>
  <w:style w:type="paragraph" w:styleId="CommentText">
    <w:name w:val="annotation text"/>
    <w:basedOn w:val="Normal"/>
    <w:link w:val="CommentTextChar"/>
    <w:uiPriority w:val="99"/>
    <w:unhideWhenUsed/>
    <w:rsid w:val="00B01990"/>
    <w:pPr>
      <w:spacing w:line="240" w:lineRule="auto"/>
    </w:pPr>
    <w:rPr>
      <w:sz w:val="20"/>
      <w:szCs w:val="20"/>
    </w:rPr>
  </w:style>
  <w:style w:type="character" w:customStyle="1" w:styleId="CommentTextChar">
    <w:name w:val="Comment Text Char"/>
    <w:basedOn w:val="DefaultParagraphFont"/>
    <w:link w:val="CommentText"/>
    <w:uiPriority w:val="99"/>
    <w:rsid w:val="00B01990"/>
    <w:rPr>
      <w:sz w:val="20"/>
      <w:szCs w:val="20"/>
    </w:rPr>
  </w:style>
  <w:style w:type="paragraph" w:styleId="CommentSubject">
    <w:name w:val="annotation subject"/>
    <w:basedOn w:val="CommentText"/>
    <w:next w:val="CommentText"/>
    <w:link w:val="CommentSubjectChar"/>
    <w:uiPriority w:val="99"/>
    <w:semiHidden/>
    <w:unhideWhenUsed/>
    <w:rsid w:val="00B01990"/>
    <w:rPr>
      <w:b/>
      <w:bCs/>
    </w:rPr>
  </w:style>
  <w:style w:type="character" w:customStyle="1" w:styleId="CommentSubjectChar">
    <w:name w:val="Comment Subject Char"/>
    <w:basedOn w:val="CommentTextChar"/>
    <w:link w:val="CommentSubject"/>
    <w:uiPriority w:val="99"/>
    <w:semiHidden/>
    <w:rsid w:val="00B01990"/>
    <w:rPr>
      <w:b/>
      <w:bCs/>
      <w:sz w:val="20"/>
      <w:szCs w:val="20"/>
    </w:rPr>
  </w:style>
  <w:style w:type="table" w:styleId="TableGrid">
    <w:name w:val="Table Grid"/>
    <w:basedOn w:val="TableNormal"/>
    <w:uiPriority w:val="39"/>
    <w:rsid w:val="00F0741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83DF0"/>
    <w:rPr>
      <w:i/>
      <w:iCs/>
    </w:rPr>
  </w:style>
  <w:style w:type="character" w:styleId="Hyperlink">
    <w:name w:val="Hyperlink"/>
    <w:basedOn w:val="DefaultParagraphFont"/>
    <w:uiPriority w:val="99"/>
    <w:unhideWhenUsed/>
    <w:rsid w:val="00690DAF"/>
    <w:rPr>
      <w:color w:val="467886" w:themeColor="hyperlink"/>
      <w:u w:val="single"/>
    </w:rPr>
  </w:style>
  <w:style w:type="character" w:styleId="UnresolvedMention">
    <w:name w:val="Unresolved Mention"/>
    <w:basedOn w:val="DefaultParagraphFont"/>
    <w:uiPriority w:val="99"/>
    <w:semiHidden/>
    <w:unhideWhenUsed/>
    <w:rsid w:val="00690DAF"/>
    <w:rPr>
      <w:color w:val="605E5C"/>
      <w:shd w:val="clear" w:color="auto" w:fill="E1DFDD"/>
    </w:rPr>
  </w:style>
  <w:style w:type="paragraph" w:styleId="NormalWeb">
    <w:name w:val="Normal (Web)"/>
    <w:basedOn w:val="Normal"/>
    <w:uiPriority w:val="99"/>
    <w:semiHidden/>
    <w:unhideWhenUsed/>
    <w:rsid w:val="00725A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316289"/>
    <w:pPr>
      <w:spacing w:after="0" w:line="240" w:lineRule="auto"/>
    </w:pPr>
  </w:style>
  <w:style w:type="paragraph" w:styleId="FootnoteText">
    <w:name w:val="footnote text"/>
    <w:basedOn w:val="Normal"/>
    <w:link w:val="FootnoteTextChar"/>
    <w:uiPriority w:val="99"/>
    <w:semiHidden/>
    <w:unhideWhenUsed/>
    <w:rsid w:val="008166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6692"/>
    <w:rPr>
      <w:sz w:val="20"/>
      <w:szCs w:val="20"/>
    </w:rPr>
  </w:style>
  <w:style w:type="character" w:styleId="FootnoteReference">
    <w:name w:val="footnote reference"/>
    <w:basedOn w:val="DefaultParagraphFont"/>
    <w:uiPriority w:val="99"/>
    <w:semiHidden/>
    <w:unhideWhenUsed/>
    <w:rsid w:val="008166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18168">
      <w:bodyDiv w:val="1"/>
      <w:marLeft w:val="0"/>
      <w:marRight w:val="0"/>
      <w:marTop w:val="0"/>
      <w:marBottom w:val="0"/>
      <w:divBdr>
        <w:top w:val="none" w:sz="0" w:space="0" w:color="auto"/>
        <w:left w:val="none" w:sz="0" w:space="0" w:color="auto"/>
        <w:bottom w:val="none" w:sz="0" w:space="0" w:color="auto"/>
        <w:right w:val="none" w:sz="0" w:space="0" w:color="auto"/>
      </w:divBdr>
    </w:div>
    <w:div w:id="718670192">
      <w:bodyDiv w:val="1"/>
      <w:marLeft w:val="0"/>
      <w:marRight w:val="0"/>
      <w:marTop w:val="0"/>
      <w:marBottom w:val="0"/>
      <w:divBdr>
        <w:top w:val="none" w:sz="0" w:space="0" w:color="auto"/>
        <w:left w:val="none" w:sz="0" w:space="0" w:color="auto"/>
        <w:bottom w:val="none" w:sz="0" w:space="0" w:color="auto"/>
        <w:right w:val="none" w:sz="0" w:space="0" w:color="auto"/>
      </w:divBdr>
    </w:div>
    <w:div w:id="1360278867">
      <w:bodyDiv w:val="1"/>
      <w:marLeft w:val="0"/>
      <w:marRight w:val="0"/>
      <w:marTop w:val="0"/>
      <w:marBottom w:val="0"/>
      <w:divBdr>
        <w:top w:val="none" w:sz="0" w:space="0" w:color="auto"/>
        <w:left w:val="none" w:sz="0" w:space="0" w:color="auto"/>
        <w:bottom w:val="none" w:sz="0" w:space="0" w:color="auto"/>
        <w:right w:val="none" w:sz="0" w:space="0" w:color="auto"/>
      </w:divBdr>
    </w:div>
    <w:div w:id="1432776327">
      <w:bodyDiv w:val="1"/>
      <w:marLeft w:val="0"/>
      <w:marRight w:val="0"/>
      <w:marTop w:val="0"/>
      <w:marBottom w:val="0"/>
      <w:divBdr>
        <w:top w:val="none" w:sz="0" w:space="0" w:color="auto"/>
        <w:left w:val="none" w:sz="0" w:space="0" w:color="auto"/>
        <w:bottom w:val="none" w:sz="0" w:space="0" w:color="auto"/>
        <w:right w:val="none" w:sz="0" w:space="0" w:color="auto"/>
      </w:divBdr>
    </w:div>
    <w:div w:id="1843281021">
      <w:bodyDiv w:val="1"/>
      <w:marLeft w:val="0"/>
      <w:marRight w:val="0"/>
      <w:marTop w:val="0"/>
      <w:marBottom w:val="0"/>
      <w:divBdr>
        <w:top w:val="none" w:sz="0" w:space="0" w:color="auto"/>
        <w:left w:val="none" w:sz="0" w:space="0" w:color="auto"/>
        <w:bottom w:val="none" w:sz="0" w:space="0" w:color="auto"/>
        <w:right w:val="none" w:sz="0" w:space="0" w:color="auto"/>
      </w:divBdr>
    </w:div>
    <w:div w:id="203406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ikeymarica/Collector"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3044A-E4A4-474E-8882-B6F19415A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3778</TotalTime>
  <Pages>50</Pages>
  <Words>12663</Words>
  <Characters>72181</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98</cp:revision>
  <dcterms:created xsi:type="dcterms:W3CDTF">2025-04-21T21:18:00Z</dcterms:created>
  <dcterms:modified xsi:type="dcterms:W3CDTF">2025-10-25T15:15:00Z</dcterms:modified>
</cp:coreProperties>
</file>