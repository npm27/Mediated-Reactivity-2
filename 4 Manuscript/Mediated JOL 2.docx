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46B1F0A5"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ins w:id="0" w:author="Nick Maxwell" w:date="2025-04-05T10:06:00Z" w16du:dateUtc="2025-04-05T15:06:00Z">
        <w:r w:rsidR="00260B75" w:rsidRPr="00260B75">
          <w:rPr>
            <w:rFonts w:ascii="Times New Roman" w:hAnsi="Times New Roman" w:cs="Times New Roman"/>
            <w:sz w:val="24"/>
            <w:szCs w:val="24"/>
            <w:highlight w:val="yellow"/>
            <w:rPrChange w:id="1" w:author="Nick Maxwell" w:date="2025-04-05T10:06:00Z" w16du:dateUtc="2025-04-05T15:06:00Z">
              <w:rPr>
                <w:rFonts w:ascii="Times New Roman" w:hAnsi="Times New Roman" w:cs="Times New Roman"/>
                <w:sz w:val="24"/>
                <w:szCs w:val="24"/>
              </w:rPr>
            </w:rPrChange>
          </w:rPr>
          <w:t>XXXX</w:t>
        </w:r>
      </w:ins>
      <w:del w:id="2" w:author="Nick Maxwell" w:date="2025-04-05T10:06:00Z" w16du:dateUtc="2025-04-05T15:06:00Z">
        <w:r w:rsidR="00F767E0" w:rsidRPr="00F767E0" w:rsidDel="00260B75">
          <w:rPr>
            <w:rFonts w:ascii="Times New Roman" w:hAnsi="Times New Roman" w:cs="Times New Roman"/>
            <w:sz w:val="24"/>
            <w:szCs w:val="24"/>
          </w:rPr>
          <w:delText>8646</w:delText>
        </w:r>
      </w:del>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FEDF77F"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del w:id="3" w:author="Nick Maxwell" w:date="2025-04-05T10:11:00Z" w16du:dateUtc="2025-04-05T15:11:00Z">
        <w:r w:rsidR="00CB05FF" w:rsidDel="00260B75">
          <w:rPr>
            <w:rFonts w:ascii="Times New Roman" w:hAnsi="Times New Roman" w:cs="Times New Roman"/>
            <w:sz w:val="24"/>
            <w:szCs w:val="24"/>
          </w:rPr>
          <w:delText xml:space="preserve">which </w:delText>
        </w:r>
        <w:r w:rsidR="004C67DE" w:rsidDel="00260B75">
          <w:rPr>
            <w:rFonts w:ascii="Times New Roman" w:hAnsi="Times New Roman" w:cs="Times New Roman"/>
            <w:sz w:val="24"/>
            <w:szCs w:val="24"/>
          </w:rPr>
          <w:delText>increased</w:delText>
        </w:r>
      </w:del>
      <w:ins w:id="4" w:author="Nick Maxwell" w:date="2025-04-05T10:11:00Z" w16du:dateUtc="2025-04-05T15:11:00Z">
        <w:r w:rsidR="00260B75">
          <w:rPr>
            <w:rFonts w:ascii="Times New Roman" w:hAnsi="Times New Roman" w:cs="Times New Roman"/>
            <w:sz w:val="24"/>
            <w:szCs w:val="24"/>
          </w:rPr>
          <w:t>increasing</w:t>
        </w:r>
      </w:ins>
      <w:r w:rsidR="004C67DE">
        <w:rPr>
          <w:rFonts w:ascii="Times New Roman" w:hAnsi="Times New Roman" w:cs="Times New Roman"/>
          <w:sz w:val="24"/>
          <w:szCs w:val="24"/>
        </w:rPr>
        <w:t xml:space="preserve"> the associative distance between </w:t>
      </w:r>
      <w:del w:id="5" w:author="Nick Maxwell" w:date="2025-04-05T10:11:00Z" w16du:dateUtc="2025-04-05T15:11:00Z">
        <w:r w:rsidR="004C67DE" w:rsidDel="00260B75">
          <w:rPr>
            <w:rFonts w:ascii="Times New Roman" w:hAnsi="Times New Roman" w:cs="Times New Roman"/>
            <w:sz w:val="24"/>
            <w:szCs w:val="24"/>
          </w:rPr>
          <w:delText>cue and target</w:delText>
        </w:r>
      </w:del>
      <w:ins w:id="6" w:author="Nick Maxwell" w:date="2025-04-05T10:11:00Z" w16du:dateUtc="2025-04-05T15:11:00Z">
        <w:r w:rsidR="00260B75">
          <w:rPr>
            <w:rFonts w:ascii="Times New Roman" w:hAnsi="Times New Roman" w:cs="Times New Roman"/>
            <w:sz w:val="24"/>
            <w:szCs w:val="24"/>
          </w:rPr>
          <w:t>items</w:t>
        </w:r>
      </w:ins>
      <w:r w:rsidR="004C67DE">
        <w:rPr>
          <w:rFonts w:ascii="Times New Roman" w:hAnsi="Times New Roman" w:cs="Times New Roman"/>
          <w:sz w:val="24"/>
          <w:szCs w:val="24"/>
        </w:rPr>
        <w:t xml:space="preserve">. Across experiments, </w:t>
      </w:r>
      <w:del w:id="7" w:author="Nick Maxwell" w:date="2025-04-05T10:11:00Z" w16du:dateUtc="2025-04-05T15:11:00Z">
        <w:r w:rsidR="004C67DE" w:rsidDel="00260B75">
          <w:rPr>
            <w:rFonts w:ascii="Times New Roman" w:hAnsi="Times New Roman" w:cs="Times New Roman"/>
            <w:sz w:val="24"/>
            <w:szCs w:val="24"/>
          </w:rPr>
          <w:delText xml:space="preserve">we found that </w:delText>
        </w:r>
      </w:del>
      <w:r w:rsidR="004C67DE">
        <w:rPr>
          <w:rFonts w:ascii="Times New Roman" w:hAnsi="Times New Roman" w:cs="Times New Roman"/>
          <w:sz w:val="24"/>
          <w:szCs w:val="24"/>
        </w:rPr>
        <w:t xml:space="preserve">JOLs consistently improved memory for all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316289">
        <w:rPr>
          <w:rFonts w:ascii="Times New Roman" w:hAnsi="Times New Roman" w:cs="Times New Roman"/>
          <w:sz w:val="24"/>
          <w:szCs w:val="24"/>
        </w:rPr>
        <w:t xml:space="preserve"> </w:t>
      </w:r>
      <w:r w:rsidR="006477AC">
        <w:rPr>
          <w:rFonts w:ascii="Times New Roman" w:hAnsi="Times New Roman" w:cs="Times New Roman"/>
          <w:sz w:val="24"/>
          <w:szCs w:val="24"/>
        </w:rPr>
        <w:t xml:space="preserve">including </w:t>
      </w:r>
      <w:r w:rsidR="00316289">
        <w:rPr>
          <w:rFonts w:ascii="Times New Roman" w:hAnsi="Times New Roman" w:cs="Times New Roman"/>
          <w:sz w:val="24"/>
          <w:szCs w:val="24"/>
        </w:rPr>
        <w:t>both single or double</w:t>
      </w:r>
      <w:r w:rsidR="006477AC">
        <w:rPr>
          <w:rFonts w:ascii="Times New Roman" w:hAnsi="Times New Roman" w:cs="Times New Roman"/>
          <w:sz w:val="24"/>
          <w:szCs w:val="24"/>
        </w:rPr>
        <w:t xml:space="preserve">, </w:t>
      </w:r>
      <w:r w:rsidR="00316289">
        <w:rPr>
          <w:rFonts w:ascii="Times New Roman" w:hAnsi="Times New Roman" w:cs="Times New Roman"/>
          <w:sz w:val="24"/>
          <w:szCs w:val="24"/>
        </w:rPr>
        <w:t xml:space="preserve">and </w:t>
      </w:r>
      <w:ins w:id="8" w:author="Nick Maxwell" w:date="2025-04-05T10:14:00Z" w16du:dateUtc="2025-04-05T15:14:00Z">
        <w:r w:rsidR="00260B75">
          <w:rPr>
            <w:rFonts w:ascii="Times New Roman" w:hAnsi="Times New Roman" w:cs="Times New Roman"/>
            <w:sz w:val="24"/>
            <w:szCs w:val="24"/>
          </w:rPr>
          <w:t>when presented in</w:t>
        </w:r>
      </w:ins>
      <w:del w:id="9" w:author="Nick Maxwell" w:date="2025-04-05T10:14:00Z" w16du:dateUtc="2025-04-05T15:14:00Z">
        <w:r w:rsidR="00316289" w:rsidDel="00260B75">
          <w:rPr>
            <w:rFonts w:ascii="Times New Roman" w:hAnsi="Times New Roman" w:cs="Times New Roman"/>
            <w:sz w:val="24"/>
            <w:szCs w:val="24"/>
          </w:rPr>
          <w:delText>in</w:delText>
        </w:r>
      </w:del>
      <w:r w:rsidR="00316289">
        <w:rPr>
          <w:rFonts w:ascii="Times New Roman" w:hAnsi="Times New Roman" w:cs="Times New Roman"/>
          <w:sz w:val="24"/>
          <w:szCs w:val="24"/>
        </w:rPr>
        <w:t xml:space="preserve"> both forward and reversed directions.</w:t>
      </w:r>
      <w:r w:rsidR="004C67DE">
        <w:rPr>
          <w:rFonts w:ascii="Times New Roman" w:hAnsi="Times New Roman" w:cs="Times New Roman"/>
          <w:sz w:val="24"/>
          <w:szCs w:val="24"/>
        </w:rPr>
        <w:t xml:space="preserve"> </w:t>
      </w:r>
      <w:r w:rsidR="00CB05FF">
        <w:rPr>
          <w:rFonts w:ascii="Times New Roman" w:hAnsi="Times New Roman" w:cs="Times New Roman"/>
          <w:sz w:val="24"/>
          <w:szCs w:val="24"/>
        </w:rPr>
        <w:t xml:space="preserve">Our findings provide </w:t>
      </w:r>
      <w:del w:id="10" w:author="Nick Maxwell" w:date="2025-04-05T10:11:00Z" w16du:dateUtc="2025-04-05T15:11:00Z">
        <w:r w:rsidR="00CB05FF" w:rsidDel="00260B75">
          <w:rPr>
            <w:rFonts w:ascii="Times New Roman" w:hAnsi="Times New Roman" w:cs="Times New Roman"/>
            <w:sz w:val="24"/>
            <w:szCs w:val="24"/>
          </w:rPr>
          <w:delText xml:space="preserve">further </w:delText>
        </w:r>
      </w:del>
      <w:ins w:id="11" w:author="Nick Maxwell" w:date="2025-04-05T10:11:00Z" w16du:dateUtc="2025-04-05T15:11:00Z">
        <w:r w:rsidR="00260B75">
          <w:rPr>
            <w:rFonts w:ascii="Times New Roman" w:hAnsi="Times New Roman" w:cs="Times New Roman"/>
            <w:sz w:val="24"/>
            <w:szCs w:val="24"/>
          </w:rPr>
          <w:t xml:space="preserve">additional </w:t>
        </w:r>
      </w:ins>
      <w:ins w:id="12" w:author="Nick Maxwell" w:date="2025-04-05T10:15:00Z" w16du:dateUtc="2025-04-05T15:15:00Z">
        <w:r w:rsidR="00260B75">
          <w:rPr>
            <w:rFonts w:ascii="Times New Roman" w:hAnsi="Times New Roman" w:cs="Times New Roman"/>
            <w:sz w:val="24"/>
            <w:szCs w:val="24"/>
          </w:rPr>
          <w:t xml:space="preserve">support for a relational encoding account of JOL reactivity and suggest </w:t>
        </w:r>
      </w:ins>
      <w:del w:id="13" w:author="Nick Maxwell" w:date="2025-04-05T10:15:00Z" w16du:dateUtc="2025-04-05T15:15:00Z">
        <w:r w:rsidR="00CB05FF" w:rsidDel="00260B75">
          <w:rPr>
            <w:rFonts w:ascii="Times New Roman" w:hAnsi="Times New Roman" w:cs="Times New Roman"/>
            <w:sz w:val="24"/>
            <w:szCs w:val="24"/>
          </w:rPr>
          <w:delText xml:space="preserve">evidence </w:delText>
        </w:r>
      </w:del>
      <w:r w:rsidR="00CB05FF">
        <w:rPr>
          <w:rFonts w:ascii="Times New Roman" w:hAnsi="Times New Roman" w:cs="Times New Roman"/>
          <w:sz w:val="24"/>
          <w:szCs w:val="24"/>
        </w:rPr>
        <w:t>that</w:t>
      </w:r>
      <w:ins w:id="14" w:author="Nick Maxwell" w:date="2025-04-05T10:29:00Z" w16du:dateUtc="2025-04-05T15:29:00Z">
        <w:r w:rsidR="00B052EA">
          <w:rPr>
            <w:rFonts w:ascii="Times New Roman" w:hAnsi="Times New Roman" w:cs="Times New Roman"/>
            <w:sz w:val="24"/>
            <w:szCs w:val="24"/>
          </w:rPr>
          <w:t xml:space="preserve"> </w:t>
        </w:r>
      </w:ins>
      <w:ins w:id="15" w:author="Nick Maxwell" w:date="2025-04-05T10:30:00Z" w16du:dateUtc="2025-04-05T15:30:00Z">
        <w:r w:rsidR="00B052EA">
          <w:rPr>
            <w:rFonts w:ascii="Times New Roman" w:hAnsi="Times New Roman" w:cs="Times New Roman"/>
            <w:sz w:val="24"/>
            <w:szCs w:val="24"/>
          </w:rPr>
          <w:t xml:space="preserve">positive reactivity on cue-target word pairs reflects JOLs </w:t>
        </w:r>
      </w:ins>
      <w:ins w:id="16" w:author="Nick Maxwell" w:date="2025-04-14T18:05:00Z" w16du:dateUtc="2025-04-14T23:05:00Z">
        <w:r w:rsidR="001F2C47">
          <w:rPr>
            <w:rFonts w:ascii="Times New Roman" w:hAnsi="Times New Roman" w:cs="Times New Roman"/>
            <w:sz w:val="24"/>
            <w:szCs w:val="24"/>
          </w:rPr>
          <w:t>specificall</w:t>
        </w:r>
      </w:ins>
      <w:ins w:id="17" w:author="Nick Maxwell" w:date="2025-04-14T18:06:00Z" w16du:dateUtc="2025-04-14T23:06:00Z">
        <w:r w:rsidR="001F2C47">
          <w:rPr>
            <w:rFonts w:ascii="Times New Roman" w:hAnsi="Times New Roman" w:cs="Times New Roman"/>
            <w:sz w:val="24"/>
            <w:szCs w:val="24"/>
          </w:rPr>
          <w:t xml:space="preserve">y </w:t>
        </w:r>
      </w:ins>
      <w:ins w:id="18" w:author="Nick Maxwell" w:date="2025-04-05T10:30:00Z" w16du:dateUtc="2025-04-05T15:30:00Z">
        <w:r w:rsidR="00B052EA">
          <w:rPr>
            <w:rFonts w:ascii="Times New Roman" w:hAnsi="Times New Roman" w:cs="Times New Roman"/>
            <w:sz w:val="24"/>
            <w:szCs w:val="24"/>
          </w:rPr>
          <w:t>strengthening the underlying relations between concepts.</w:t>
        </w:r>
      </w:ins>
      <w:del w:id="19" w:author="Nick Maxwell" w:date="2025-04-05T10:30:00Z" w16du:dateUtc="2025-04-05T15:30:00Z">
        <w:r w:rsidDel="00B052EA">
          <w:rPr>
            <w:rFonts w:ascii="Times New Roman" w:hAnsi="Times New Roman" w:cs="Times New Roman"/>
            <w:sz w:val="24"/>
            <w:szCs w:val="24"/>
          </w:rPr>
          <w:delText xml:space="preserve"> </w:delText>
        </w:r>
      </w:del>
      <w:del w:id="20" w:author="Nick Maxwell" w:date="2025-04-05T10:16:00Z" w16du:dateUtc="2025-04-05T15:16:00Z">
        <w:r w:rsidDel="00260B75">
          <w:rPr>
            <w:rFonts w:ascii="Times New Roman" w:hAnsi="Times New Roman" w:cs="Times New Roman"/>
            <w:sz w:val="24"/>
            <w:szCs w:val="24"/>
          </w:rPr>
          <w:delText xml:space="preserve">positive reactivity on related pairs reflects a relational encoding process such that JOLs </w:delText>
        </w:r>
      </w:del>
      <w:del w:id="21" w:author="Nick Maxwell" w:date="2025-04-05T10:30:00Z" w16du:dateUtc="2025-04-05T15:30:00Z">
        <w:r w:rsidDel="00B052EA">
          <w:rPr>
            <w:rFonts w:ascii="Times New Roman" w:hAnsi="Times New Roman" w:cs="Times New Roman"/>
            <w:sz w:val="24"/>
            <w:szCs w:val="24"/>
          </w:rPr>
          <w:delText>strengthen pre-existing relations between concepts.</w:delText>
        </w:r>
      </w:del>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11ABEB91"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del w:id="22" w:author="Nick Maxwell" w:date="2025-04-05T10:16:00Z" w16du:dateUtc="2025-04-05T15:16:00Z">
        <w:r w:rsidR="00316289" w:rsidDel="00260B75">
          <w:rPr>
            <w:rFonts w:ascii="Times New Roman" w:hAnsi="Times New Roman" w:cs="Times New Roman"/>
            <w:sz w:val="24"/>
            <w:szCs w:val="24"/>
          </w:rPr>
          <w:delText>18</w:delText>
        </w:r>
        <w:r w:rsidR="00F42365" w:rsidDel="00260B75">
          <w:rPr>
            <w:rFonts w:ascii="Times New Roman" w:hAnsi="Times New Roman" w:cs="Times New Roman"/>
            <w:sz w:val="24"/>
            <w:szCs w:val="24"/>
          </w:rPr>
          <w:delText>3</w:delText>
        </w:r>
      </w:del>
      <w:ins w:id="23" w:author="Nick Maxwell" w:date="2025-04-05T10:16:00Z" w16du:dateUtc="2025-04-05T15:16:00Z">
        <w:r w:rsidR="00260B75">
          <w:rPr>
            <w:rFonts w:ascii="Times New Roman" w:hAnsi="Times New Roman" w:cs="Times New Roman"/>
            <w:sz w:val="24"/>
            <w:szCs w:val="24"/>
          </w:rPr>
          <w:t>1</w:t>
        </w:r>
      </w:ins>
      <w:ins w:id="24" w:author="Nick Maxwell" w:date="2025-04-05T10:30:00Z" w16du:dateUtc="2025-04-05T15:30:00Z">
        <w:r w:rsidR="00B052EA">
          <w:rPr>
            <w:rFonts w:ascii="Times New Roman" w:hAnsi="Times New Roman" w:cs="Times New Roman"/>
            <w:sz w:val="24"/>
            <w:szCs w:val="24"/>
          </w:rPr>
          <w:t>8</w:t>
        </w:r>
      </w:ins>
      <w:ins w:id="25" w:author="Nick Maxwell" w:date="2025-04-14T18:06:00Z" w16du:dateUtc="2025-04-14T23:06:00Z">
        <w:r w:rsidR="001F2C47">
          <w:rPr>
            <w:rFonts w:ascii="Times New Roman" w:hAnsi="Times New Roman" w:cs="Times New Roman"/>
            <w:sz w:val="24"/>
            <w:szCs w:val="24"/>
          </w:rPr>
          <w:t>7</w:t>
        </w:r>
      </w:ins>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55EA517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 xml:space="preserve">s, Rivers, &amp; </w:t>
      </w:r>
      <w:proofErr w:type="spellStart"/>
      <w:r w:rsidR="00DB5EF7" w:rsidRPr="002F62C2">
        <w:rPr>
          <w:rFonts w:ascii="Times New Roman" w:hAnsi="Times New Roman" w:cs="Times New Roman"/>
          <w:sz w:val="24"/>
          <w:szCs w:val="24"/>
        </w:rPr>
        <w:t>Dunlosky</w:t>
      </w:r>
      <w:proofErr w:type="spellEnd"/>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w:t>
      </w:r>
      <w:proofErr w:type="gramStart"/>
      <w:r w:rsidR="00E35441">
        <w:rPr>
          <w:rFonts w:ascii="Times New Roman" w:hAnsi="Times New Roman" w:cs="Times New Roman"/>
          <w:sz w:val="24"/>
          <w:szCs w:val="24"/>
        </w:rPr>
        <w:t>participants’</w:t>
      </w:r>
      <w:proofErr w:type="gramEnd"/>
      <w:r w:rsidR="00E35441">
        <w:rPr>
          <w:rFonts w:ascii="Times New Roman" w:hAnsi="Times New Roman" w:cs="Times New Roman"/>
          <w:sz w:val="24"/>
          <w:szCs w:val="24"/>
        </w:rPr>
        <w:t xml:space="preserve">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21779BE3"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del w:id="26" w:author="Nick Maxwell" w:date="2025-04-14T18:06:00Z" w16du:dateUtc="2025-04-14T23:06:00Z">
        <w:r w:rsidR="00E35441" w:rsidDel="00607FE7">
          <w:rPr>
            <w:rFonts w:ascii="Times New Roman" w:hAnsi="Times New Roman" w:cs="Times New Roman"/>
            <w:sz w:val="24"/>
            <w:szCs w:val="24"/>
          </w:rPr>
          <w:delText xml:space="preserve">is typically </w:delText>
        </w:r>
        <w:r w:rsidR="00F8160B" w:rsidDel="00607FE7">
          <w:rPr>
            <w:rFonts w:ascii="Times New Roman" w:hAnsi="Times New Roman" w:cs="Times New Roman"/>
            <w:sz w:val="24"/>
            <w:szCs w:val="24"/>
          </w:rPr>
          <w:delText>improved</w:delText>
        </w:r>
      </w:del>
      <w:ins w:id="27" w:author="Nick Maxwell" w:date="2025-04-14T18:06:00Z" w16du:dateUtc="2025-04-14T23:06:00Z">
        <w:r w:rsidR="00607FE7">
          <w:rPr>
            <w:rFonts w:ascii="Times New Roman" w:hAnsi="Times New Roman" w:cs="Times New Roman"/>
            <w:sz w:val="24"/>
            <w:szCs w:val="24"/>
          </w:rPr>
          <w:t>often improves</w:t>
        </w:r>
      </w:ins>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ins w:id="28" w:author="Nick Maxwell" w:date="2025-04-05T10:33:00Z" w16du:dateUtc="2025-04-05T15:33:00Z">
        <w:r w:rsidR="005972DA">
          <w:rPr>
            <w:rFonts w:ascii="Times New Roman" w:hAnsi="Times New Roman" w:cs="Times New Roman"/>
            <w:sz w:val="24"/>
            <w:szCs w:val="24"/>
          </w:rPr>
          <w:t>; but see Mitchum et al., 2016; who reported no reactivity on related pairs</w:t>
        </w:r>
      </w:ins>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del w:id="29" w:author="Nick Maxwell" w:date="2025-04-05T10:36:00Z" w16du:dateUtc="2025-04-05T15:36:00Z">
        <w:r w:rsidR="00180F9D" w:rsidDel="008015C5">
          <w:rPr>
            <w:rFonts w:ascii="Times New Roman" w:hAnsi="Times New Roman" w:cs="Times New Roman"/>
            <w:sz w:val="24"/>
            <w:szCs w:val="24"/>
          </w:rPr>
          <w:delText xml:space="preserve">when participants </w:delText>
        </w:r>
        <w:r w:rsidR="00B501FB" w:rsidDel="008015C5">
          <w:rPr>
            <w:rFonts w:ascii="Times New Roman" w:hAnsi="Times New Roman" w:cs="Times New Roman"/>
            <w:sz w:val="24"/>
            <w:szCs w:val="24"/>
          </w:rPr>
          <w:delText xml:space="preserve">provide JOLs </w:delText>
        </w:r>
      </w:del>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ins w:id="30" w:author="Nick Maxwell" w:date="2025-04-05T10:33:00Z" w16du:dateUtc="2025-04-05T15:33:00Z">
        <w:r w:rsidR="005972DA">
          <w:rPr>
            <w:rFonts w:ascii="Times New Roman" w:hAnsi="Times New Roman" w:cs="Times New Roman"/>
            <w:sz w:val="24"/>
            <w:szCs w:val="24"/>
          </w:rPr>
          <w:t xml:space="preserve"> either</w:t>
        </w:r>
      </w:ins>
      <w:r w:rsidR="00180F9D">
        <w:rPr>
          <w:rFonts w:ascii="Times New Roman" w:hAnsi="Times New Roman" w:cs="Times New Roman"/>
          <w:sz w:val="24"/>
          <w:szCs w:val="24"/>
        </w:rPr>
        <w:t xml:space="preserve"> non-reactive </w:t>
      </w:r>
      <w:ins w:id="31" w:author="Nick Maxwell" w:date="2025-04-05T10:34:00Z" w16du:dateUtc="2025-04-05T15:34:00Z">
        <w:r w:rsidR="005972DA">
          <w:rPr>
            <w:rFonts w:ascii="Times New Roman" w:hAnsi="Times New Roman" w:cs="Times New Roman"/>
            <w:sz w:val="24"/>
            <w:szCs w:val="24"/>
          </w:rPr>
          <w:t xml:space="preserve">(e.g., Maxwell &amp; Huff, 2022; 2023; Soderstrom et al., 2015) </w:t>
        </w:r>
      </w:ins>
      <w:r w:rsidR="00180F9D">
        <w:rPr>
          <w:rFonts w:ascii="Times New Roman" w:hAnsi="Times New Roman" w:cs="Times New Roman"/>
          <w:sz w:val="24"/>
          <w:szCs w:val="24"/>
        </w:rPr>
        <w:t xml:space="preserve">or </w:t>
      </w:r>
      <w:del w:id="32" w:author="Nick Maxwell" w:date="2025-04-05T10:33:00Z" w16du:dateUtc="2025-04-05T15:33:00Z">
        <w:r w:rsidR="00316289" w:rsidDel="005972DA">
          <w:rPr>
            <w:rFonts w:ascii="Times New Roman" w:hAnsi="Times New Roman" w:cs="Times New Roman"/>
            <w:sz w:val="24"/>
            <w:szCs w:val="24"/>
          </w:rPr>
          <w:delText xml:space="preserve">may </w:delText>
        </w:r>
      </w:del>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ins w:id="33" w:author="Nick Maxwell" w:date="2025-04-05T10:34:00Z" w16du:dateUtc="2025-04-05T15:34:00Z">
        <w:r w:rsidR="005972DA">
          <w:rPr>
            <w:rFonts w:ascii="Times New Roman" w:hAnsi="Times New Roman" w:cs="Times New Roman"/>
            <w:sz w:val="24"/>
            <w:szCs w:val="24"/>
          </w:rPr>
          <w:t xml:space="preserve">; </w:t>
        </w:r>
      </w:ins>
      <w:ins w:id="34" w:author="Nick Maxwell" w:date="2025-04-14T18:07:00Z" w16du:dateUtc="2025-04-14T23:07:00Z">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ins>
      <w:proofErr w:type="spellStart"/>
      <w:ins w:id="35" w:author="Nick Maxwell" w:date="2025-04-14T18:10:00Z" w16du:dateUtc="2025-04-14T23:10:00Z">
        <w:r w:rsidR="00D72C7F" w:rsidRPr="00D72C7F">
          <w:rPr>
            <w:rFonts w:ascii="Times New Roman" w:hAnsi="Times New Roman" w:cs="Times New Roman"/>
            <w:sz w:val="24"/>
            <w:szCs w:val="24"/>
          </w:rPr>
          <w:lastRenderedPageBreak/>
          <w:t>Ingendahl</w:t>
        </w:r>
      </w:ins>
      <w:proofErr w:type="spellEnd"/>
      <w:ins w:id="36" w:author="Nick Maxwell" w:date="2025-04-14T18:07:00Z" w16du:dateUtc="2025-04-14T23:07:00Z">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ins>
      <w:del w:id="37" w:author="Nick Maxwell" w:date="2025-04-05T10:33:00Z" w16du:dateUtc="2025-04-05T15:33:00Z">
        <w:r w:rsidR="00017337" w:rsidDel="005972DA">
          <w:rPr>
            <w:rFonts w:ascii="Times New Roman" w:hAnsi="Times New Roman" w:cs="Times New Roman"/>
            <w:sz w:val="24"/>
            <w:szCs w:val="24"/>
          </w:rPr>
          <w:delText xml:space="preserve">; </w:delText>
        </w:r>
        <w:r w:rsidR="00BE4AC0" w:rsidDel="005972DA">
          <w:rPr>
            <w:rFonts w:ascii="Times New Roman" w:hAnsi="Times New Roman" w:cs="Times New Roman"/>
            <w:sz w:val="24"/>
            <w:szCs w:val="24"/>
          </w:rPr>
          <w:delText xml:space="preserve">but </w:delText>
        </w:r>
        <w:r w:rsidR="00917BA0" w:rsidDel="005972DA">
          <w:rPr>
            <w:rFonts w:ascii="Times New Roman" w:hAnsi="Times New Roman" w:cs="Times New Roman"/>
            <w:sz w:val="24"/>
            <w:szCs w:val="24"/>
          </w:rPr>
          <w:delText xml:space="preserve">see </w:delText>
        </w:r>
        <w:r w:rsidR="00BE4AC0" w:rsidDel="005972DA">
          <w:rPr>
            <w:rFonts w:ascii="Times New Roman" w:hAnsi="Times New Roman" w:cs="Times New Roman"/>
            <w:sz w:val="24"/>
            <w:szCs w:val="24"/>
          </w:rPr>
          <w:delText>Mitchum et al., 2016</w:delText>
        </w:r>
        <w:r w:rsidR="00DB5EF7" w:rsidDel="005972DA">
          <w:rPr>
            <w:rFonts w:ascii="Times New Roman" w:hAnsi="Times New Roman" w:cs="Times New Roman"/>
            <w:sz w:val="24"/>
            <w:szCs w:val="24"/>
          </w:rPr>
          <w:delText>; who reported no reactivity on related pairs and negative reactivity on unrelated pairs</w:delText>
        </w:r>
      </w:del>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37EBBD6C"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ins w:id="38" w:author="Nick Maxwell" w:date="2025-04-05T10:37:00Z" w16du:dateUtc="2025-04-05T15:37:00Z">
        <w:r w:rsidR="00C35887">
          <w:rPr>
            <w:rFonts w:ascii="Times New Roman" w:hAnsi="Times New Roman" w:cs="Times New Roman"/>
            <w:sz w:val="24"/>
            <w:szCs w:val="24"/>
          </w:rPr>
          <w:t xml:space="preserve">two criteria must be met. First, JOLs </w:t>
        </w:r>
      </w:ins>
      <w:del w:id="39" w:author="Nick Maxwell" w:date="2025-04-05T10:37:00Z" w16du:dateUtc="2025-04-05T15:37:00Z">
        <w:r w:rsidR="0010527F" w:rsidDel="00C35887">
          <w:rPr>
            <w:rFonts w:ascii="Times New Roman" w:hAnsi="Times New Roman" w:cs="Times New Roman"/>
            <w:sz w:val="24"/>
            <w:szCs w:val="24"/>
          </w:rPr>
          <w:delText>they</w:delText>
        </w:r>
        <w:r w:rsidR="003A09E6" w:rsidDel="00C35887">
          <w:rPr>
            <w:rFonts w:ascii="Times New Roman" w:hAnsi="Times New Roman" w:cs="Times New Roman"/>
            <w:sz w:val="24"/>
            <w:szCs w:val="24"/>
          </w:rPr>
          <w:delText xml:space="preserve"> </w:delText>
        </w:r>
      </w:del>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ins w:id="40" w:author="Nick Maxwell" w:date="2025-04-14T18:12:00Z" w16du:dateUtc="2025-04-14T23:12:00Z">
        <w:r w:rsidR="00D72C7F">
          <w:rPr>
            <w:rFonts w:ascii="Times New Roman" w:hAnsi="Times New Roman" w:cs="Times New Roman"/>
            <w:sz w:val="24"/>
            <w:szCs w:val="24"/>
          </w:rPr>
          <w:t xml:space="preserve">, which </w:t>
        </w:r>
      </w:ins>
      <w:del w:id="41" w:author="Nick Maxwell" w:date="2025-04-05T10:37:00Z" w16du:dateUtc="2025-04-05T15:37:00Z">
        <w:r w:rsidR="003A09E6" w:rsidDel="00C35887">
          <w:rPr>
            <w:rFonts w:ascii="Times New Roman" w:hAnsi="Times New Roman" w:cs="Times New Roman"/>
            <w:sz w:val="24"/>
            <w:szCs w:val="24"/>
          </w:rPr>
          <w:delText>,</w:delText>
        </w:r>
      </w:del>
      <w:del w:id="42" w:author="Nick Maxwell" w:date="2025-04-14T18:12:00Z" w16du:dateUtc="2025-04-14T23:12:00Z">
        <w:r w:rsidR="003A09E6" w:rsidDel="00D72C7F">
          <w:rPr>
            <w:rFonts w:ascii="Times New Roman" w:hAnsi="Times New Roman" w:cs="Times New Roman"/>
            <w:sz w:val="24"/>
            <w:szCs w:val="24"/>
          </w:rPr>
          <w:delText xml:space="preserve"> </w:delText>
        </w:r>
      </w:del>
      <w:del w:id="43" w:author="Nick Maxwell" w:date="2025-04-05T10:37:00Z" w16du:dateUtc="2025-04-05T15:37:00Z">
        <w:r w:rsidR="003A09E6" w:rsidDel="00C35887">
          <w:rPr>
            <w:rFonts w:ascii="Times New Roman" w:hAnsi="Times New Roman" w:cs="Times New Roman"/>
            <w:sz w:val="24"/>
            <w:szCs w:val="24"/>
          </w:rPr>
          <w:delText xml:space="preserve">which </w:delText>
        </w:r>
      </w:del>
      <w:ins w:id="44" w:author="Nick Maxwell" w:date="2025-04-05T10:37:00Z" w16du:dateUtc="2025-04-05T15:37:00Z">
        <w:r w:rsidR="00C35887">
          <w:rPr>
            <w:rFonts w:ascii="Times New Roman" w:hAnsi="Times New Roman" w:cs="Times New Roman"/>
            <w:sz w:val="24"/>
            <w:szCs w:val="24"/>
          </w:rPr>
          <w:t xml:space="preserve">are highly salient and </w:t>
        </w:r>
      </w:ins>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ins w:id="45" w:author="Nick Maxwell" w:date="2025-04-14T18:12:00Z" w16du:dateUtc="2025-04-14T23:12:00Z">
        <w:r w:rsidR="00D72C7F">
          <w:rPr>
            <w:rFonts w:ascii="Times New Roman" w:hAnsi="Times New Roman" w:cs="Times New Roman"/>
            <w:sz w:val="24"/>
            <w:szCs w:val="24"/>
          </w:rPr>
          <w:t>P</w:t>
        </w:r>
      </w:ins>
      <w:del w:id="46" w:author="Nick Maxwell" w:date="2025-04-05T10:38:00Z" w16du:dateUtc="2025-04-05T15:38:00Z">
        <w:r w:rsidR="00946E51" w:rsidDel="00C35887">
          <w:rPr>
            <w:rFonts w:ascii="Times New Roman" w:hAnsi="Times New Roman" w:cs="Times New Roman"/>
            <w:sz w:val="24"/>
            <w:szCs w:val="24"/>
          </w:rPr>
          <w:delText>T</w:delText>
        </w:r>
        <w:r w:rsidR="009C23AF" w:rsidDel="00C35887">
          <w:rPr>
            <w:rFonts w:ascii="Times New Roman" w:hAnsi="Times New Roman" w:cs="Times New Roman"/>
            <w:sz w:val="24"/>
            <w:szCs w:val="24"/>
          </w:rPr>
          <w:delText xml:space="preserve">hese cues </w:delText>
        </w:r>
        <w:r w:rsidR="003A09E6" w:rsidDel="00C35887">
          <w:rPr>
            <w:rFonts w:ascii="Times New Roman" w:hAnsi="Times New Roman" w:cs="Times New Roman"/>
            <w:sz w:val="24"/>
            <w:szCs w:val="24"/>
          </w:rPr>
          <w:delText xml:space="preserve">are </w:delText>
        </w:r>
        <w:r w:rsidR="009C23AF" w:rsidDel="00C35887">
          <w:rPr>
            <w:rFonts w:ascii="Times New Roman" w:hAnsi="Times New Roman" w:cs="Times New Roman"/>
            <w:sz w:val="24"/>
            <w:szCs w:val="24"/>
          </w:rPr>
          <w:delText xml:space="preserve">often highly salient and are </w:delText>
        </w:r>
        <w:r w:rsidR="003A09E6" w:rsidDel="00C35887">
          <w:rPr>
            <w:rFonts w:ascii="Times New Roman" w:hAnsi="Times New Roman" w:cs="Times New Roman"/>
            <w:sz w:val="24"/>
            <w:szCs w:val="24"/>
          </w:rPr>
          <w:delText xml:space="preserve">used </w:delText>
        </w:r>
        <w:r w:rsidR="002E3352" w:rsidDel="00C35887">
          <w:rPr>
            <w:rFonts w:ascii="Times New Roman" w:hAnsi="Times New Roman" w:cs="Times New Roman"/>
            <w:sz w:val="24"/>
            <w:szCs w:val="24"/>
          </w:rPr>
          <w:delText xml:space="preserve">by </w:delText>
        </w:r>
      </w:del>
      <w:del w:id="47" w:author="Nick Maxwell" w:date="2025-04-14T18:12:00Z" w16du:dateUtc="2025-04-14T23:12:00Z">
        <w:r w:rsidR="002E3352" w:rsidDel="00D72C7F">
          <w:rPr>
            <w:rFonts w:ascii="Times New Roman" w:hAnsi="Times New Roman" w:cs="Times New Roman"/>
            <w:sz w:val="24"/>
            <w:szCs w:val="24"/>
          </w:rPr>
          <w:delText>p</w:delText>
        </w:r>
      </w:del>
      <w:r w:rsidR="002E3352">
        <w:rPr>
          <w:rFonts w:ascii="Times New Roman" w:hAnsi="Times New Roman" w:cs="Times New Roman"/>
          <w:sz w:val="24"/>
          <w:szCs w:val="24"/>
        </w:rPr>
        <w:t xml:space="preserve">articipants </w:t>
      </w:r>
      <w:del w:id="48" w:author="Nick Maxwell" w:date="2025-04-05T10:38:00Z" w16du:dateUtc="2025-04-05T15:38:00Z">
        <w:r w:rsidR="009C23AF" w:rsidDel="00C35887">
          <w:rPr>
            <w:rFonts w:ascii="Times New Roman" w:hAnsi="Times New Roman" w:cs="Times New Roman"/>
            <w:sz w:val="24"/>
            <w:szCs w:val="24"/>
          </w:rPr>
          <w:delText>at encoding</w:delText>
        </w:r>
      </w:del>
      <w:ins w:id="49" w:author="Nick Maxwell" w:date="2025-04-05T10:38:00Z" w16du:dateUtc="2025-04-05T15:38:00Z">
        <w:r w:rsidR="00C35887">
          <w:rPr>
            <w:rFonts w:ascii="Times New Roman" w:hAnsi="Times New Roman" w:cs="Times New Roman"/>
            <w:sz w:val="24"/>
            <w:szCs w:val="24"/>
          </w:rPr>
          <w:t>use the</w:t>
        </w:r>
      </w:ins>
      <w:ins w:id="50" w:author="Nick Maxwell" w:date="2025-04-14T18:12:00Z" w16du:dateUtc="2025-04-14T23:12:00Z">
        <w:r w:rsidR="00D72C7F">
          <w:rPr>
            <w:rFonts w:ascii="Times New Roman" w:hAnsi="Times New Roman" w:cs="Times New Roman"/>
            <w:sz w:val="24"/>
            <w:szCs w:val="24"/>
          </w:rPr>
          <w:t>se cues</w:t>
        </w:r>
      </w:ins>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ins w:id="51" w:author="Nick Maxwell" w:date="2025-04-05T10:38:00Z" w16du:dateUtc="2025-04-05T15:38:00Z">
        <w:r w:rsidR="00C35887">
          <w:rPr>
            <w:rFonts w:ascii="Times New Roman" w:hAnsi="Times New Roman" w:cs="Times New Roman"/>
            <w:sz w:val="24"/>
            <w:szCs w:val="24"/>
          </w:rPr>
          <w:t xml:space="preserve">. Second, the cue-strengthening account also </w:t>
        </w:r>
      </w:ins>
      <w:ins w:id="52" w:author="Nick Maxwell" w:date="2025-04-14T18:13:00Z" w16du:dateUtc="2025-04-14T23:13:00Z">
        <w:r w:rsidR="00D72C7F">
          <w:rPr>
            <w:rFonts w:ascii="Times New Roman" w:hAnsi="Times New Roman" w:cs="Times New Roman"/>
            <w:sz w:val="24"/>
            <w:szCs w:val="24"/>
          </w:rPr>
          <w:t xml:space="preserve">requires a match between strengthened intrinsic cues and test format. </w:t>
        </w:r>
      </w:ins>
      <w:ins w:id="53" w:author="Nick Maxwell" w:date="2025-04-14T18:14:00Z" w16du:dateUtc="2025-04-14T23:14:00Z">
        <w:r w:rsidR="00D72C7F">
          <w:rPr>
            <w:rFonts w:ascii="Times New Roman" w:hAnsi="Times New Roman" w:cs="Times New Roman"/>
            <w:sz w:val="24"/>
            <w:szCs w:val="24"/>
          </w:rPr>
          <w:t xml:space="preserve">Therefore, the cue-strengthening account predicts positive reactivity whenever memory is assessed using a format that </w:t>
        </w:r>
      </w:ins>
      <w:ins w:id="54" w:author="Nick Maxwell" w:date="2025-04-14T18:15:00Z" w16du:dateUtc="2025-04-14T23:15:00Z">
        <w:r w:rsidR="00D72C7F">
          <w:rPr>
            <w:rFonts w:ascii="Times New Roman" w:hAnsi="Times New Roman" w:cs="Times New Roman"/>
            <w:sz w:val="24"/>
            <w:szCs w:val="24"/>
          </w:rPr>
          <w:t>is sensitive to strengthened cues (e.g., relatedness cues and cued-recall testing).</w:t>
        </w:r>
      </w:ins>
      <w:del w:id="55" w:author="Nick Maxwell" w:date="2025-04-05T10:38:00Z" w16du:dateUtc="2025-04-05T15:38:00Z">
        <w:r w:rsidR="009C23AF" w:rsidDel="00C35887">
          <w:rPr>
            <w:rFonts w:ascii="Times New Roman" w:hAnsi="Times New Roman" w:cs="Times New Roman"/>
            <w:sz w:val="24"/>
            <w:szCs w:val="24"/>
          </w:rPr>
          <w:delText>,</w:delText>
        </w:r>
      </w:del>
      <w:del w:id="56" w:author="Nick Maxwell" w:date="2025-04-05T10:39:00Z" w16du:dateUtc="2025-04-05T15:39:00Z">
        <w:r w:rsidR="002E3352" w:rsidDel="00C35887">
          <w:rPr>
            <w:rFonts w:ascii="Times New Roman" w:hAnsi="Times New Roman" w:cs="Times New Roman"/>
            <w:sz w:val="24"/>
            <w:szCs w:val="24"/>
          </w:rPr>
          <w:delText xml:space="preserve"> </w:delText>
        </w:r>
        <w:r w:rsidR="00316289" w:rsidDel="00C35887">
          <w:rPr>
            <w:rFonts w:ascii="Times New Roman" w:hAnsi="Times New Roman" w:cs="Times New Roman"/>
            <w:sz w:val="24"/>
            <w:szCs w:val="24"/>
          </w:rPr>
          <w:delText>provided</w:delText>
        </w:r>
        <w:r w:rsidR="002E3352" w:rsidDel="00C35887">
          <w:rPr>
            <w:rFonts w:ascii="Times New Roman" w:hAnsi="Times New Roman" w:cs="Times New Roman"/>
            <w:sz w:val="24"/>
            <w:szCs w:val="24"/>
          </w:rPr>
          <w:delText xml:space="preserve"> </w:delText>
        </w:r>
        <w:r w:rsidR="003A09E6" w:rsidDel="00C35887">
          <w:rPr>
            <w:rFonts w:ascii="Times New Roman" w:hAnsi="Times New Roman" w:cs="Times New Roman"/>
            <w:sz w:val="24"/>
            <w:szCs w:val="24"/>
          </w:rPr>
          <w:delText xml:space="preserve">the method of testing </w:delText>
        </w:r>
        <w:r w:rsidR="002E3352" w:rsidDel="00C35887">
          <w:rPr>
            <w:rFonts w:ascii="Times New Roman" w:hAnsi="Times New Roman" w:cs="Times New Roman"/>
            <w:sz w:val="24"/>
            <w:szCs w:val="24"/>
          </w:rPr>
          <w:delText>is</w:delText>
        </w:r>
        <w:r w:rsidR="003A09E6" w:rsidDel="00C35887">
          <w:rPr>
            <w:rFonts w:ascii="Times New Roman" w:hAnsi="Times New Roman" w:cs="Times New Roman"/>
            <w:sz w:val="24"/>
            <w:szCs w:val="24"/>
          </w:rPr>
          <w:delText xml:space="preserve"> sensitive to the specific cues </w:delText>
        </w:r>
        <w:r w:rsidR="002E3352" w:rsidDel="00C35887">
          <w:rPr>
            <w:rFonts w:ascii="Times New Roman" w:hAnsi="Times New Roman" w:cs="Times New Roman"/>
            <w:sz w:val="24"/>
            <w:szCs w:val="24"/>
          </w:rPr>
          <w:delText>which were strengthened</w:delText>
        </w:r>
      </w:del>
      <w:del w:id="57" w:author="Nick Maxwell" w:date="2025-04-14T18:13:00Z" w16du:dateUtc="2025-04-14T23:13:00Z">
        <w:r w:rsidR="002E3352" w:rsidDel="00D72C7F">
          <w:rPr>
            <w:rFonts w:ascii="Times New Roman" w:hAnsi="Times New Roman" w:cs="Times New Roman"/>
            <w:sz w:val="24"/>
            <w:szCs w:val="24"/>
          </w:rPr>
          <w:delText>.</w:delText>
        </w:r>
        <w:r w:rsidR="003A09E6" w:rsidDel="00D72C7F">
          <w:rPr>
            <w:rFonts w:ascii="Times New Roman" w:hAnsi="Times New Roman" w:cs="Times New Roman"/>
            <w:sz w:val="24"/>
            <w:szCs w:val="24"/>
          </w:rPr>
          <w:delText xml:space="preserve"> </w:delText>
        </w:r>
      </w:del>
      <w:del w:id="58" w:author="Nick Maxwell" w:date="2025-04-05T10:39:00Z" w16du:dateUtc="2025-04-05T15:39:00Z">
        <w:r w:rsidR="00066DF3" w:rsidDel="00C35887">
          <w:rPr>
            <w:rFonts w:ascii="Times New Roman" w:hAnsi="Times New Roman" w:cs="Times New Roman"/>
            <w:sz w:val="24"/>
            <w:szCs w:val="24"/>
          </w:rPr>
          <w:delText>Thus</w:delText>
        </w:r>
        <w:r w:rsidR="00651D49" w:rsidDel="00C35887">
          <w:rPr>
            <w:rFonts w:ascii="Times New Roman" w:hAnsi="Times New Roman" w:cs="Times New Roman"/>
            <w:sz w:val="24"/>
            <w:szCs w:val="24"/>
          </w:rPr>
          <w:delText>,</w:delText>
        </w:r>
        <w:r w:rsidR="00BC3444" w:rsidDel="00C35887">
          <w:rPr>
            <w:rFonts w:ascii="Times New Roman" w:hAnsi="Times New Roman" w:cs="Times New Roman"/>
            <w:sz w:val="24"/>
            <w:szCs w:val="24"/>
          </w:rPr>
          <w:delText xml:space="preserve"> </w:delText>
        </w:r>
        <w:r w:rsidR="002E3352" w:rsidDel="00C35887">
          <w:rPr>
            <w:rFonts w:ascii="Times New Roman" w:hAnsi="Times New Roman" w:cs="Times New Roman"/>
            <w:sz w:val="24"/>
            <w:szCs w:val="24"/>
          </w:rPr>
          <w:delText>for reactivity to occur, the cue-strengthening</w:delText>
        </w:r>
      </w:del>
      <w:del w:id="59" w:author="Nick Maxwell" w:date="2025-04-14T18:13:00Z" w16du:dateUtc="2025-04-14T23:13:00Z">
        <w:r w:rsidR="002E3352" w:rsidDel="00D72C7F">
          <w:rPr>
            <w:rFonts w:ascii="Times New Roman" w:hAnsi="Times New Roman" w:cs="Times New Roman"/>
            <w:sz w:val="24"/>
            <w:szCs w:val="24"/>
          </w:rPr>
          <w:delText xml:space="preserve"> account </w:delText>
        </w:r>
        <w:r w:rsidR="00066DF3" w:rsidDel="00D72C7F">
          <w:rPr>
            <w:rFonts w:ascii="Times New Roman" w:hAnsi="Times New Roman" w:cs="Times New Roman"/>
            <w:sz w:val="24"/>
            <w:szCs w:val="24"/>
          </w:rPr>
          <w:delText>requires</w:delText>
        </w:r>
        <w:r w:rsidR="00BC3444" w:rsidDel="00D72C7F">
          <w:rPr>
            <w:rFonts w:ascii="Times New Roman" w:hAnsi="Times New Roman" w:cs="Times New Roman"/>
            <w:sz w:val="24"/>
            <w:szCs w:val="24"/>
          </w:rPr>
          <w:delText xml:space="preserve"> a match</w:delText>
        </w:r>
        <w:r w:rsidR="00651D49" w:rsidDel="00D72C7F">
          <w:rPr>
            <w:rFonts w:ascii="Times New Roman" w:hAnsi="Times New Roman" w:cs="Times New Roman"/>
            <w:sz w:val="24"/>
            <w:szCs w:val="24"/>
          </w:rPr>
          <w:delText xml:space="preserve"> between </w:delText>
        </w:r>
      </w:del>
      <w:del w:id="60" w:author="Nick Maxwell" w:date="2025-04-05T10:39:00Z" w16du:dateUtc="2025-04-05T15:39:00Z">
        <w:r w:rsidR="00651D49" w:rsidDel="00C35887">
          <w:rPr>
            <w:rFonts w:ascii="Times New Roman" w:hAnsi="Times New Roman" w:cs="Times New Roman"/>
            <w:sz w:val="24"/>
            <w:szCs w:val="24"/>
          </w:rPr>
          <w:delText>cues strengthened at encoding and the method by which memory is assessed.</w:delText>
        </w:r>
      </w:del>
    </w:p>
    <w:p w14:paraId="2626179F" w14:textId="548666E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ins w:id="61" w:author="Nick Maxwell" w:date="2025-04-05T10:42:00Z" w16du:dateUtc="2025-04-05T15:42:00Z">
        <w:r w:rsidR="00537303">
          <w:rPr>
            <w:rFonts w:ascii="Times New Roman" w:hAnsi="Times New Roman" w:cs="Times New Roman"/>
            <w:sz w:val="24"/>
            <w:szCs w:val="24"/>
          </w:rPr>
          <w:t xml:space="preserve"> </w:t>
        </w:r>
      </w:ins>
      <w:del w:id="62" w:author="Nick Maxwell" w:date="2025-04-05T10:42:00Z" w16du:dateUtc="2025-04-05T15:42:00Z">
        <w:r w:rsidR="00590681" w:rsidDel="00537303">
          <w:rPr>
            <w:rFonts w:ascii="Times New Roman" w:hAnsi="Times New Roman" w:cs="Times New Roman"/>
            <w:sz w:val="24"/>
            <w:szCs w:val="24"/>
          </w:rPr>
          <w:delText xml:space="preserve"> </w:delText>
        </w:r>
      </w:del>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ins w:id="63" w:author="Nick Maxwell" w:date="2025-04-14T18:16:00Z" w16du:dateUtc="2025-04-14T23:16:00Z">
        <w:r w:rsidR="00F41059">
          <w:rPr>
            <w:rFonts w:ascii="Times New Roman" w:hAnsi="Times New Roman" w:cs="Times New Roman"/>
            <w:sz w:val="24"/>
            <w:szCs w:val="24"/>
          </w:rPr>
          <w:t xml:space="preserve">these studies have largely </w:t>
        </w:r>
      </w:ins>
      <w:del w:id="64" w:author="Nick Maxwell" w:date="2025-04-14T18:16:00Z" w16du:dateUtc="2025-04-14T23:16:00Z">
        <w:r w:rsidR="00D3534C" w:rsidDel="00F41059">
          <w:rPr>
            <w:rFonts w:ascii="Times New Roman" w:hAnsi="Times New Roman" w:cs="Times New Roman"/>
            <w:sz w:val="24"/>
            <w:szCs w:val="24"/>
          </w:rPr>
          <w:delText xml:space="preserve">findings </w:delText>
        </w:r>
        <w:r w:rsidR="009C23AF" w:rsidDel="00F41059">
          <w:rPr>
            <w:rFonts w:ascii="Times New Roman" w:hAnsi="Times New Roman" w:cs="Times New Roman"/>
            <w:sz w:val="24"/>
            <w:szCs w:val="24"/>
          </w:rPr>
          <w:delText>from studies investigating JOL reactivity on cued-target word pairs</w:delText>
        </w:r>
        <w:r w:rsidR="00D3534C" w:rsidDel="00F41059">
          <w:rPr>
            <w:rFonts w:ascii="Times New Roman" w:hAnsi="Times New Roman" w:cs="Times New Roman"/>
            <w:sz w:val="24"/>
            <w:szCs w:val="24"/>
          </w:rPr>
          <w:delText xml:space="preserve"> </w:delText>
        </w:r>
        <w:r w:rsidR="00410DE2" w:rsidDel="00F41059">
          <w:rPr>
            <w:rFonts w:ascii="Times New Roman" w:hAnsi="Times New Roman" w:cs="Times New Roman"/>
            <w:sz w:val="24"/>
            <w:szCs w:val="24"/>
          </w:rPr>
          <w:delText>l</w:delText>
        </w:r>
        <w:r w:rsidR="00EA30AA" w:rsidDel="00F41059">
          <w:rPr>
            <w:rFonts w:ascii="Times New Roman" w:hAnsi="Times New Roman" w:cs="Times New Roman"/>
            <w:sz w:val="24"/>
            <w:szCs w:val="24"/>
          </w:rPr>
          <w:delText xml:space="preserve">argely </w:delText>
        </w:r>
      </w:del>
      <w:r w:rsidR="00EA30AA">
        <w:rPr>
          <w:rFonts w:ascii="Times New Roman" w:hAnsi="Times New Roman" w:cs="Times New Roman"/>
          <w:sz w:val="24"/>
          <w:szCs w:val="24"/>
        </w:rPr>
        <w:t>support</w:t>
      </w:r>
      <w:ins w:id="65" w:author="Nick Maxwell" w:date="2025-04-14T18:16:00Z" w16du:dateUtc="2025-04-14T23:16:00Z">
        <w:r w:rsidR="00F41059">
          <w:rPr>
            <w:rFonts w:ascii="Times New Roman" w:hAnsi="Times New Roman" w:cs="Times New Roman"/>
            <w:sz w:val="24"/>
            <w:szCs w:val="24"/>
          </w:rPr>
          <w:t>ed</w:t>
        </w:r>
      </w:ins>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del w:id="66" w:author="Nick Maxwell" w:date="2025-04-05T10:42:00Z" w16du:dateUtc="2025-04-05T15:42:00Z">
        <w:r w:rsidR="00D3534C" w:rsidDel="00537303">
          <w:rPr>
            <w:rFonts w:ascii="Times New Roman" w:hAnsi="Times New Roman" w:cs="Times New Roman"/>
            <w:sz w:val="24"/>
            <w:szCs w:val="24"/>
          </w:rPr>
          <w:delText xml:space="preserve">JOL </w:delText>
        </w:r>
      </w:del>
      <w:ins w:id="67" w:author="Nick Maxwell" w:date="2025-04-05T10:42:00Z" w16du:dateUtc="2025-04-05T15:42:00Z">
        <w:r w:rsidR="00537303">
          <w:rPr>
            <w:rFonts w:ascii="Times New Roman" w:hAnsi="Times New Roman" w:cs="Times New Roman"/>
            <w:sz w:val="24"/>
            <w:szCs w:val="24"/>
          </w:rPr>
          <w:t xml:space="preserve">positive </w:t>
        </w:r>
      </w:ins>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del w:id="68" w:author="Nick Maxwell" w:date="2025-04-05T10:42:00Z" w16du:dateUtc="2025-04-05T15:42:00Z">
        <w:r w:rsidR="00410DE2" w:rsidDel="00537303">
          <w:rPr>
            <w:rFonts w:ascii="Times New Roman" w:hAnsi="Times New Roman" w:cs="Times New Roman"/>
            <w:sz w:val="24"/>
            <w:szCs w:val="24"/>
          </w:rPr>
          <w:delText>the method by which memory is assessed</w:delText>
        </w:r>
      </w:del>
      <w:ins w:id="69" w:author="Nick Maxwell" w:date="2025-04-05T10:42:00Z" w16du:dateUtc="2025-04-05T15:42:00Z">
        <w:r w:rsidR="00537303">
          <w:rPr>
            <w:rFonts w:ascii="Times New Roman" w:hAnsi="Times New Roman" w:cs="Times New Roman"/>
            <w:sz w:val="24"/>
            <w:szCs w:val="24"/>
          </w:rPr>
          <w:t>test format</w:t>
        </w:r>
      </w:ins>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 xml:space="preserve">cued-recall did not extend to free-recall in which cues were unavailable at </w:t>
      </w:r>
      <w:r w:rsidR="00EA30AA">
        <w:rPr>
          <w:rFonts w:ascii="Times New Roman" w:hAnsi="Times New Roman" w:cs="Times New Roman"/>
          <w:sz w:val="24"/>
          <w:szCs w:val="24"/>
        </w:rPr>
        <w:lastRenderedPageBreak/>
        <w:t>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7C4B3D1"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del w:id="70" w:author="Nick Maxwell" w:date="2025-04-05T10:44:00Z" w16du:dateUtc="2025-04-05T15:44:00Z">
        <w:r w:rsidR="000143F0" w:rsidDel="00541FF7">
          <w:rPr>
            <w:rFonts w:ascii="Times New Roman" w:hAnsi="Times New Roman" w:cs="Times New Roman"/>
            <w:sz w:val="24"/>
            <w:szCs w:val="24"/>
          </w:rPr>
          <w:delText>JOL reactivity studies</w:delText>
        </w:r>
      </w:del>
      <w:ins w:id="71" w:author="Nick Maxwell" w:date="2025-04-05T10:44:00Z" w16du:dateUtc="2025-04-05T15:44:00Z">
        <w:r w:rsidR="00541FF7">
          <w:rPr>
            <w:rFonts w:ascii="Times New Roman" w:hAnsi="Times New Roman" w:cs="Times New Roman"/>
            <w:sz w:val="24"/>
            <w:szCs w:val="24"/>
          </w:rPr>
          <w:t>prior work has</w:t>
        </w:r>
      </w:ins>
      <w:r w:rsidR="000143F0">
        <w:rPr>
          <w:rFonts w:ascii="Times New Roman" w:hAnsi="Times New Roman" w:cs="Times New Roman"/>
          <w:sz w:val="24"/>
          <w:szCs w:val="24"/>
        </w:rPr>
        <w:t xml:space="preserve"> often ha</w:t>
      </w:r>
      <w:ins w:id="72" w:author="Nick Maxwell" w:date="2025-04-05T10:44:00Z" w16du:dateUtc="2025-04-05T15:44:00Z">
        <w:r w:rsidR="00541FF7">
          <w:rPr>
            <w:rFonts w:ascii="Times New Roman" w:hAnsi="Times New Roman" w:cs="Times New Roman"/>
            <w:sz w:val="24"/>
            <w:szCs w:val="24"/>
          </w:rPr>
          <w:t>d</w:t>
        </w:r>
      </w:ins>
      <w:del w:id="73" w:author="Nick Maxwell" w:date="2025-04-05T10:44:00Z" w16du:dateUtc="2025-04-05T15:44:00Z">
        <w:r w:rsidR="000143F0" w:rsidDel="00541FF7">
          <w:rPr>
            <w:rFonts w:ascii="Times New Roman" w:hAnsi="Times New Roman" w:cs="Times New Roman"/>
            <w:sz w:val="24"/>
            <w:szCs w:val="24"/>
          </w:rPr>
          <w:delText>ve</w:delText>
        </w:r>
      </w:del>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ins w:id="74" w:author="Nick Maxwell" w:date="2025-04-14T18:18:00Z" w16du:dateUtc="2025-04-14T23:18:00Z">
        <w:r w:rsidR="00A95C1E">
          <w:rPr>
            <w:rFonts w:ascii="Times New Roman" w:hAnsi="Times New Roman" w:cs="Times New Roman"/>
            <w:sz w:val="24"/>
            <w:szCs w:val="24"/>
          </w:rPr>
          <w:t xml:space="preserve">specifically </w:t>
        </w:r>
      </w:ins>
      <w:r w:rsidR="000143F0">
        <w:rPr>
          <w:rFonts w:ascii="Times New Roman" w:hAnsi="Times New Roman" w:cs="Times New Roman"/>
          <w:sz w:val="24"/>
          <w:szCs w:val="24"/>
        </w:rPr>
        <w:t xml:space="preserve">strengthen </w:t>
      </w:r>
      <w:del w:id="75" w:author="Nick Maxwell" w:date="2025-04-14T18:18:00Z" w16du:dateUtc="2025-04-14T23:18:00Z">
        <w:r w:rsidR="00316289" w:rsidDel="00A95C1E">
          <w:rPr>
            <w:rFonts w:ascii="Times New Roman" w:hAnsi="Times New Roman" w:cs="Times New Roman"/>
            <w:sz w:val="24"/>
            <w:szCs w:val="24"/>
          </w:rPr>
          <w:delText xml:space="preserve">associative </w:delText>
        </w:r>
      </w:del>
      <w:ins w:id="76" w:author="Nick Maxwell" w:date="2025-04-14T18:18:00Z" w16du:dateUtc="2025-04-14T23:18:00Z">
        <w:r w:rsidR="00A95C1E">
          <w:rPr>
            <w:rFonts w:ascii="Times New Roman" w:hAnsi="Times New Roman" w:cs="Times New Roman"/>
            <w:sz w:val="24"/>
            <w:szCs w:val="24"/>
          </w:rPr>
          <w:t>relatedness</w:t>
        </w:r>
        <w:r w:rsidR="00A95C1E">
          <w:rPr>
            <w:rFonts w:ascii="Times New Roman" w:hAnsi="Times New Roman" w:cs="Times New Roman"/>
            <w:sz w:val="24"/>
            <w:szCs w:val="24"/>
          </w:rPr>
          <w:t xml:space="preserve"> </w:t>
        </w:r>
      </w:ins>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t>
      </w:r>
      <w:ins w:id="77" w:author="Nick Maxwell" w:date="2025-04-14T18:18:00Z" w16du:dateUtc="2025-04-14T23:18:00Z">
        <w:r w:rsidR="00A95C1E">
          <w:rPr>
            <w:rFonts w:ascii="Times New Roman" w:hAnsi="Times New Roman" w:cs="Times New Roman"/>
            <w:sz w:val="24"/>
            <w:szCs w:val="24"/>
          </w:rPr>
          <w:t xml:space="preserve">when they are provided for word pairs, </w:t>
        </w:r>
      </w:ins>
      <w:del w:id="78" w:author="Nick Maxwell" w:date="2025-04-14T18:18:00Z" w16du:dateUtc="2025-04-14T23:18:00Z">
        <w:r w:rsidR="00316289" w:rsidDel="00A95C1E">
          <w:rPr>
            <w:rFonts w:ascii="Times New Roman" w:hAnsi="Times New Roman" w:cs="Times New Roman"/>
            <w:sz w:val="24"/>
            <w:szCs w:val="24"/>
          </w:rPr>
          <w:delText>within the word pair</w:delText>
        </w:r>
        <w:r w:rsidR="00AC76EA" w:rsidDel="00A95C1E">
          <w:rPr>
            <w:rFonts w:ascii="Times New Roman" w:hAnsi="Times New Roman" w:cs="Times New Roman"/>
            <w:sz w:val="24"/>
            <w:szCs w:val="24"/>
          </w:rPr>
          <w:delText xml:space="preserve"> </w:delText>
        </w:r>
        <w:r w:rsidR="00CA41AB" w:rsidDel="00A95C1E">
          <w:rPr>
            <w:rFonts w:ascii="Times New Roman" w:hAnsi="Times New Roman" w:cs="Times New Roman"/>
            <w:sz w:val="24"/>
            <w:szCs w:val="24"/>
          </w:rPr>
          <w:delText>g</w:delText>
        </w:r>
      </w:del>
      <w:ins w:id="79" w:author="Nick Maxwell" w:date="2025-04-14T18:18:00Z" w16du:dateUtc="2025-04-14T23:18:00Z">
        <w:r w:rsidR="00A95C1E">
          <w:rPr>
            <w:rFonts w:ascii="Times New Roman" w:hAnsi="Times New Roman" w:cs="Times New Roman"/>
            <w:sz w:val="24"/>
            <w:szCs w:val="24"/>
          </w:rPr>
          <w:t>as</w:t>
        </w:r>
      </w:ins>
      <w:del w:id="80" w:author="Nick Maxwell" w:date="2025-04-14T18:18:00Z" w16du:dateUtc="2025-04-14T23:18:00Z">
        <w:r w:rsidR="00CA41AB" w:rsidDel="00A95C1E">
          <w:rPr>
            <w:rFonts w:ascii="Times New Roman" w:hAnsi="Times New Roman" w:cs="Times New Roman"/>
            <w:sz w:val="24"/>
            <w:szCs w:val="24"/>
          </w:rPr>
          <w:delText>iven that</w:delText>
        </w:r>
      </w:del>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603D8A31" w14:textId="77777777" w:rsidR="00DC7D9A" w:rsidRDefault="00756EE4" w:rsidP="002757EC">
      <w:pPr>
        <w:spacing w:after="0" w:line="480" w:lineRule="auto"/>
        <w:rPr>
          <w:ins w:id="81" w:author="Nick Maxwell" w:date="2025-04-14T18:24:00Z" w16du:dateUtc="2025-04-14T23:24:00Z"/>
          <w:rFonts w:ascii="Times New Roman" w:hAnsi="Times New Roman" w:cs="Times New Roman"/>
          <w:sz w:val="24"/>
          <w:szCs w:val="24"/>
        </w:rPr>
      </w:pPr>
      <w:r>
        <w:rPr>
          <w:rFonts w:ascii="Times New Roman" w:hAnsi="Times New Roman" w:cs="Times New Roman"/>
          <w:sz w:val="24"/>
          <w:szCs w:val="24"/>
        </w:rPr>
        <w:tab/>
      </w:r>
      <w:del w:id="82" w:author="Nick Maxwell" w:date="2025-04-14T18:19:00Z" w16du:dateUtc="2025-04-14T23:19:00Z">
        <w:r w:rsidR="00FE02CF" w:rsidDel="00A95C1E">
          <w:rPr>
            <w:rFonts w:ascii="Times New Roman" w:hAnsi="Times New Roman" w:cs="Times New Roman"/>
            <w:sz w:val="24"/>
            <w:szCs w:val="24"/>
          </w:rPr>
          <w:delText xml:space="preserve"> </w:delText>
        </w:r>
        <w:r w:rsidR="00AC76EA" w:rsidDel="00A95C1E">
          <w:rPr>
            <w:rFonts w:ascii="Times New Roman" w:hAnsi="Times New Roman" w:cs="Times New Roman"/>
            <w:sz w:val="24"/>
            <w:szCs w:val="24"/>
          </w:rPr>
          <w:delText>Given the link</w:delText>
        </w:r>
        <w:r w:rsidR="00FE02CF" w:rsidDel="00A95C1E">
          <w:rPr>
            <w:rFonts w:ascii="Times New Roman" w:hAnsi="Times New Roman" w:cs="Times New Roman"/>
            <w:sz w:val="24"/>
            <w:szCs w:val="24"/>
          </w:rPr>
          <w:delText xml:space="preserve"> between cue-strengthening and </w:delText>
        </w:r>
        <w:r w:rsidR="00627BA3" w:rsidDel="00A95C1E">
          <w:rPr>
            <w:rFonts w:ascii="Times New Roman" w:hAnsi="Times New Roman" w:cs="Times New Roman"/>
            <w:sz w:val="24"/>
            <w:szCs w:val="24"/>
          </w:rPr>
          <w:delText>relatedness</w:delText>
        </w:r>
        <w:r w:rsidR="00FE02CF" w:rsidDel="00A95C1E">
          <w:rPr>
            <w:rFonts w:ascii="Times New Roman" w:hAnsi="Times New Roman" w:cs="Times New Roman"/>
            <w:sz w:val="24"/>
            <w:szCs w:val="24"/>
          </w:rPr>
          <w:delText xml:space="preserve">, </w:delText>
        </w:r>
      </w:del>
      <w:ins w:id="83" w:author="Nick Maxwell" w:date="2025-04-14T18:19:00Z" w16du:dateUtc="2025-04-14T23:19:00Z">
        <w:r w:rsidR="00A95C1E">
          <w:rPr>
            <w:rFonts w:ascii="Times New Roman" w:hAnsi="Times New Roman" w:cs="Times New Roman"/>
            <w:sz w:val="24"/>
            <w:szCs w:val="24"/>
          </w:rPr>
          <w:t>R</w:t>
        </w:r>
      </w:ins>
      <w:del w:id="84" w:author="Nick Maxwell" w:date="2025-04-14T18:19:00Z" w16du:dateUtc="2025-04-14T23:19:00Z">
        <w:r w:rsidR="00DD70C9" w:rsidDel="00A95C1E">
          <w:rPr>
            <w:rFonts w:ascii="Times New Roman" w:hAnsi="Times New Roman" w:cs="Times New Roman"/>
            <w:sz w:val="24"/>
            <w:szCs w:val="24"/>
          </w:rPr>
          <w:delText>r</w:delText>
        </w:r>
      </w:del>
      <w:r w:rsidR="00DD70C9">
        <w:rPr>
          <w:rFonts w:ascii="Times New Roman" w:hAnsi="Times New Roman" w:cs="Times New Roman"/>
          <w:sz w:val="24"/>
          <w:szCs w:val="24"/>
        </w:rPr>
        <w:t>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 xml:space="preserve">the </w:t>
      </w:r>
      <w:del w:id="85" w:author="Nick Maxwell" w:date="2025-04-05T10:45:00Z" w16du:dateUtc="2025-04-05T15:45:00Z">
        <w:r w:rsidR="00627BA3" w:rsidDel="00541FF7">
          <w:rPr>
            <w:rFonts w:ascii="Times New Roman" w:hAnsi="Times New Roman" w:cs="Times New Roman"/>
            <w:sz w:val="24"/>
            <w:szCs w:val="24"/>
          </w:rPr>
          <w:delText xml:space="preserve">processing </w:delText>
        </w:r>
      </w:del>
      <w:ins w:id="86" w:author="Nick Maxwell" w:date="2025-04-05T10:45:00Z" w16du:dateUtc="2025-04-05T15:45:00Z">
        <w:r w:rsidR="00541FF7">
          <w:rPr>
            <w:rFonts w:ascii="Times New Roman" w:hAnsi="Times New Roman" w:cs="Times New Roman"/>
            <w:sz w:val="24"/>
            <w:szCs w:val="24"/>
          </w:rPr>
          <w:t xml:space="preserve">strengthening </w:t>
        </w:r>
      </w:ins>
      <w:r w:rsidR="00627BA3">
        <w:rPr>
          <w:rFonts w:ascii="Times New Roman" w:hAnsi="Times New Roman" w:cs="Times New Roman"/>
          <w:sz w:val="24"/>
          <w:szCs w:val="24"/>
        </w:rPr>
        <w:t>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ins w:id="87" w:author="Nick Maxwell" w:date="2025-04-14T18:20:00Z" w16du:dateUtc="2025-04-14T23:20:00Z">
        <w:r w:rsidR="00A95C1E">
          <w:rPr>
            <w:rFonts w:ascii="Times New Roman" w:hAnsi="Times New Roman" w:cs="Times New Roman"/>
            <w:sz w:val="24"/>
            <w:szCs w:val="24"/>
          </w:rPr>
          <w:t>, which similarly emphasize cue-target relations.</w:t>
        </w:r>
      </w:ins>
      <w:del w:id="88" w:author="Nick Maxwell" w:date="2025-04-14T18:20:00Z" w16du:dateUtc="2025-04-14T23:20:00Z">
        <w:r w:rsidR="00EB6C1F" w:rsidDel="00A95C1E">
          <w:rPr>
            <w:rFonts w:ascii="Times New Roman" w:hAnsi="Times New Roman" w:cs="Times New Roman"/>
            <w:sz w:val="24"/>
            <w:szCs w:val="24"/>
          </w:rPr>
          <w:delText>.</w:delText>
        </w:r>
      </w:del>
      <w:r w:rsidR="00EB6C1F">
        <w:rPr>
          <w:rFonts w:ascii="Times New Roman" w:hAnsi="Times New Roman" w:cs="Times New Roman"/>
          <w:sz w:val="24"/>
          <w:szCs w:val="24"/>
        </w:rPr>
        <w:t xml:space="preserve"> </w:t>
      </w:r>
      <w:del w:id="89" w:author="Nick Maxwell" w:date="2025-04-14T18:20:00Z" w16du:dateUtc="2025-04-14T23:20:00Z">
        <w:r w:rsidR="0005384F" w:rsidDel="00DC7D9A">
          <w:rPr>
            <w:rFonts w:ascii="Times New Roman" w:hAnsi="Times New Roman" w:cs="Times New Roman"/>
            <w:sz w:val="24"/>
            <w:szCs w:val="24"/>
          </w:rPr>
          <w:delText>I</w:delText>
        </w:r>
        <w:r w:rsidR="00932A00" w:rsidDel="00DC7D9A">
          <w:rPr>
            <w:rFonts w:ascii="Times New Roman" w:hAnsi="Times New Roman" w:cs="Times New Roman"/>
            <w:sz w:val="24"/>
            <w:szCs w:val="24"/>
          </w:rPr>
          <w:delText>mportantly</w:delText>
        </w:r>
      </w:del>
      <w:ins w:id="90" w:author="Nick Maxwell" w:date="2025-04-14T18:20:00Z" w16du:dateUtc="2025-04-14T23:20:00Z">
        <w:r w:rsidR="00DC7D9A">
          <w:rPr>
            <w:rFonts w:ascii="Times New Roman" w:hAnsi="Times New Roman" w:cs="Times New Roman"/>
            <w:sz w:val="24"/>
            <w:szCs w:val="24"/>
          </w:rPr>
          <w:t>More</w:t>
        </w:r>
      </w:ins>
      <w:ins w:id="91" w:author="Nick Maxwell" w:date="2025-04-14T18:21:00Z" w16du:dateUtc="2025-04-14T23:21:00Z">
        <w:r w:rsidR="00DC7D9A">
          <w:rPr>
            <w:rFonts w:ascii="Times New Roman" w:hAnsi="Times New Roman" w:cs="Times New Roman"/>
            <w:sz w:val="24"/>
            <w:szCs w:val="24"/>
          </w:rPr>
          <w:t>over</w:t>
        </w:r>
      </w:ins>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t>
      </w:r>
      <w:del w:id="92" w:author="Nick Maxwell" w:date="2025-04-05T10:46:00Z" w16du:dateUtc="2025-04-05T15:46:00Z">
        <w:r w:rsidR="00932A00" w:rsidDel="00541FF7">
          <w:rPr>
            <w:rFonts w:ascii="Times New Roman" w:hAnsi="Times New Roman" w:cs="Times New Roman"/>
            <w:sz w:val="24"/>
            <w:szCs w:val="24"/>
          </w:rPr>
          <w:delText xml:space="preserve">in </w:delText>
        </w:r>
      </w:del>
      <w:r w:rsidR="00932A00">
        <w:rPr>
          <w:rFonts w:ascii="Times New Roman" w:hAnsi="Times New Roman" w:cs="Times New Roman"/>
          <w:sz w:val="24"/>
          <w:szCs w:val="24"/>
        </w:rPr>
        <w:t xml:space="preserve">which </w:t>
      </w:r>
      <w:ins w:id="93" w:author="Nick Maxwell" w:date="2025-04-05T10:46:00Z" w16du:dateUtc="2025-04-05T15:46:00Z">
        <w:r w:rsidR="00541FF7">
          <w:rPr>
            <w:rFonts w:ascii="Times New Roman" w:hAnsi="Times New Roman" w:cs="Times New Roman"/>
            <w:sz w:val="24"/>
            <w:szCs w:val="24"/>
          </w:rPr>
          <w:t xml:space="preserve">directly instructed </w:t>
        </w:r>
      </w:ins>
      <w:r w:rsidR="00932A00">
        <w:rPr>
          <w:rFonts w:ascii="Times New Roman" w:hAnsi="Times New Roman" w:cs="Times New Roman"/>
          <w:sz w:val="24"/>
          <w:szCs w:val="24"/>
        </w:rPr>
        <w:t xml:space="preserve">participants </w:t>
      </w:r>
      <w:del w:id="94" w:author="Nick Maxwell" w:date="2025-04-05T10:46:00Z" w16du:dateUtc="2025-04-05T15:46:00Z">
        <w:r w:rsidR="00932A00" w:rsidDel="00541FF7">
          <w:rPr>
            <w:rFonts w:ascii="Times New Roman" w:hAnsi="Times New Roman" w:cs="Times New Roman"/>
            <w:sz w:val="24"/>
            <w:szCs w:val="24"/>
          </w:rPr>
          <w:delText>w</w:delText>
        </w:r>
        <w:r w:rsidR="0005384F" w:rsidDel="00541FF7">
          <w:rPr>
            <w:rFonts w:ascii="Times New Roman" w:hAnsi="Times New Roman" w:cs="Times New Roman"/>
            <w:sz w:val="24"/>
            <w:szCs w:val="24"/>
          </w:rPr>
          <w:delText>ere</w:delText>
        </w:r>
        <w:r w:rsidR="00932A00" w:rsidDel="00541FF7">
          <w:rPr>
            <w:rFonts w:ascii="Times New Roman" w:hAnsi="Times New Roman" w:cs="Times New Roman"/>
            <w:sz w:val="24"/>
            <w:szCs w:val="24"/>
          </w:rPr>
          <w:delText xml:space="preserve"> directly instructed </w:delText>
        </w:r>
      </w:del>
      <w:r w:rsidR="00932A00">
        <w:rPr>
          <w:rFonts w:ascii="Times New Roman" w:hAnsi="Times New Roman" w:cs="Times New Roman"/>
          <w:sz w:val="24"/>
          <w:szCs w:val="24"/>
        </w:rPr>
        <w:t xml:space="preserve">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p>
    <w:p w14:paraId="06EDFEEA" w14:textId="0D396067" w:rsidR="00B01990" w:rsidRDefault="009B3624" w:rsidP="00DC7D9A">
      <w:pPr>
        <w:spacing w:after="0" w:line="480" w:lineRule="auto"/>
        <w:ind w:firstLine="720"/>
        <w:rPr>
          <w:rFonts w:ascii="Times New Roman" w:hAnsi="Times New Roman" w:cs="Times New Roman"/>
          <w:sz w:val="24"/>
          <w:szCs w:val="24"/>
        </w:rPr>
        <w:pPrChange w:id="95" w:author="Nick Maxwell" w:date="2025-04-14T18:24:00Z" w16du:dateUtc="2025-04-14T23:24:00Z">
          <w:pPr>
            <w:spacing w:after="0" w:line="480" w:lineRule="auto"/>
          </w:pPr>
        </w:pPrChange>
      </w:pPr>
      <w:r>
        <w:rPr>
          <w:rFonts w:ascii="Times New Roman" w:hAnsi="Times New Roman" w:cs="Times New Roman"/>
          <w:sz w:val="24"/>
          <w:szCs w:val="24"/>
        </w:rPr>
        <w:t xml:space="preserve">To explain these findings, the </w:t>
      </w:r>
      <w:del w:id="96" w:author="Nick Maxwell" w:date="2025-04-14T18:24:00Z" w16du:dateUtc="2025-04-14T23:24:00Z">
        <w:r w:rsidDel="00DC7D9A">
          <w:rPr>
            <w:rFonts w:ascii="Times New Roman" w:hAnsi="Times New Roman" w:cs="Times New Roman"/>
            <w:sz w:val="24"/>
            <w:szCs w:val="24"/>
          </w:rPr>
          <w:delText xml:space="preserve">authors </w:delText>
        </w:r>
      </w:del>
      <w:ins w:id="97" w:author="Nick Maxwell" w:date="2025-04-14T18:24:00Z" w16du:dateUtc="2025-04-14T23:24:00Z">
        <w:r w:rsidR="00DC7D9A">
          <w:rPr>
            <w:rFonts w:ascii="Times New Roman" w:hAnsi="Times New Roman" w:cs="Times New Roman"/>
            <w:sz w:val="24"/>
            <w:szCs w:val="24"/>
          </w:rPr>
          <w:t xml:space="preserve">Maxwell and Huff (2022) </w:t>
        </w:r>
      </w:ins>
      <w:r>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ins w:id="98" w:author="Nick Maxwell" w:date="2025-04-14T18:24:00Z" w16du:dateUtc="2025-04-14T23:24:00Z">
        <w:r w:rsidR="00DC7D9A">
          <w:rPr>
            <w:rFonts w:ascii="Times New Roman" w:hAnsi="Times New Roman" w:cs="Times New Roman"/>
            <w:sz w:val="24"/>
            <w:szCs w:val="24"/>
          </w:rPr>
          <w:t>while</w:t>
        </w:r>
      </w:ins>
      <w:ins w:id="99" w:author="Nick Maxwell" w:date="2025-04-14T18:21:00Z" w16du:dateUtc="2025-04-14T23:21:00Z">
        <w:r w:rsidR="00DC7D9A">
          <w:rPr>
            <w:rFonts w:ascii="Times New Roman" w:hAnsi="Times New Roman" w:cs="Times New Roman"/>
            <w:sz w:val="24"/>
            <w:szCs w:val="24"/>
          </w:rPr>
          <w:t xml:space="preserve"> </w:t>
        </w:r>
      </w:ins>
      <w:r w:rsidR="007F255B">
        <w:rPr>
          <w:rFonts w:ascii="Times New Roman" w:hAnsi="Times New Roman" w:cs="Times New Roman"/>
          <w:sz w:val="24"/>
          <w:szCs w:val="24"/>
        </w:rPr>
        <w:t>JOLs</w:t>
      </w:r>
      <w:ins w:id="100" w:author="Nick Maxwell" w:date="2025-04-14T18:21:00Z" w16du:dateUtc="2025-04-14T23:21:00Z">
        <w:r w:rsidR="00DC7D9A">
          <w:rPr>
            <w:rFonts w:ascii="Times New Roman" w:hAnsi="Times New Roman" w:cs="Times New Roman"/>
            <w:sz w:val="24"/>
            <w:szCs w:val="24"/>
          </w:rPr>
          <w:t xml:space="preserve"> can </w:t>
        </w:r>
      </w:ins>
      <w:ins w:id="101" w:author="Nick Maxwell" w:date="2025-04-14T18:24:00Z" w16du:dateUtc="2025-04-14T23:24:00Z">
        <w:r w:rsidR="00DC7D9A">
          <w:rPr>
            <w:rFonts w:ascii="Times New Roman" w:hAnsi="Times New Roman" w:cs="Times New Roman"/>
            <w:sz w:val="24"/>
            <w:szCs w:val="24"/>
          </w:rPr>
          <w:t xml:space="preserve">potentially </w:t>
        </w:r>
      </w:ins>
      <w:ins w:id="102" w:author="Nick Maxwell" w:date="2025-04-14T18:21:00Z" w16du:dateUtc="2025-04-14T23:21:00Z">
        <w:r w:rsidR="00DC7D9A">
          <w:rPr>
            <w:rFonts w:ascii="Times New Roman" w:hAnsi="Times New Roman" w:cs="Times New Roman"/>
            <w:sz w:val="24"/>
            <w:szCs w:val="24"/>
          </w:rPr>
          <w:t>strengthen a variety of intrinsic cues, they</w:t>
        </w:r>
      </w:ins>
      <w:r w:rsidR="007F255B">
        <w:rPr>
          <w:rFonts w:ascii="Times New Roman" w:hAnsi="Times New Roman" w:cs="Times New Roman"/>
          <w:sz w:val="24"/>
          <w:szCs w:val="24"/>
        </w:rPr>
        <w:t xml:space="preserve"> specifically</w:t>
      </w:r>
      <w:ins w:id="103" w:author="Nick Maxwell" w:date="2025-04-05T10:46:00Z" w16du:dateUtc="2025-04-05T15:46:00Z">
        <w:r w:rsidR="00541FF7">
          <w:rPr>
            <w:rFonts w:ascii="Times New Roman" w:hAnsi="Times New Roman" w:cs="Times New Roman"/>
            <w:sz w:val="24"/>
            <w:szCs w:val="24"/>
          </w:rPr>
          <w:t xml:space="preserve"> </w:t>
        </w:r>
      </w:ins>
      <w:ins w:id="104" w:author="Nick Maxwell" w:date="2025-04-14T18:24:00Z" w16du:dateUtc="2025-04-14T23:24:00Z">
        <w:r w:rsidR="00DC7D9A">
          <w:rPr>
            <w:rFonts w:ascii="Times New Roman" w:hAnsi="Times New Roman" w:cs="Times New Roman"/>
            <w:sz w:val="24"/>
            <w:szCs w:val="24"/>
          </w:rPr>
          <w:t xml:space="preserve">encourage participants to </w:t>
        </w:r>
        <w:r w:rsidR="00DC7D9A">
          <w:rPr>
            <w:rFonts w:ascii="Times New Roman" w:hAnsi="Times New Roman" w:cs="Times New Roman"/>
            <w:sz w:val="24"/>
            <w:szCs w:val="24"/>
          </w:rPr>
          <w:lastRenderedPageBreak/>
          <w:t xml:space="preserve">process pre-existing cue-target relations (i.e., relational encoding). </w:t>
        </w:r>
      </w:ins>
      <w:del w:id="105" w:author="Nick Maxwell" w:date="2025-04-14T18:23:00Z" w16du:dateUtc="2025-04-14T23:23:00Z">
        <w:r w:rsidR="007F255B" w:rsidDel="00DC7D9A">
          <w:rPr>
            <w:rFonts w:ascii="Times New Roman" w:hAnsi="Times New Roman" w:cs="Times New Roman"/>
            <w:sz w:val="24"/>
            <w:szCs w:val="24"/>
          </w:rPr>
          <w:delText xml:space="preserve"> encourag</w:delText>
        </w:r>
      </w:del>
      <w:del w:id="106" w:author="Nick Maxwell" w:date="2025-04-05T10:47:00Z" w16du:dateUtc="2025-04-05T15:47:00Z">
        <w:r w:rsidR="007F255B" w:rsidDel="00541FF7">
          <w:rPr>
            <w:rFonts w:ascii="Times New Roman" w:hAnsi="Times New Roman" w:cs="Times New Roman"/>
            <w:sz w:val="24"/>
            <w:szCs w:val="24"/>
          </w:rPr>
          <w:delText>e</w:delText>
        </w:r>
      </w:del>
      <w:del w:id="107" w:author="Nick Maxwell" w:date="2025-04-14T18:23:00Z" w16du:dateUtc="2025-04-14T23:23:00Z">
        <w:r w:rsidR="007F255B" w:rsidDel="00DC7D9A">
          <w:rPr>
            <w:rFonts w:ascii="Times New Roman" w:hAnsi="Times New Roman" w:cs="Times New Roman"/>
            <w:sz w:val="24"/>
            <w:szCs w:val="24"/>
          </w:rPr>
          <w:delText xml:space="preserve"> participants to engage in relational encoding</w:delText>
        </w:r>
      </w:del>
      <w:del w:id="108" w:author="Nick Maxwell" w:date="2025-04-05T10:47:00Z" w16du:dateUtc="2025-04-05T15:47:00Z">
        <w:r w:rsidR="007F255B" w:rsidDel="00541FF7">
          <w:rPr>
            <w:rFonts w:ascii="Times New Roman" w:hAnsi="Times New Roman" w:cs="Times New Roman"/>
            <w:sz w:val="24"/>
            <w:szCs w:val="24"/>
          </w:rPr>
          <w:delText xml:space="preserve"> of cue-target word pairs</w:delText>
        </w:r>
      </w:del>
      <w:del w:id="109" w:author="Nick Maxwell" w:date="2025-04-14T18:23:00Z" w16du:dateUtc="2025-04-14T23:23:00Z">
        <w:r w:rsidR="007F255B" w:rsidDel="00DC7D9A">
          <w:rPr>
            <w:rFonts w:ascii="Times New Roman" w:hAnsi="Times New Roman" w:cs="Times New Roman"/>
            <w:sz w:val="24"/>
            <w:szCs w:val="24"/>
          </w:rPr>
          <w:delText>.</w:delText>
        </w:r>
      </w:del>
      <w:del w:id="110" w:author="Nick Maxwell" w:date="2025-04-05T10:49:00Z" w16du:dateUtc="2025-04-05T15:49:00Z">
        <w:r w:rsidR="00563421" w:rsidDel="00541FF7">
          <w:rPr>
            <w:rFonts w:ascii="Times New Roman" w:hAnsi="Times New Roman" w:cs="Times New Roman"/>
            <w:sz w:val="24"/>
            <w:szCs w:val="24"/>
          </w:rPr>
          <w:delText xml:space="preserve"> </w:delText>
        </w:r>
      </w:del>
      <w:del w:id="111" w:author="Nick Maxwell" w:date="2025-04-14T18:26:00Z" w16du:dateUtc="2025-04-14T23:26:00Z">
        <w:r w:rsidR="007F255B" w:rsidDel="00DC7D9A">
          <w:rPr>
            <w:rFonts w:ascii="Times New Roman" w:hAnsi="Times New Roman" w:cs="Times New Roman"/>
            <w:sz w:val="24"/>
            <w:szCs w:val="24"/>
          </w:rPr>
          <w:delText>Accordingly,</w:delText>
        </w:r>
      </w:del>
      <w:ins w:id="112" w:author="Nick Maxwell" w:date="2025-04-14T18:26:00Z" w16du:dateUtc="2025-04-14T23:26:00Z">
        <w:r w:rsidR="00DC7D9A">
          <w:rPr>
            <w:rFonts w:ascii="Times New Roman" w:hAnsi="Times New Roman" w:cs="Times New Roman"/>
            <w:sz w:val="24"/>
            <w:szCs w:val="24"/>
          </w:rPr>
          <w:t xml:space="preserve">Based on this relational encoding account of reactivity, </w:t>
        </w:r>
      </w:ins>
      <w:ins w:id="113" w:author="Nick Maxwell" w:date="2025-04-14T18:27:00Z" w16du:dateUtc="2025-04-14T23:27:00Z">
        <w:r w:rsidR="00DC7D9A">
          <w:rPr>
            <w:rFonts w:ascii="Times New Roman" w:hAnsi="Times New Roman" w:cs="Times New Roman"/>
            <w:sz w:val="24"/>
            <w:szCs w:val="24"/>
          </w:rPr>
          <w:t>JOLs would be expected to produce a memorial benefit</w:t>
        </w:r>
      </w:ins>
      <w:del w:id="114" w:author="Nick Maxwell" w:date="2025-04-14T18:26:00Z" w16du:dateUtc="2025-04-14T23:26:00Z">
        <w:r w:rsidR="007F255B" w:rsidDel="00DC7D9A">
          <w:rPr>
            <w:rFonts w:ascii="Times New Roman" w:hAnsi="Times New Roman" w:cs="Times New Roman"/>
            <w:sz w:val="24"/>
            <w:szCs w:val="24"/>
          </w:rPr>
          <w:delText xml:space="preserve"> </w:delText>
        </w:r>
      </w:del>
      <w:del w:id="115" w:author="Nick Maxwell" w:date="2025-04-05T10:47:00Z" w16du:dateUtc="2025-04-05T15:47:00Z">
        <w:r w:rsidR="007F255B" w:rsidDel="00541FF7">
          <w:rPr>
            <w:rFonts w:ascii="Times New Roman" w:hAnsi="Times New Roman" w:cs="Times New Roman"/>
            <w:sz w:val="24"/>
            <w:szCs w:val="24"/>
          </w:rPr>
          <w:delText xml:space="preserve">JOL </w:delText>
        </w:r>
      </w:del>
      <w:del w:id="116" w:author="Nick Maxwell" w:date="2025-04-14T18:27:00Z" w16du:dateUtc="2025-04-14T23:27:00Z">
        <w:r w:rsidR="007F255B" w:rsidDel="00DC7D9A">
          <w:rPr>
            <w:rFonts w:ascii="Times New Roman" w:hAnsi="Times New Roman" w:cs="Times New Roman"/>
            <w:sz w:val="24"/>
            <w:szCs w:val="24"/>
          </w:rPr>
          <w:delText>reactivity w</w:delText>
        </w:r>
        <w:r w:rsidR="00BF501E" w:rsidDel="00DC7D9A">
          <w:rPr>
            <w:rFonts w:ascii="Times New Roman" w:hAnsi="Times New Roman" w:cs="Times New Roman"/>
            <w:sz w:val="24"/>
            <w:szCs w:val="24"/>
          </w:rPr>
          <w:delText>ould be expected to</w:delText>
        </w:r>
      </w:del>
      <w:r w:rsidR="007F255B">
        <w:rPr>
          <w:rFonts w:ascii="Times New Roman" w:hAnsi="Times New Roman" w:cs="Times New Roman"/>
          <w:sz w:val="24"/>
          <w:szCs w:val="24"/>
        </w:rPr>
        <w:t xml:space="preserve"> </w:t>
      </w:r>
      <w:del w:id="117" w:author="Nick Maxwell" w:date="2025-04-14T18:27:00Z" w16du:dateUtc="2025-04-14T23:27:00Z">
        <w:r w:rsidR="007F255B" w:rsidDel="00DC7D9A">
          <w:rPr>
            <w:rFonts w:ascii="Times New Roman" w:hAnsi="Times New Roman" w:cs="Times New Roman"/>
            <w:sz w:val="24"/>
            <w:szCs w:val="24"/>
          </w:rPr>
          <w:delText xml:space="preserve">occur </w:delText>
        </w:r>
      </w:del>
      <w:r w:rsidR="007F255B">
        <w:rPr>
          <w:rFonts w:ascii="Times New Roman" w:hAnsi="Times New Roman" w:cs="Times New Roman"/>
          <w:sz w:val="24"/>
          <w:szCs w:val="24"/>
        </w:rPr>
        <w:t xml:space="preserve">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ins w:id="118" w:author="Nick Maxwell" w:date="2025-04-14T18:27:00Z" w16du:dateUtc="2025-04-14T23:27:00Z">
        <w:r w:rsidR="00DC7D9A">
          <w:rPr>
            <w:rFonts w:ascii="Times New Roman" w:hAnsi="Times New Roman" w:cs="Times New Roman"/>
            <w:sz w:val="24"/>
            <w:szCs w:val="24"/>
          </w:rPr>
          <w:t xml:space="preserve">, given the emphasis on the shared relation. </w:t>
        </w:r>
      </w:ins>
      <w:ins w:id="119" w:author="Nick Maxwell" w:date="2025-04-14T18:28:00Z" w16du:dateUtc="2025-04-14T23:28:00Z">
        <w:r w:rsidR="00DC7D9A">
          <w:rPr>
            <w:rFonts w:ascii="Times New Roman" w:hAnsi="Times New Roman" w:cs="Times New Roman"/>
            <w:sz w:val="24"/>
            <w:szCs w:val="24"/>
          </w:rPr>
          <w:t>Unrelated pairs would not be expected to show a memory improvement due to their lack of an underlying relation.</w:t>
        </w:r>
      </w:ins>
      <w:del w:id="120" w:author="Nick Maxwell" w:date="2025-04-14T18:27:00Z" w16du:dateUtc="2025-04-14T23:27:00Z">
        <w:r w:rsidR="007F255B"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producing</w:delText>
        </w:r>
        <w:r w:rsidR="007F255B" w:rsidDel="00DC7D9A">
          <w:rPr>
            <w:rFonts w:ascii="Times New Roman" w:hAnsi="Times New Roman" w:cs="Times New Roman"/>
            <w:sz w:val="24"/>
            <w:szCs w:val="24"/>
          </w:rPr>
          <w:delText xml:space="preserve"> a memory advantage for related but not unrelated pairs.</w:delText>
        </w:r>
        <w:r w:rsidR="00A67F34" w:rsidDel="00DC7D9A">
          <w:rPr>
            <w:rFonts w:ascii="Times New Roman" w:hAnsi="Times New Roman" w:cs="Times New Roman"/>
            <w:sz w:val="24"/>
            <w:szCs w:val="24"/>
          </w:rPr>
          <w:delText xml:space="preserve"> </w:delText>
        </w:r>
        <w:r w:rsidR="00EB549C" w:rsidDel="00DC7D9A">
          <w:rPr>
            <w:rFonts w:ascii="Times New Roman" w:hAnsi="Times New Roman" w:cs="Times New Roman"/>
            <w:sz w:val="24"/>
            <w:szCs w:val="24"/>
          </w:rPr>
          <w:delText>This is because any relational encoding would likely emphasize the shared relation</w:delText>
        </w:r>
        <w:r w:rsidR="00BF501E" w:rsidDel="00DC7D9A">
          <w:rPr>
            <w:rFonts w:ascii="Times New Roman" w:hAnsi="Times New Roman" w:cs="Times New Roman"/>
            <w:sz w:val="24"/>
            <w:szCs w:val="24"/>
          </w:rPr>
          <w:delText>s</w:delText>
        </w:r>
        <w:r w:rsidR="00EB549C" w:rsidDel="00DC7D9A">
          <w:rPr>
            <w:rFonts w:ascii="Times New Roman" w:hAnsi="Times New Roman" w:cs="Times New Roman"/>
            <w:sz w:val="24"/>
            <w:szCs w:val="24"/>
          </w:rPr>
          <w:delText xml:space="preserve"> between concepts.</w:delText>
        </w:r>
      </w:del>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5C821907"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del w:id="121" w:author="Nick Maxwell" w:date="2025-04-05T10:50:00Z" w16du:dateUtc="2025-04-05T15:50:00Z">
        <w:r w:rsidR="00641258" w:rsidDel="00D51797">
          <w:rPr>
            <w:rFonts w:ascii="Times New Roman" w:hAnsi="Times New Roman" w:cs="Times New Roman"/>
            <w:sz w:val="24"/>
            <w:szCs w:val="24"/>
          </w:rPr>
          <w:delText xml:space="preserve">are </w:delText>
        </w:r>
        <w:r w:rsidR="00EB549C" w:rsidDel="00D51797">
          <w:rPr>
            <w:rFonts w:ascii="Times New Roman" w:hAnsi="Times New Roman" w:cs="Times New Roman"/>
            <w:sz w:val="24"/>
            <w:szCs w:val="24"/>
          </w:rPr>
          <w:delText>similarly</w:delText>
        </w:r>
        <w:r w:rsidR="00641258" w:rsidDel="00D51797">
          <w:rPr>
            <w:rFonts w:ascii="Times New Roman" w:hAnsi="Times New Roman" w:cs="Times New Roman"/>
            <w:sz w:val="24"/>
            <w:szCs w:val="24"/>
          </w:rPr>
          <w:delText xml:space="preserve"> consistent with a relational encoding account</w:delText>
        </w:r>
      </w:del>
      <w:ins w:id="122" w:author="Nick Maxwell" w:date="2025-04-14T18:29:00Z" w16du:dateUtc="2025-04-14T23:29:00Z">
        <w:r w:rsidR="0050764D">
          <w:rPr>
            <w:rFonts w:ascii="Times New Roman" w:hAnsi="Times New Roman" w:cs="Times New Roman"/>
            <w:sz w:val="24"/>
            <w:szCs w:val="24"/>
          </w:rPr>
          <w:t>also</w:t>
        </w:r>
      </w:ins>
      <w:ins w:id="123" w:author="Nick Maxwell" w:date="2025-04-05T10:50:00Z" w16du:dateUtc="2025-04-05T15:50:00Z">
        <w:r w:rsidR="00D51797">
          <w:rPr>
            <w:rFonts w:ascii="Times New Roman" w:hAnsi="Times New Roman" w:cs="Times New Roman"/>
            <w:sz w:val="24"/>
            <w:szCs w:val="24"/>
          </w:rPr>
          <w:t xml:space="preserve"> suggest that JOLs specifically encourage participants to process cue-target relations</w:t>
        </w:r>
      </w:ins>
      <w:r w:rsidR="00641258">
        <w:rPr>
          <w:rFonts w:ascii="Times New Roman" w:hAnsi="Times New Roman" w:cs="Times New Roman"/>
          <w:sz w:val="24"/>
          <w:szCs w:val="24"/>
        </w:rPr>
        <w:t xml:space="preserve">.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ins w:id="124" w:author="Nick Maxwell" w:date="2025-04-05T11:03:00Z" w16du:dateUtc="2025-04-05T16:03:00Z">
        <w:r w:rsidR="00770A5E">
          <w:rPr>
            <w:rFonts w:ascii="Times New Roman" w:hAnsi="Times New Roman" w:cs="Times New Roman"/>
            <w:sz w:val="24"/>
            <w:szCs w:val="24"/>
          </w:rPr>
          <w:t xml:space="preserve">, suggesting that </w:t>
        </w:r>
      </w:ins>
      <w:ins w:id="125" w:author="Nick Maxwell" w:date="2025-04-05T11:04:00Z" w16du:dateUtc="2025-04-05T16:04:00Z">
        <w:r w:rsidR="00770A5E">
          <w:rPr>
            <w:rFonts w:ascii="Times New Roman" w:hAnsi="Times New Roman" w:cs="Times New Roman"/>
            <w:sz w:val="24"/>
            <w:szCs w:val="24"/>
          </w:rPr>
          <w:t xml:space="preserve">JOLs are particularly sensitive to the presence of pre-existing </w:t>
        </w:r>
      </w:ins>
      <w:ins w:id="126" w:author="Nick Maxwell" w:date="2025-04-05T11:05:00Z" w16du:dateUtc="2025-04-05T16:05:00Z">
        <w:r w:rsidR="00770A5E">
          <w:rPr>
            <w:rFonts w:ascii="Times New Roman" w:hAnsi="Times New Roman" w:cs="Times New Roman"/>
            <w:sz w:val="24"/>
            <w:szCs w:val="24"/>
          </w:rPr>
          <w:t>cue-target relations.</w:t>
        </w:r>
      </w:ins>
      <w:del w:id="127" w:author="Nick Maxwell" w:date="2025-04-05T11:03:00Z" w16du:dateUtc="2025-04-05T16:03:00Z">
        <w:r w:rsidR="004F7D9B" w:rsidDel="00770A5E">
          <w:rPr>
            <w:rFonts w:ascii="Times New Roman" w:hAnsi="Times New Roman" w:cs="Times New Roman"/>
            <w:sz w:val="24"/>
            <w:szCs w:val="24"/>
          </w:rPr>
          <w:delText>.</w:delText>
        </w:r>
      </w:del>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w:t>
      </w:r>
      <w:ins w:id="128" w:author="Nick Maxwell" w:date="2025-04-05T10:51:00Z" w16du:dateUtc="2025-04-05T15:51:00Z">
        <w:r w:rsidR="00C834F1">
          <w:rPr>
            <w:rFonts w:ascii="Times New Roman" w:hAnsi="Times New Roman" w:cs="Times New Roman"/>
            <w:sz w:val="24"/>
            <w:szCs w:val="24"/>
          </w:rPr>
          <w:t>s specifically encourage processing of relational cues relative to other intrinsic cue types.</w:t>
        </w:r>
      </w:ins>
      <w:del w:id="129" w:author="Nick Maxwell" w:date="2025-04-05T10:51:00Z" w16du:dateUtc="2025-04-05T15:51:00Z">
        <w:r w:rsidR="00D34A7E" w:rsidDel="00C834F1">
          <w:rPr>
            <w:rFonts w:ascii="Times New Roman" w:hAnsi="Times New Roman" w:cs="Times New Roman"/>
            <w:sz w:val="24"/>
            <w:szCs w:val="24"/>
          </w:rPr>
          <w:delText xml:space="preserve"> reactivity on cue-target word pairs reflects the contributions of a relational process.</w:delText>
        </w:r>
      </w:del>
    </w:p>
    <w:p w14:paraId="6738AF1F" w14:textId="7471D425" w:rsidR="00B13947" w:rsidRPr="00B13947" w:rsidRDefault="00B13947" w:rsidP="002757EC">
      <w:pPr>
        <w:spacing w:after="0" w:line="480" w:lineRule="auto"/>
        <w:rPr>
          <w:rFonts w:ascii="Times New Roman" w:hAnsi="Times New Roman" w:cs="Times New Roman"/>
          <w:b/>
          <w:bCs/>
          <w:sz w:val="24"/>
          <w:szCs w:val="24"/>
        </w:rPr>
      </w:pPr>
      <w:commentRangeStart w:id="130"/>
      <w:r w:rsidRPr="00B13947">
        <w:rPr>
          <w:rFonts w:ascii="Times New Roman" w:hAnsi="Times New Roman" w:cs="Times New Roman"/>
          <w:b/>
          <w:bCs/>
          <w:sz w:val="24"/>
          <w:szCs w:val="24"/>
        </w:rPr>
        <w:t>Positive JOL Reactivity in the Absence of Strong-Relatedness Cues</w:t>
      </w:r>
      <w:commentRangeEnd w:id="130"/>
      <w:r w:rsidR="00B32D65">
        <w:rPr>
          <w:rStyle w:val="CommentReference"/>
        </w:rPr>
        <w:commentReference w:id="130"/>
      </w:r>
    </w:p>
    <w:p w14:paraId="11BDF684" w14:textId="78A29F33" w:rsidR="00BB7132" w:rsidRDefault="00F56551" w:rsidP="00EB549C">
      <w:pPr>
        <w:spacing w:after="0" w:line="480" w:lineRule="auto"/>
        <w:rPr>
          <w:ins w:id="131" w:author="Nick Maxwell" w:date="2025-04-05T14:04:00Z" w16du:dateUtc="2025-04-05T19:04:00Z"/>
          <w:rFonts w:ascii="Times New Roman" w:hAnsi="Times New Roman" w:cs="Times New Roman"/>
          <w:sz w:val="24"/>
          <w:szCs w:val="24"/>
        </w:rPr>
      </w:pPr>
      <w:r w:rsidRPr="00F56551">
        <w:rPr>
          <w:rFonts w:ascii="Times New Roman" w:hAnsi="Times New Roman" w:cs="Times New Roman"/>
          <w:sz w:val="24"/>
          <w:szCs w:val="24"/>
        </w:rPr>
        <w:lastRenderedPageBreak/>
        <w:tab/>
      </w:r>
      <w:ins w:id="132" w:author="Nick Maxwell" w:date="2025-04-05T14:04:00Z" w16du:dateUtc="2025-04-05T19:04:00Z">
        <w:r w:rsidR="00BB7132">
          <w:rPr>
            <w:rFonts w:ascii="Times New Roman" w:hAnsi="Times New Roman" w:cs="Times New Roman"/>
            <w:sz w:val="24"/>
            <w:szCs w:val="24"/>
          </w:rPr>
          <w:t>T</w:t>
        </w:r>
      </w:ins>
      <w:del w:id="133" w:author="Nick Maxwell" w:date="2025-04-05T14:04:00Z" w16du:dateUtc="2025-04-05T19:04:00Z">
        <w:r w:rsidR="000C2337" w:rsidDel="00BB7132">
          <w:rPr>
            <w:rFonts w:ascii="Times New Roman" w:hAnsi="Times New Roman" w:cs="Times New Roman"/>
            <w:sz w:val="24"/>
            <w:szCs w:val="24"/>
          </w:rPr>
          <w:delText>As noted above, t</w:delText>
        </w:r>
      </w:del>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del w:id="134" w:author="Nick Maxwell" w:date="2025-04-14T18:30:00Z" w16du:dateUtc="2025-04-14T23:30:00Z">
        <w:r w:rsidR="000C2337" w:rsidDel="00C103CD">
          <w:rPr>
            <w:rFonts w:ascii="Times New Roman" w:hAnsi="Times New Roman" w:cs="Times New Roman"/>
            <w:sz w:val="24"/>
            <w:szCs w:val="24"/>
          </w:rPr>
          <w:delText xml:space="preserve">that </w:delText>
        </w:r>
      </w:del>
      <w:ins w:id="135" w:author="Nick Maxwell" w:date="2025-04-14T18:30:00Z" w16du:dateUtc="2025-04-14T23:30:00Z">
        <w:r w:rsidR="00C103CD">
          <w:rPr>
            <w:rFonts w:ascii="Times New Roman" w:hAnsi="Times New Roman" w:cs="Times New Roman"/>
            <w:sz w:val="24"/>
            <w:szCs w:val="24"/>
          </w:rPr>
          <w:t>JOLs</w:t>
        </w:r>
      </w:ins>
      <w:ins w:id="136" w:author="Nick Maxwell" w:date="2025-04-05T11:05:00Z" w16du:dateUtc="2025-04-05T16:05:00Z">
        <w:r w:rsidR="00AC0B2D">
          <w:rPr>
            <w:rFonts w:ascii="Times New Roman" w:hAnsi="Times New Roman" w:cs="Times New Roman"/>
            <w:sz w:val="24"/>
            <w:szCs w:val="24"/>
          </w:rPr>
          <w:t xml:space="preserve"> e</w:t>
        </w:r>
      </w:ins>
      <w:ins w:id="137" w:author="Nick Maxwell" w:date="2025-04-05T11:06:00Z" w16du:dateUtc="2025-04-05T16:06:00Z">
        <w:r w:rsidR="00AC0B2D">
          <w:rPr>
            <w:rFonts w:ascii="Times New Roman" w:hAnsi="Times New Roman" w:cs="Times New Roman"/>
            <w:sz w:val="24"/>
            <w:szCs w:val="24"/>
          </w:rPr>
          <w:t>ncourage relational encoding</w:t>
        </w:r>
      </w:ins>
      <w:ins w:id="138" w:author="Nick Maxwell" w:date="2025-04-05T13:55:00Z" w16du:dateUtc="2025-04-05T18:55:00Z">
        <w:r w:rsidR="00BB7132">
          <w:rPr>
            <w:rFonts w:ascii="Times New Roman" w:hAnsi="Times New Roman" w:cs="Times New Roman"/>
            <w:sz w:val="24"/>
            <w:szCs w:val="24"/>
          </w:rPr>
          <w:t>, particularly</w:t>
        </w:r>
      </w:ins>
      <w:ins w:id="139" w:author="Nick Maxwell" w:date="2025-04-05T11:06:00Z" w16du:dateUtc="2025-04-05T16:06:00Z">
        <w:r w:rsidR="00AC0B2D">
          <w:rPr>
            <w:rFonts w:ascii="Times New Roman" w:hAnsi="Times New Roman" w:cs="Times New Roman"/>
            <w:sz w:val="24"/>
            <w:szCs w:val="24"/>
          </w:rPr>
          <w:t xml:space="preserve"> when </w:t>
        </w:r>
      </w:ins>
      <w:ins w:id="140" w:author="Nick Maxwell" w:date="2025-04-14T18:30:00Z" w16du:dateUtc="2025-04-14T23:30:00Z">
        <w:r w:rsidR="00C103CD">
          <w:rPr>
            <w:rFonts w:ascii="Times New Roman" w:hAnsi="Times New Roman" w:cs="Times New Roman"/>
            <w:sz w:val="24"/>
            <w:szCs w:val="24"/>
          </w:rPr>
          <w:t xml:space="preserve">they </w:t>
        </w:r>
      </w:ins>
      <w:ins w:id="141" w:author="Nick Maxwell" w:date="2025-04-05T13:55:00Z" w16du:dateUtc="2025-04-05T18:55:00Z">
        <w:r w:rsidR="00BB7132">
          <w:rPr>
            <w:rFonts w:ascii="Times New Roman" w:hAnsi="Times New Roman" w:cs="Times New Roman"/>
            <w:sz w:val="24"/>
            <w:szCs w:val="24"/>
          </w:rPr>
          <w:t>are elicited</w:t>
        </w:r>
      </w:ins>
      <w:ins w:id="142" w:author="Nick Maxwell" w:date="2025-04-05T11:06:00Z" w16du:dateUtc="2025-04-05T16:06:00Z">
        <w:r w:rsidR="00AC0B2D">
          <w:rPr>
            <w:rFonts w:ascii="Times New Roman" w:hAnsi="Times New Roman" w:cs="Times New Roman"/>
            <w:sz w:val="24"/>
            <w:szCs w:val="24"/>
          </w:rPr>
          <w:t xml:space="preserve"> for related cue-target word pairs</w:t>
        </w:r>
      </w:ins>
      <w:del w:id="143" w:author="Nick Maxwell" w:date="2025-04-05T11:06:00Z" w16du:dateUtc="2025-04-05T16:06:00Z">
        <w:r w:rsidR="000C2337" w:rsidDel="00AC0B2D">
          <w:rPr>
            <w:rFonts w:ascii="Times New Roman" w:hAnsi="Times New Roman" w:cs="Times New Roman"/>
            <w:sz w:val="24"/>
            <w:szCs w:val="24"/>
          </w:rPr>
          <w:delText xml:space="preserve">positive JOL reactivity on cue-target </w:delText>
        </w:r>
        <w:r w:rsidR="00994DA4" w:rsidDel="00AC0B2D">
          <w:rPr>
            <w:rFonts w:ascii="Times New Roman" w:hAnsi="Times New Roman" w:cs="Times New Roman"/>
            <w:sz w:val="24"/>
            <w:szCs w:val="24"/>
          </w:rPr>
          <w:delText xml:space="preserve">word </w:delText>
        </w:r>
        <w:r w:rsidR="000C2337" w:rsidDel="00AC0B2D">
          <w:rPr>
            <w:rFonts w:ascii="Times New Roman" w:hAnsi="Times New Roman" w:cs="Times New Roman"/>
            <w:sz w:val="24"/>
            <w:szCs w:val="24"/>
          </w:rPr>
          <w:delText>pairs reflects</w:delText>
        </w:r>
        <w:r w:rsidR="00A25FF1" w:rsidDel="00AC0B2D">
          <w:rPr>
            <w:rFonts w:ascii="Times New Roman" w:hAnsi="Times New Roman" w:cs="Times New Roman"/>
            <w:sz w:val="24"/>
            <w:szCs w:val="24"/>
          </w:rPr>
          <w:delText xml:space="preserve"> </w:delText>
        </w:r>
        <w:r w:rsidR="00EB549C" w:rsidDel="00AC0B2D">
          <w:rPr>
            <w:rFonts w:ascii="Times New Roman" w:hAnsi="Times New Roman" w:cs="Times New Roman"/>
            <w:sz w:val="24"/>
            <w:szCs w:val="24"/>
          </w:rPr>
          <w:delText xml:space="preserve">the contributions of a </w:delText>
        </w:r>
        <w:r w:rsidR="00CD5E13" w:rsidDel="00AC0B2D">
          <w:rPr>
            <w:rFonts w:ascii="Times New Roman" w:hAnsi="Times New Roman" w:cs="Times New Roman"/>
            <w:sz w:val="24"/>
            <w:szCs w:val="24"/>
          </w:rPr>
          <w:delText>relational encoding</w:delText>
        </w:r>
        <w:r w:rsidR="00EB549C" w:rsidDel="00AC0B2D">
          <w:rPr>
            <w:rFonts w:ascii="Times New Roman" w:hAnsi="Times New Roman" w:cs="Times New Roman"/>
            <w:sz w:val="24"/>
            <w:szCs w:val="24"/>
          </w:rPr>
          <w:delText xml:space="preserve"> process</w:delText>
        </w:r>
      </w:del>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ins w:id="144" w:author="Nick Maxwell" w:date="2025-04-05T14:01:00Z" w16du:dateUtc="2025-04-05T19:01:00Z">
        <w:r w:rsidR="00BB7132">
          <w:rPr>
            <w:rFonts w:ascii="Times New Roman" w:hAnsi="Times New Roman" w:cs="Times New Roman"/>
            <w:sz w:val="24"/>
            <w:szCs w:val="24"/>
          </w:rPr>
          <w:t xml:space="preserve"> while relational encoding likely occurs during the cue-strengthening process,</w:t>
        </w:r>
      </w:ins>
      <w:r w:rsidR="00DE3F5B">
        <w:rPr>
          <w:rFonts w:ascii="Times New Roman" w:hAnsi="Times New Roman" w:cs="Times New Roman"/>
          <w:sz w:val="24"/>
          <w:szCs w:val="24"/>
        </w:rPr>
        <w:t xml:space="preserve"> the </w:t>
      </w:r>
      <w:del w:id="145" w:author="Nick Maxwell" w:date="2025-04-14T18:30:00Z" w16du:dateUtc="2025-04-14T23:30:00Z">
        <w:r w:rsidR="00A25FF1" w:rsidDel="00665DE5">
          <w:rPr>
            <w:rFonts w:ascii="Times New Roman" w:hAnsi="Times New Roman" w:cs="Times New Roman"/>
            <w:sz w:val="24"/>
            <w:szCs w:val="24"/>
          </w:rPr>
          <w:delText>specific</w:delText>
        </w:r>
        <w:r w:rsidR="00DE3F5B" w:rsidDel="00665DE5">
          <w:rPr>
            <w:rFonts w:ascii="Times New Roman" w:hAnsi="Times New Roman" w:cs="Times New Roman"/>
            <w:sz w:val="24"/>
            <w:szCs w:val="24"/>
          </w:rPr>
          <w:delText xml:space="preserve"> </w:delText>
        </w:r>
      </w:del>
      <w:ins w:id="146" w:author="Nick Maxwell" w:date="2025-04-14T18:30:00Z" w16du:dateUtc="2025-04-14T23:30:00Z">
        <w:r w:rsidR="00665DE5">
          <w:rPr>
            <w:rFonts w:ascii="Times New Roman" w:hAnsi="Times New Roman" w:cs="Times New Roman"/>
            <w:sz w:val="24"/>
            <w:szCs w:val="24"/>
          </w:rPr>
          <w:t xml:space="preserve">exact </w:t>
        </w:r>
      </w:ins>
      <w:r w:rsidR="00DE3F5B">
        <w:rPr>
          <w:rFonts w:ascii="Times New Roman" w:hAnsi="Times New Roman" w:cs="Times New Roman"/>
          <w:sz w:val="24"/>
          <w:szCs w:val="24"/>
        </w:rPr>
        <w:t xml:space="preserve">link between relational encoding and cue-strengthening </w:t>
      </w:r>
      <w:del w:id="147" w:author="Nick Maxwell" w:date="2025-04-14T18:30:00Z" w16du:dateUtc="2025-04-14T23:30:00Z">
        <w:r w:rsidR="00A25FF1" w:rsidDel="00665DE5">
          <w:rPr>
            <w:rFonts w:ascii="Times New Roman" w:hAnsi="Times New Roman" w:cs="Times New Roman"/>
            <w:sz w:val="24"/>
            <w:szCs w:val="24"/>
          </w:rPr>
          <w:delText xml:space="preserve">processes </w:delText>
        </w:r>
      </w:del>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ins w:id="148" w:author="Nick Maxwell" w:date="2025-04-05T14:04:00Z" w16du:dateUtc="2025-04-05T19:04:00Z">
        <w:r w:rsidR="00BB7132">
          <w:rPr>
            <w:rFonts w:ascii="Times New Roman" w:hAnsi="Times New Roman" w:cs="Times New Roman"/>
            <w:sz w:val="24"/>
            <w:szCs w:val="24"/>
          </w:rPr>
          <w:t>As noted above, the cue-strengthening account</w:t>
        </w:r>
      </w:ins>
      <w:ins w:id="149" w:author="Nick Maxwell" w:date="2025-04-05T14:05:00Z" w16du:dateUtc="2025-04-05T19:05:00Z">
        <w:r w:rsidR="00BB7132">
          <w:rPr>
            <w:rFonts w:ascii="Times New Roman" w:hAnsi="Times New Roman" w:cs="Times New Roman"/>
            <w:sz w:val="24"/>
            <w:szCs w:val="24"/>
          </w:rPr>
          <w:t xml:space="preserve"> requires a match between cues-strengthened at encoding and test format</w:t>
        </w:r>
      </w:ins>
      <w:ins w:id="150" w:author="Nick Maxwell" w:date="2025-04-05T14:11:00Z" w16du:dateUtc="2025-04-05T19:11:00Z">
        <w:r w:rsidR="00BB7132">
          <w:rPr>
            <w:rFonts w:ascii="Times New Roman" w:hAnsi="Times New Roman" w:cs="Times New Roman"/>
            <w:sz w:val="24"/>
            <w:szCs w:val="24"/>
          </w:rPr>
          <w:t>. However, recent findings suggest that positive reactivity can still occur even when relatedness cues are not diagnostic of later cued</w:t>
        </w:r>
      </w:ins>
      <w:ins w:id="151" w:author="Nick Maxwell" w:date="2025-04-05T14:12:00Z" w16du:dateUtc="2025-04-05T19:12:00Z">
        <w:r w:rsidR="00BB7132">
          <w:rPr>
            <w:rFonts w:ascii="Times New Roman" w:hAnsi="Times New Roman" w:cs="Times New Roman"/>
            <w:sz w:val="24"/>
            <w:szCs w:val="24"/>
          </w:rPr>
          <w:t xml:space="preserve">-recall (e.g., backward paired associates; Maxwell &amp; Huff, 2023) and even when pairs are indirect associates that </w:t>
        </w:r>
      </w:ins>
      <w:ins w:id="152" w:author="Nick Maxwell" w:date="2025-04-05T14:07:00Z" w16du:dateUtc="2025-04-05T19:07:00Z">
        <w:r w:rsidR="00BB7132">
          <w:rPr>
            <w:rFonts w:ascii="Times New Roman" w:hAnsi="Times New Roman" w:cs="Times New Roman"/>
            <w:sz w:val="24"/>
            <w:szCs w:val="24"/>
          </w:rPr>
          <w:t xml:space="preserve">are unrelated through traditional free-association norms (e.g., mediated associates; Maxwell &amp; Huff, </w:t>
        </w:r>
      </w:ins>
      <w:ins w:id="153" w:author="Nick Maxwell" w:date="2025-04-05T14:08:00Z" w16du:dateUtc="2025-04-05T19:08:00Z">
        <w:r w:rsidR="00BB7132">
          <w:rPr>
            <w:rFonts w:ascii="Times New Roman" w:hAnsi="Times New Roman" w:cs="Times New Roman"/>
            <w:sz w:val="24"/>
            <w:szCs w:val="24"/>
          </w:rPr>
          <w:t>2024).</w:t>
        </w:r>
      </w:ins>
      <w:ins w:id="154" w:author="Nick Maxwell" w:date="2025-04-05T14:10:00Z" w16du:dateUtc="2025-04-05T19:10:00Z">
        <w:r w:rsidR="00BB7132">
          <w:rPr>
            <w:rFonts w:ascii="Times New Roman" w:hAnsi="Times New Roman" w:cs="Times New Roman"/>
            <w:sz w:val="24"/>
            <w:szCs w:val="24"/>
          </w:rPr>
          <w:t xml:space="preserve"> </w:t>
        </w:r>
      </w:ins>
      <w:ins w:id="155" w:author="Nick Maxwell" w:date="2025-04-05T14:12:00Z" w16du:dateUtc="2025-04-05T19:12:00Z">
        <w:r w:rsidR="00BB7132">
          <w:rPr>
            <w:rFonts w:ascii="Times New Roman" w:hAnsi="Times New Roman" w:cs="Times New Roman"/>
            <w:sz w:val="24"/>
            <w:szCs w:val="24"/>
          </w:rPr>
          <w:t xml:space="preserve">These findings challenge core </w:t>
        </w:r>
      </w:ins>
      <w:ins w:id="156" w:author="Nick Maxwell" w:date="2025-04-05T14:13:00Z" w16du:dateUtc="2025-04-05T19:13:00Z">
        <w:r w:rsidR="00BB7132">
          <w:rPr>
            <w:rFonts w:ascii="Times New Roman" w:hAnsi="Times New Roman" w:cs="Times New Roman"/>
            <w:sz w:val="24"/>
            <w:szCs w:val="24"/>
          </w:rPr>
          <w:t>elements of the cue-strengthening account, namely the requirement for a match between strengthened cues and test format</w:t>
        </w:r>
      </w:ins>
      <w:ins w:id="157" w:author="Nick Maxwell" w:date="2025-04-05T14:14:00Z" w16du:dateUtc="2025-04-05T19:14:00Z">
        <w:r w:rsidR="00BB7132">
          <w:rPr>
            <w:rFonts w:ascii="Times New Roman" w:hAnsi="Times New Roman" w:cs="Times New Roman"/>
            <w:sz w:val="24"/>
            <w:szCs w:val="24"/>
          </w:rPr>
          <w:t>.</w:t>
        </w:r>
      </w:ins>
    </w:p>
    <w:p w14:paraId="1B3381EE" w14:textId="3DEF0965" w:rsidR="00542862" w:rsidRDefault="00BB7132" w:rsidP="00EB549C">
      <w:pPr>
        <w:spacing w:after="0" w:line="480" w:lineRule="auto"/>
        <w:rPr>
          <w:rFonts w:ascii="Times New Roman" w:hAnsi="Times New Roman" w:cs="Times New Roman"/>
          <w:sz w:val="24"/>
          <w:szCs w:val="24"/>
        </w:rPr>
      </w:pPr>
      <w:ins w:id="158" w:author="Nick Maxwell" w:date="2025-04-05T14:10:00Z" w16du:dateUtc="2025-04-05T19:10:00Z">
        <w:r>
          <w:rPr>
            <w:rFonts w:ascii="Times New Roman" w:hAnsi="Times New Roman" w:cs="Times New Roman"/>
            <w:sz w:val="24"/>
            <w:szCs w:val="24"/>
          </w:rPr>
          <w:tab/>
        </w:r>
      </w:ins>
      <w:ins w:id="159" w:author="Nick Maxwell" w:date="2025-04-05T14:16:00Z" w16du:dateUtc="2025-04-05T19:16:00Z">
        <w:r>
          <w:rPr>
            <w:rFonts w:ascii="Times New Roman" w:hAnsi="Times New Roman" w:cs="Times New Roman"/>
            <w:sz w:val="24"/>
            <w:szCs w:val="24"/>
          </w:rPr>
          <w:t>One explanation is tha</w:t>
        </w:r>
      </w:ins>
      <w:ins w:id="160" w:author="Nick Maxwell" w:date="2025-04-05T14:17:00Z" w16du:dateUtc="2025-04-05T19:17:00Z">
        <w:r>
          <w:rPr>
            <w:rFonts w:ascii="Times New Roman" w:hAnsi="Times New Roman" w:cs="Times New Roman"/>
            <w:sz w:val="24"/>
            <w:szCs w:val="24"/>
          </w:rPr>
          <w:t xml:space="preserve">t JOLs </w:t>
        </w:r>
      </w:ins>
      <w:ins w:id="161" w:author="Nick Maxwell" w:date="2025-04-05T14:18:00Z" w16du:dateUtc="2025-04-05T19:18:00Z">
        <w:r>
          <w:rPr>
            <w:rFonts w:ascii="Times New Roman" w:hAnsi="Times New Roman" w:cs="Times New Roman"/>
            <w:sz w:val="24"/>
            <w:szCs w:val="24"/>
          </w:rPr>
          <w:t xml:space="preserve">emphasize multiple aspects of pair relatedness. </w:t>
        </w:r>
      </w:ins>
      <w:del w:id="162" w:author="Nick Maxwell" w:date="2025-04-05T14:18:00Z" w16du:dateUtc="2025-04-05T19:18:00Z">
        <w:r w:rsidR="006A25CB" w:rsidDel="00BB7132">
          <w:rPr>
            <w:rFonts w:ascii="Times New Roman" w:hAnsi="Times New Roman" w:cs="Times New Roman"/>
            <w:sz w:val="24"/>
            <w:szCs w:val="24"/>
          </w:rPr>
          <w:delText>Moreover</w:delText>
        </w:r>
        <w:r w:rsidR="00563421" w:rsidDel="00BB7132">
          <w:rPr>
            <w:rFonts w:ascii="Times New Roman" w:hAnsi="Times New Roman" w:cs="Times New Roman"/>
            <w:sz w:val="24"/>
            <w:szCs w:val="24"/>
          </w:rPr>
          <w:delText xml:space="preserve">, </w:delText>
        </w:r>
        <w:r w:rsidR="006A25CB" w:rsidDel="00BB7132">
          <w:rPr>
            <w:rFonts w:ascii="Times New Roman" w:hAnsi="Times New Roman" w:cs="Times New Roman"/>
            <w:sz w:val="24"/>
            <w:szCs w:val="24"/>
          </w:rPr>
          <w:delText xml:space="preserve">although </w:delText>
        </w:r>
        <w:r w:rsidR="00A25FF1" w:rsidDel="00BB7132">
          <w:rPr>
            <w:rFonts w:ascii="Times New Roman" w:hAnsi="Times New Roman" w:cs="Times New Roman"/>
            <w:sz w:val="24"/>
            <w:szCs w:val="24"/>
          </w:rPr>
          <w:delText>both</w:delText>
        </w:r>
        <w:r w:rsidR="00563421" w:rsidDel="00BB7132">
          <w:rPr>
            <w:rFonts w:ascii="Times New Roman" w:hAnsi="Times New Roman" w:cs="Times New Roman"/>
            <w:sz w:val="24"/>
            <w:szCs w:val="24"/>
          </w:rPr>
          <w:delText xml:space="preserve"> </w:delText>
        </w:r>
        <w:r w:rsidR="007E080C" w:rsidDel="00BB7132">
          <w:rPr>
            <w:rFonts w:ascii="Times New Roman" w:hAnsi="Times New Roman" w:cs="Times New Roman"/>
            <w:sz w:val="24"/>
            <w:szCs w:val="24"/>
          </w:rPr>
          <w:delText>the cue-strengthening and relational encoding accounts</w:delText>
        </w:r>
        <w:r w:rsidR="00DE3F5B" w:rsidDel="00BB7132">
          <w:rPr>
            <w:rFonts w:ascii="Times New Roman" w:hAnsi="Times New Roman" w:cs="Times New Roman"/>
            <w:sz w:val="24"/>
            <w:szCs w:val="24"/>
          </w:rPr>
          <w:delText xml:space="preserve"> propose that </w:delText>
        </w:r>
        <w:r w:rsidR="000B002C" w:rsidDel="00BB7132">
          <w:rPr>
            <w:rFonts w:ascii="Times New Roman" w:hAnsi="Times New Roman" w:cs="Times New Roman"/>
            <w:sz w:val="24"/>
            <w:szCs w:val="24"/>
          </w:rPr>
          <w:delText xml:space="preserve">cue-target relations moderate </w:delText>
        </w:r>
        <w:r w:rsidR="00DE3F5B" w:rsidDel="00BB7132">
          <w:rPr>
            <w:rFonts w:ascii="Times New Roman" w:hAnsi="Times New Roman" w:cs="Times New Roman"/>
            <w:sz w:val="24"/>
            <w:szCs w:val="24"/>
          </w:rPr>
          <w:delText>JOL reactivity</w:delText>
        </w:r>
        <w:r w:rsidR="006A25CB" w:rsidDel="00BB7132">
          <w:rPr>
            <w:rFonts w:ascii="Times New Roman" w:hAnsi="Times New Roman" w:cs="Times New Roman"/>
            <w:sz w:val="24"/>
            <w:szCs w:val="24"/>
          </w:rPr>
          <w:delText xml:space="preserve">, </w:delText>
        </w:r>
        <w:r w:rsidR="00A25FF1" w:rsidDel="00BB7132">
          <w:rPr>
            <w:rFonts w:ascii="Times New Roman" w:hAnsi="Times New Roman" w:cs="Times New Roman"/>
            <w:sz w:val="24"/>
            <w:szCs w:val="24"/>
          </w:rPr>
          <w:delText xml:space="preserve">each </w:delText>
        </w:r>
        <w:r w:rsidR="000B002C" w:rsidDel="00BB7132">
          <w:rPr>
            <w:rFonts w:ascii="Times New Roman" w:hAnsi="Times New Roman" w:cs="Times New Roman"/>
            <w:sz w:val="24"/>
            <w:szCs w:val="24"/>
          </w:rPr>
          <w:delText>account</w:delText>
        </w:r>
        <w:r w:rsidR="006A25CB" w:rsidDel="00BB7132">
          <w:rPr>
            <w:rFonts w:ascii="Times New Roman" w:hAnsi="Times New Roman" w:cs="Times New Roman"/>
            <w:sz w:val="24"/>
            <w:szCs w:val="24"/>
          </w:rPr>
          <w:delText xml:space="preserve"> </w:delText>
        </w:r>
        <w:r w:rsidR="000B002C" w:rsidDel="00BB7132">
          <w:rPr>
            <w:rFonts w:ascii="Times New Roman" w:hAnsi="Times New Roman" w:cs="Times New Roman"/>
            <w:sz w:val="24"/>
            <w:szCs w:val="24"/>
          </w:rPr>
          <w:delText>emphasize</w:delText>
        </w:r>
        <w:r w:rsidR="00A25FF1" w:rsidDel="00BB7132">
          <w:rPr>
            <w:rFonts w:ascii="Times New Roman" w:hAnsi="Times New Roman" w:cs="Times New Roman"/>
            <w:sz w:val="24"/>
            <w:szCs w:val="24"/>
          </w:rPr>
          <w:delText>s</w:delText>
        </w:r>
        <w:r w:rsidR="00563421" w:rsidDel="00BB7132">
          <w:rPr>
            <w:rFonts w:ascii="Times New Roman" w:hAnsi="Times New Roman" w:cs="Times New Roman"/>
            <w:sz w:val="24"/>
            <w:szCs w:val="24"/>
          </w:rPr>
          <w:delText xml:space="preserve"> different aspects of </w:delText>
        </w:r>
        <w:r w:rsidR="007E080C" w:rsidDel="00BB7132">
          <w:rPr>
            <w:rFonts w:ascii="Times New Roman" w:hAnsi="Times New Roman" w:cs="Times New Roman"/>
            <w:sz w:val="24"/>
            <w:szCs w:val="24"/>
          </w:rPr>
          <w:delText xml:space="preserve">pair </w:delText>
        </w:r>
        <w:r w:rsidR="00563421" w:rsidDel="00BB7132">
          <w:rPr>
            <w:rFonts w:ascii="Times New Roman" w:hAnsi="Times New Roman" w:cs="Times New Roman"/>
            <w:sz w:val="24"/>
            <w:szCs w:val="24"/>
          </w:rPr>
          <w:delText xml:space="preserve">relatedness. </w:delText>
        </w:r>
      </w:del>
      <w:r w:rsidR="00563421">
        <w:rPr>
          <w:rFonts w:ascii="Times New Roman" w:hAnsi="Times New Roman" w:cs="Times New Roman"/>
          <w:sz w:val="24"/>
          <w:szCs w:val="24"/>
        </w:rPr>
        <w:t xml:space="preserve">For example, </w:t>
      </w:r>
      <w:del w:id="163" w:author="Nick Maxwell" w:date="2025-04-05T14:18:00Z" w16du:dateUtc="2025-04-05T19:18:00Z">
        <w:r w:rsidR="00A25FF1" w:rsidDel="00B17782">
          <w:rPr>
            <w:rFonts w:ascii="Times New Roman" w:hAnsi="Times New Roman" w:cs="Times New Roman"/>
            <w:sz w:val="24"/>
            <w:szCs w:val="24"/>
          </w:rPr>
          <w:delText>pair relatedness</w:delText>
        </w:r>
      </w:del>
      <w:ins w:id="164" w:author="Nick Maxwell" w:date="2025-04-05T14:18:00Z" w16du:dateUtc="2025-04-05T19:18:00Z">
        <w:r w:rsidR="00B17782">
          <w:rPr>
            <w:rFonts w:ascii="Times New Roman" w:hAnsi="Times New Roman" w:cs="Times New Roman"/>
            <w:sz w:val="24"/>
            <w:szCs w:val="24"/>
          </w:rPr>
          <w:t>the relations between cue-target pairs</w:t>
        </w:r>
      </w:ins>
      <w:r w:rsidR="00A25FF1">
        <w:rPr>
          <w:rFonts w:ascii="Times New Roman" w:hAnsi="Times New Roman" w:cs="Times New Roman"/>
          <w:sz w:val="24"/>
          <w:szCs w:val="24"/>
        </w:rPr>
        <w:t xml:space="preserve"> can be </w:t>
      </w:r>
      <w:del w:id="165" w:author="Nick Maxwell" w:date="2025-04-05T14:18:00Z" w16du:dateUtc="2025-04-05T19:18:00Z">
        <w:r w:rsidR="00A25FF1" w:rsidDel="00B17782">
          <w:rPr>
            <w:rFonts w:ascii="Times New Roman" w:hAnsi="Times New Roman" w:cs="Times New Roman"/>
            <w:sz w:val="24"/>
            <w:szCs w:val="24"/>
          </w:rPr>
          <w:delText>divided into</w:delText>
        </w:r>
      </w:del>
      <w:ins w:id="166" w:author="Nick Maxwell" w:date="2025-04-05T14:18:00Z" w16du:dateUtc="2025-04-05T19:18:00Z">
        <w:r w:rsidR="00B17782">
          <w:rPr>
            <w:rFonts w:ascii="Times New Roman" w:hAnsi="Times New Roman" w:cs="Times New Roman"/>
            <w:sz w:val="24"/>
            <w:szCs w:val="24"/>
          </w:rPr>
          <w:t>classified as</w:t>
        </w:r>
      </w:ins>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del w:id="167" w:author="Nick Maxwell" w:date="2025-04-05T14:18:00Z" w16du:dateUtc="2025-04-05T19:18:00Z">
        <w:r w:rsidR="00A25FF1" w:rsidDel="00B17782">
          <w:rPr>
            <w:rFonts w:ascii="Times New Roman" w:hAnsi="Times New Roman" w:cs="Times New Roman"/>
            <w:sz w:val="24"/>
            <w:szCs w:val="24"/>
          </w:rPr>
          <w:delText xml:space="preserve">relations </w:delText>
        </w:r>
      </w:del>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ins w:id="168" w:author="Nick Maxwell" w:date="2025-04-05T14:21:00Z" w16du:dateUtc="2025-04-05T19:21:00Z">
        <w:r w:rsidR="0038124C">
          <w:rPr>
            <w:rFonts w:ascii="Times New Roman" w:hAnsi="Times New Roman" w:cs="Times New Roman"/>
            <w:sz w:val="24"/>
            <w:szCs w:val="24"/>
          </w:rPr>
          <w:t xml:space="preserve">pair’s </w:t>
        </w:r>
      </w:ins>
      <w:r w:rsidR="00A25FF1">
        <w:rPr>
          <w:rFonts w:ascii="Times New Roman" w:hAnsi="Times New Roman" w:cs="Times New Roman"/>
          <w:sz w:val="24"/>
          <w:szCs w:val="24"/>
        </w:rPr>
        <w:t xml:space="preserve">cue </w:t>
      </w:r>
      <w:del w:id="169" w:author="Nick Maxwell" w:date="2025-04-05T14:21:00Z" w16du:dateUtc="2025-04-05T19:21:00Z">
        <w:r w:rsidR="00A25FF1" w:rsidDel="0038124C">
          <w:rPr>
            <w:rFonts w:ascii="Times New Roman" w:hAnsi="Times New Roman" w:cs="Times New Roman"/>
            <w:sz w:val="24"/>
            <w:szCs w:val="24"/>
          </w:rPr>
          <w:delText xml:space="preserve">word within a paired-associate </w:delText>
        </w:r>
      </w:del>
      <w:r w:rsidR="00A25FF1">
        <w:rPr>
          <w:rFonts w:ascii="Times New Roman" w:hAnsi="Times New Roman" w:cs="Times New Roman"/>
          <w:sz w:val="24"/>
          <w:szCs w:val="24"/>
        </w:rPr>
        <w:t>would elicit the target as a response</w:t>
      </w:r>
      <w:r w:rsidR="00507E79">
        <w:rPr>
          <w:rFonts w:ascii="Times New Roman" w:hAnsi="Times New Roman" w:cs="Times New Roman"/>
          <w:sz w:val="24"/>
          <w:szCs w:val="24"/>
        </w:rPr>
        <w:t xml:space="preserve">. </w:t>
      </w:r>
      <w:del w:id="170" w:author="Nick Maxwell" w:date="2025-04-05T14:21:00Z" w16du:dateUtc="2025-04-05T19:21:00Z">
        <w:r w:rsidR="00507E79" w:rsidDel="0038124C">
          <w:rPr>
            <w:rFonts w:ascii="Times New Roman" w:hAnsi="Times New Roman" w:cs="Times New Roman"/>
            <w:sz w:val="24"/>
            <w:szCs w:val="24"/>
          </w:rPr>
          <w:delText>As</w:delText>
        </w:r>
        <w:r w:rsidR="00A9714B" w:rsidDel="0038124C">
          <w:rPr>
            <w:rFonts w:ascii="Times New Roman" w:hAnsi="Times New Roman" w:cs="Times New Roman"/>
            <w:sz w:val="24"/>
            <w:szCs w:val="24"/>
          </w:rPr>
          <w:delText xml:space="preserve"> such, </w:delText>
        </w:r>
        <w:r w:rsidR="00507E79" w:rsidDel="0038124C">
          <w:rPr>
            <w:rFonts w:ascii="Times New Roman" w:hAnsi="Times New Roman" w:cs="Times New Roman"/>
            <w:sz w:val="24"/>
            <w:szCs w:val="24"/>
          </w:rPr>
          <w:delText>a</w:delText>
        </w:r>
      </w:del>
      <w:ins w:id="171" w:author="Nick Maxwell" w:date="2025-04-05T14:21:00Z" w16du:dateUtc="2025-04-05T19:21:00Z">
        <w:r w:rsidR="0038124C">
          <w:rPr>
            <w:rFonts w:ascii="Times New Roman" w:hAnsi="Times New Roman" w:cs="Times New Roman"/>
            <w:sz w:val="24"/>
            <w:szCs w:val="24"/>
          </w:rPr>
          <w:t>A</w:t>
        </w:r>
      </w:ins>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w:t>
      </w:r>
      <w:ins w:id="172" w:author="Nick Maxwell" w:date="2025-04-05T14:22:00Z" w16du:dateUtc="2025-04-05T19:22:00Z">
        <w:r w:rsidR="0038124C">
          <w:rPr>
            <w:rFonts w:ascii="Times New Roman" w:hAnsi="Times New Roman" w:cs="Times New Roman"/>
            <w:sz w:val="24"/>
            <w:szCs w:val="24"/>
          </w:rPr>
          <w:t xml:space="preserve"> Any strengthened relatedness cues in a low a priori pair would not be diagnostic of later remembering.</w:t>
        </w:r>
      </w:ins>
      <w:r w:rsidR="00A25FF1">
        <w:rPr>
          <w:rFonts w:ascii="Times New Roman" w:hAnsi="Times New Roman" w:cs="Times New Roman"/>
          <w:sz w:val="24"/>
          <w:szCs w:val="24"/>
        </w:rPr>
        <w:t xml:space="preserve">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ins w:id="173" w:author="Nick Maxwell" w:date="2025-04-05T14:22:00Z" w16du:dateUtc="2025-04-05T19:22:00Z">
        <w:r w:rsidR="0038124C">
          <w:rPr>
            <w:rFonts w:ascii="Times New Roman" w:hAnsi="Times New Roman" w:cs="Times New Roman"/>
            <w:sz w:val="24"/>
            <w:szCs w:val="24"/>
          </w:rPr>
          <w:t xml:space="preserve">normed </w:t>
        </w:r>
      </w:ins>
      <w:r w:rsidR="00F10C29">
        <w:rPr>
          <w:rFonts w:ascii="Times New Roman" w:hAnsi="Times New Roman" w:cs="Times New Roman"/>
          <w:sz w:val="24"/>
          <w:szCs w:val="24"/>
        </w:rPr>
        <w:t xml:space="preserve">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w:t>
      </w:r>
      <w:r w:rsidR="00507E79">
        <w:rPr>
          <w:rFonts w:ascii="Times New Roman" w:hAnsi="Times New Roman" w:cs="Times New Roman"/>
          <w:sz w:val="24"/>
          <w:szCs w:val="24"/>
        </w:rPr>
        <w:lastRenderedPageBreak/>
        <w:t xml:space="preserve">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3CC4BE07"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ins w:id="174" w:author="Nick Maxwell" w:date="2025-04-05T14:26:00Z" w16du:dateUtc="2025-04-05T19:26:00Z">
        <w:r w:rsidR="005E3EAF">
          <w:rPr>
            <w:rFonts w:ascii="Times New Roman" w:hAnsi="Times New Roman" w:cs="Times New Roman"/>
            <w:sz w:val="24"/>
            <w:szCs w:val="24"/>
          </w:rPr>
          <w:t xml:space="preserve"> </w:t>
        </w:r>
      </w:ins>
      <w:del w:id="175" w:author="Nick Maxwell" w:date="2025-04-05T14:26:00Z" w16du:dateUtc="2025-04-05T19:26:00Z">
        <w:r w:rsidR="005D1A34" w:rsidDel="005E3EAF">
          <w:rPr>
            <w:rFonts w:ascii="Times New Roman" w:hAnsi="Times New Roman" w:cs="Times New Roman"/>
            <w:sz w:val="24"/>
            <w:szCs w:val="24"/>
          </w:rPr>
          <w:delText xml:space="preserve"> </w:delText>
        </w:r>
      </w:del>
      <w:r w:rsidR="005D1A34">
        <w:rPr>
          <w:rFonts w:ascii="Times New Roman" w:hAnsi="Times New Roman" w:cs="Times New Roman"/>
          <w:sz w:val="24"/>
          <w:szCs w:val="24"/>
        </w:rPr>
        <w:t xml:space="preserve">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w:t>
      </w:r>
      <w:ins w:id="176" w:author="Nick Maxwell" w:date="2025-04-05T14:26:00Z" w16du:dateUtc="2025-04-05T19:26:00Z">
        <w:r w:rsidR="005E3EAF">
          <w:rPr>
            <w:rFonts w:ascii="Times New Roman" w:hAnsi="Times New Roman" w:cs="Times New Roman"/>
            <w:sz w:val="24"/>
            <w:szCs w:val="24"/>
          </w:rPr>
          <w:t xml:space="preserve">primarily </w:t>
        </w:r>
      </w:ins>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ins w:id="177" w:author="Nick Maxwell" w:date="2025-04-05T14:27:00Z" w16du:dateUtc="2025-04-05T19:27:00Z">
        <w:r w:rsidR="005E3EAF">
          <w:rPr>
            <w:rFonts w:ascii="Times New Roman" w:hAnsi="Times New Roman" w:cs="Times New Roman"/>
            <w:sz w:val="24"/>
            <w:szCs w:val="24"/>
          </w:rPr>
          <w:t xml:space="preserve">Because a priori relatedness cues are diagnostic of later recall (i.e., </w:t>
        </w:r>
      </w:ins>
      <w:ins w:id="178" w:author="Nick Maxwell" w:date="2025-04-05T14:28:00Z" w16du:dateUtc="2025-04-05T19:28:00Z">
        <w:r w:rsidR="005E3EAF">
          <w:rPr>
            <w:rFonts w:ascii="Times New Roman" w:hAnsi="Times New Roman" w:cs="Times New Roman"/>
            <w:sz w:val="24"/>
            <w:szCs w:val="24"/>
          </w:rPr>
          <w:t>pairs with high a priori relatedness have targets that are high probability responses), strengthening these cues will facilitate cued-recall, so long as the test is sensitive to the</w:t>
        </w:r>
      </w:ins>
      <w:ins w:id="179" w:author="Nick Maxwell" w:date="2025-04-05T14:29:00Z" w16du:dateUtc="2025-04-05T19:29:00Z">
        <w:r w:rsidR="005E3EAF">
          <w:rPr>
            <w:rFonts w:ascii="Times New Roman" w:hAnsi="Times New Roman" w:cs="Times New Roman"/>
            <w:sz w:val="24"/>
            <w:szCs w:val="24"/>
          </w:rPr>
          <w:t xml:space="preserve">se cues (i.e., cued-recall testing). </w:t>
        </w:r>
      </w:ins>
      <w:del w:id="180" w:author="Nick Maxwell" w:date="2025-04-05T14:29:00Z" w16du:dateUtc="2025-04-05T19:29:00Z">
        <w:r w:rsidR="007C7D4D" w:rsidDel="005E3EAF">
          <w:rPr>
            <w:rFonts w:ascii="Times New Roman" w:hAnsi="Times New Roman" w:cs="Times New Roman"/>
            <w:sz w:val="24"/>
            <w:szCs w:val="24"/>
          </w:rPr>
          <w:delText xml:space="preserve">Thus, relatedness cues strengthened within this context readily facilitate cued-recall. </w:delText>
        </w:r>
        <w:r w:rsidR="005D1A34" w:rsidDel="005E3EAF">
          <w:rPr>
            <w:rFonts w:ascii="Times New Roman" w:hAnsi="Times New Roman" w:cs="Times New Roman"/>
            <w:sz w:val="24"/>
            <w:szCs w:val="24"/>
          </w:rPr>
          <w:delText>Separately</w:delText>
        </w:r>
      </w:del>
      <w:ins w:id="181" w:author="Nick Maxwell" w:date="2025-04-05T14:29:00Z" w16du:dateUtc="2025-04-05T19:29:00Z">
        <w:r w:rsidR="005E3EAF">
          <w:rPr>
            <w:rFonts w:ascii="Times New Roman" w:hAnsi="Times New Roman" w:cs="Times New Roman"/>
            <w:sz w:val="24"/>
            <w:szCs w:val="24"/>
          </w:rPr>
          <w:t>However</w:t>
        </w:r>
      </w:ins>
      <w:r w:rsidR="005D1A34">
        <w:rPr>
          <w:rFonts w:ascii="Times New Roman" w:hAnsi="Times New Roman" w:cs="Times New Roman"/>
          <w:sz w:val="24"/>
          <w:szCs w:val="24"/>
        </w:rPr>
        <w:t xml:space="preserve">, </w:t>
      </w:r>
      <w:del w:id="182" w:author="Nick Maxwell" w:date="2025-04-05T14:29:00Z" w16du:dateUtc="2025-04-05T19:29:00Z">
        <w:r w:rsidR="005D1A34" w:rsidDel="005E3EAF">
          <w:rPr>
            <w:rFonts w:ascii="Times New Roman" w:hAnsi="Times New Roman" w:cs="Times New Roman"/>
            <w:sz w:val="24"/>
            <w:szCs w:val="24"/>
          </w:rPr>
          <w:delText xml:space="preserve">the </w:delText>
        </w:r>
      </w:del>
      <w:r w:rsidR="005D1A34">
        <w:rPr>
          <w:rFonts w:ascii="Times New Roman" w:hAnsi="Times New Roman" w:cs="Times New Roman"/>
          <w:sz w:val="24"/>
          <w:szCs w:val="24"/>
        </w:rPr>
        <w:t xml:space="preserve">relational encoding </w:t>
      </w:r>
      <w:del w:id="183" w:author="Nick Maxwell" w:date="2025-04-05T14:29:00Z" w16du:dateUtc="2025-04-05T19:29:00Z">
        <w:r w:rsidR="005D1A34" w:rsidDel="005E3EAF">
          <w:rPr>
            <w:rFonts w:ascii="Times New Roman" w:hAnsi="Times New Roman" w:cs="Times New Roman"/>
            <w:sz w:val="24"/>
            <w:szCs w:val="24"/>
          </w:rPr>
          <w:delText xml:space="preserve">account posits that a </w:delText>
        </w:r>
        <w:r w:rsidR="00470774" w:rsidDel="005E3EAF">
          <w:rPr>
            <w:rFonts w:ascii="Times New Roman" w:hAnsi="Times New Roman" w:cs="Times New Roman"/>
            <w:sz w:val="24"/>
            <w:szCs w:val="24"/>
          </w:rPr>
          <w:delText xml:space="preserve">posteriori </w:delText>
        </w:r>
        <w:r w:rsidR="005D1A34" w:rsidDel="005E3EAF">
          <w:rPr>
            <w:rFonts w:ascii="Times New Roman" w:hAnsi="Times New Roman" w:cs="Times New Roman"/>
            <w:sz w:val="24"/>
            <w:szCs w:val="24"/>
          </w:rPr>
          <w:delText xml:space="preserve">relatedness </w:delText>
        </w:r>
        <w:r w:rsidR="00507E79" w:rsidDel="005E3EAF">
          <w:rPr>
            <w:rFonts w:ascii="Times New Roman" w:hAnsi="Times New Roman" w:cs="Times New Roman"/>
            <w:sz w:val="24"/>
            <w:szCs w:val="24"/>
          </w:rPr>
          <w:delText>also</w:delText>
        </w:r>
        <w:r w:rsidR="005D1A34" w:rsidDel="005E3EAF">
          <w:rPr>
            <w:rFonts w:ascii="Times New Roman" w:hAnsi="Times New Roman" w:cs="Times New Roman"/>
            <w:sz w:val="24"/>
            <w:szCs w:val="24"/>
          </w:rPr>
          <w:delText xml:space="preserve"> contribut</w:delText>
        </w:r>
        <w:r w:rsidR="00507E79" w:rsidDel="005E3EAF">
          <w:rPr>
            <w:rFonts w:ascii="Times New Roman" w:hAnsi="Times New Roman" w:cs="Times New Roman"/>
            <w:sz w:val="24"/>
            <w:szCs w:val="24"/>
          </w:rPr>
          <w:delText>es</w:delText>
        </w:r>
        <w:r w:rsidR="005D1A34" w:rsidDel="005E3EAF">
          <w:rPr>
            <w:rFonts w:ascii="Times New Roman" w:hAnsi="Times New Roman" w:cs="Times New Roman"/>
            <w:sz w:val="24"/>
            <w:szCs w:val="24"/>
          </w:rPr>
          <w:delText xml:space="preserve"> to positive JOL reactivity</w:delText>
        </w:r>
      </w:del>
      <w:ins w:id="184" w:author="Nick Maxwell" w:date="2025-04-05T14:29:00Z" w16du:dateUtc="2025-04-05T19:29:00Z">
        <w:r w:rsidR="005E3EAF">
          <w:rPr>
            <w:rFonts w:ascii="Times New Roman" w:hAnsi="Times New Roman" w:cs="Times New Roman"/>
            <w:sz w:val="24"/>
            <w:szCs w:val="24"/>
          </w:rPr>
          <w:t xml:space="preserve">would also be expected to facilitate memory </w:t>
        </w:r>
      </w:ins>
      <w:ins w:id="185" w:author="Nick Maxwell" w:date="2025-04-05T14:30:00Z" w16du:dateUtc="2025-04-05T19:30:00Z">
        <w:r w:rsidR="005E3EAF">
          <w:rPr>
            <w:rFonts w:ascii="Times New Roman" w:hAnsi="Times New Roman" w:cs="Times New Roman"/>
            <w:sz w:val="24"/>
            <w:szCs w:val="24"/>
          </w:rPr>
          <w:t>when pairs are high in a posteriori relatedness</w:t>
        </w:r>
      </w:ins>
      <w:r w:rsidR="00470774">
        <w:rPr>
          <w:rFonts w:ascii="Times New Roman" w:hAnsi="Times New Roman" w:cs="Times New Roman"/>
          <w:sz w:val="24"/>
          <w:szCs w:val="24"/>
        </w:rPr>
        <w:t xml:space="preserve">. This is because the relational </w:t>
      </w:r>
      <w:r w:rsidR="005D1A34">
        <w:rPr>
          <w:rFonts w:ascii="Times New Roman" w:hAnsi="Times New Roman" w:cs="Times New Roman"/>
          <w:sz w:val="24"/>
          <w:szCs w:val="24"/>
        </w:rPr>
        <w:t xml:space="preserve">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del w:id="186" w:author="Nick Maxwell" w:date="2025-04-05T14:30:00Z" w16du:dateUtc="2025-04-05T19:30:00Z">
        <w:r w:rsidR="00EB549C" w:rsidDel="005E3EAF">
          <w:rPr>
            <w:rFonts w:ascii="Times New Roman" w:hAnsi="Times New Roman" w:cs="Times New Roman"/>
            <w:sz w:val="24"/>
            <w:szCs w:val="24"/>
          </w:rPr>
          <w:delText>Thus, the relational encoding and cue-strengthening accounts</w:delText>
        </w:r>
        <w:r w:rsidR="00507E79" w:rsidDel="005E3EAF">
          <w:rPr>
            <w:rFonts w:ascii="Times New Roman" w:hAnsi="Times New Roman" w:cs="Times New Roman"/>
            <w:sz w:val="24"/>
            <w:szCs w:val="24"/>
          </w:rPr>
          <w:delText xml:space="preserve"> emphasize different aspects of relatedness as mechanism</w:delText>
        </w:r>
        <w:r w:rsidR="007C7D4D" w:rsidDel="005E3EAF">
          <w:rPr>
            <w:rFonts w:ascii="Times New Roman" w:hAnsi="Times New Roman" w:cs="Times New Roman"/>
            <w:sz w:val="24"/>
            <w:szCs w:val="24"/>
          </w:rPr>
          <w:delText>s</w:delText>
        </w:r>
        <w:r w:rsidR="00507E79" w:rsidDel="005E3EAF">
          <w:rPr>
            <w:rFonts w:ascii="Times New Roman" w:hAnsi="Times New Roman" w:cs="Times New Roman"/>
            <w:sz w:val="24"/>
            <w:szCs w:val="24"/>
          </w:rPr>
          <w:delText xml:space="preserve"> underlying JOL reactivity.</w:delText>
        </w:r>
      </w:del>
      <w:ins w:id="187" w:author="Nick Maxwell" w:date="2025-04-05T14:30:00Z" w16du:dateUtc="2025-04-05T19:30:00Z">
        <w:r w:rsidR="005E3EAF">
          <w:rPr>
            <w:rFonts w:ascii="Times New Roman" w:hAnsi="Times New Roman" w:cs="Times New Roman"/>
            <w:sz w:val="24"/>
            <w:szCs w:val="24"/>
          </w:rPr>
          <w:t xml:space="preserve">Thus, whether reactivity </w:t>
        </w:r>
      </w:ins>
      <w:ins w:id="188" w:author="Nick Maxwell" w:date="2025-04-05T14:31:00Z" w16du:dateUtc="2025-04-05T19:31:00Z">
        <w:r w:rsidR="005E3EAF">
          <w:rPr>
            <w:rFonts w:ascii="Times New Roman" w:hAnsi="Times New Roman" w:cs="Times New Roman"/>
            <w:sz w:val="24"/>
            <w:szCs w:val="24"/>
          </w:rPr>
          <w:t>reflects cue-strengthening or relational encoding may be dependent upon the type of relations between the cue and target.</w:t>
        </w:r>
      </w:ins>
    </w:p>
    <w:p w14:paraId="3EB70A20" w14:textId="68EF396B"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ins w:id="189" w:author="Nick Maxwell" w:date="2025-04-05T14:38:00Z" w16du:dateUtc="2025-04-05T19:38:00Z">
        <w:r w:rsidR="00B32D65">
          <w:rPr>
            <w:rFonts w:ascii="Times New Roman" w:hAnsi="Times New Roman" w:cs="Times New Roman"/>
            <w:sz w:val="24"/>
            <w:szCs w:val="24"/>
          </w:rPr>
          <w:t xml:space="preserve">whether </w:t>
        </w:r>
      </w:ins>
      <w:ins w:id="190" w:author="Nick Maxwell" w:date="2025-04-05T14:39:00Z" w16du:dateUtc="2025-04-05T19:39:00Z">
        <w:r w:rsidR="00B32D65">
          <w:rPr>
            <w:rFonts w:ascii="Times New Roman" w:hAnsi="Times New Roman" w:cs="Times New Roman"/>
            <w:sz w:val="24"/>
            <w:szCs w:val="24"/>
          </w:rPr>
          <w:t xml:space="preserve">JOL reactivity reflects </w:t>
        </w:r>
      </w:ins>
      <w:del w:id="191" w:author="Nick Maxwell" w:date="2025-04-05T14:38:00Z" w16du:dateUtc="2025-04-05T19:38:00Z">
        <w:r w:rsidR="00994DA4" w:rsidDel="00B32D65">
          <w:rPr>
            <w:rFonts w:ascii="Times New Roman" w:hAnsi="Times New Roman" w:cs="Times New Roman"/>
            <w:sz w:val="24"/>
            <w:szCs w:val="24"/>
          </w:rPr>
          <w:delText xml:space="preserve">between the </w:delText>
        </w:r>
        <w:r w:rsidDel="00B32D65">
          <w:rPr>
            <w:rFonts w:ascii="Times New Roman" w:hAnsi="Times New Roman" w:cs="Times New Roman"/>
            <w:sz w:val="24"/>
            <w:szCs w:val="24"/>
          </w:rPr>
          <w:delText xml:space="preserve">cue-strengthening and </w:delText>
        </w:r>
      </w:del>
      <w:r>
        <w:rPr>
          <w:rFonts w:ascii="Times New Roman" w:hAnsi="Times New Roman" w:cs="Times New Roman"/>
          <w:sz w:val="24"/>
          <w:szCs w:val="24"/>
        </w:rPr>
        <w:t>relational encoding</w:t>
      </w:r>
      <w:del w:id="192" w:author="Nick Maxwell" w:date="2025-04-05T14:39:00Z" w16du:dateUtc="2025-04-05T19:39:00Z">
        <w:r w:rsidDel="00B32D65">
          <w:rPr>
            <w:rFonts w:ascii="Times New Roman" w:hAnsi="Times New Roman" w:cs="Times New Roman"/>
            <w:sz w:val="24"/>
            <w:szCs w:val="24"/>
          </w:rPr>
          <w:delText xml:space="preserve"> accounts of reactivity</w:delText>
        </w:r>
      </w:del>
      <w:r>
        <w:rPr>
          <w:rFonts w:ascii="Times New Roman" w:hAnsi="Times New Roman" w:cs="Times New Roman"/>
          <w:sz w:val="24"/>
          <w:szCs w:val="24"/>
        </w:rPr>
        <w:t xml:space="preserve">,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ins w:id="193" w:author="Nick Maxwell" w:date="2025-04-15T15:20:00Z" w16du:dateUtc="2025-04-15T20:20:00Z">
        <w:r w:rsidR="000620F4">
          <w:rPr>
            <w:rFonts w:ascii="Times New Roman" w:hAnsi="Times New Roman" w:cs="Times New Roman"/>
            <w:sz w:val="24"/>
            <w:szCs w:val="24"/>
          </w:rPr>
          <w:t xml:space="preserve">forward </w:t>
        </w:r>
      </w:ins>
      <w:del w:id="194" w:author="Nick Maxwell" w:date="2025-04-15T15:20:00Z" w16du:dateUtc="2025-04-15T20:20:00Z">
        <w:r w:rsidR="004B43CE" w:rsidDel="000620F4">
          <w:rPr>
            <w:rFonts w:ascii="Times New Roman" w:hAnsi="Times New Roman" w:cs="Times New Roman"/>
            <w:sz w:val="24"/>
            <w:szCs w:val="24"/>
          </w:rPr>
          <w:delText xml:space="preserve">word </w:delText>
        </w:r>
      </w:del>
      <w:r w:rsidR="004B43CE">
        <w:rPr>
          <w:rFonts w:ascii="Times New Roman" w:hAnsi="Times New Roman" w:cs="Times New Roman"/>
          <w:sz w:val="24"/>
          <w:szCs w:val="24"/>
        </w:rPr>
        <w:t xml:space="preserve">pairs </w:t>
      </w:r>
      <w:del w:id="195" w:author="Nick Maxwell" w:date="2025-04-15T15:20:00Z" w16du:dateUtc="2025-04-15T20:20:00Z">
        <w:r w:rsidR="005B6841" w:rsidDel="000620F4">
          <w:rPr>
            <w:rFonts w:ascii="Times New Roman" w:hAnsi="Times New Roman" w:cs="Times New Roman"/>
            <w:sz w:val="24"/>
            <w:szCs w:val="24"/>
          </w:rPr>
          <w:delText xml:space="preserve">presented in the forward direction </w:delText>
        </w:r>
      </w:del>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del w:id="196" w:author="Nick Maxwell" w:date="2025-04-15T15:21:00Z" w16du:dateUtc="2025-04-15T20:21:00Z">
        <w:r w:rsidR="005B6841" w:rsidDel="000620F4">
          <w:rPr>
            <w:rFonts w:ascii="Times New Roman" w:hAnsi="Times New Roman" w:cs="Times New Roman"/>
            <w:sz w:val="24"/>
            <w:szCs w:val="24"/>
          </w:rPr>
          <w:delText>thus contain</w:delText>
        </w:r>
      </w:del>
      <w:ins w:id="197" w:author="Nick Maxwell" w:date="2025-04-15T15:21:00Z" w16du:dateUtc="2025-04-15T20:21:00Z">
        <w:r w:rsidR="000620F4">
          <w:rPr>
            <w:rFonts w:ascii="Times New Roman" w:hAnsi="Times New Roman" w:cs="Times New Roman"/>
            <w:sz w:val="24"/>
            <w:szCs w:val="24"/>
          </w:rPr>
          <w:t>have</w:t>
        </w:r>
      </w:ins>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ins w:id="198" w:author="Nick Maxwell" w:date="2025-04-05T14:40:00Z" w16du:dateUtc="2025-04-05T19:40:00Z">
        <w:r w:rsidR="00B32D65">
          <w:rPr>
            <w:rFonts w:ascii="Times New Roman" w:hAnsi="Times New Roman" w:cs="Times New Roman"/>
            <w:sz w:val="24"/>
            <w:szCs w:val="24"/>
          </w:rPr>
          <w:t xml:space="preserve">, producing a pair type which lacks a </w:t>
        </w:r>
      </w:ins>
      <w:del w:id="199" w:author="Nick Maxwell" w:date="2025-04-05T14:40:00Z" w16du:dateUtc="2025-04-05T19:40:00Z">
        <w:r w:rsidR="00507E79" w:rsidDel="00B32D65">
          <w:rPr>
            <w:rFonts w:ascii="Times New Roman" w:hAnsi="Times New Roman" w:cs="Times New Roman"/>
            <w:sz w:val="24"/>
            <w:szCs w:val="24"/>
          </w:rPr>
          <w:delText xml:space="preserve">. As such, backward </w:delText>
        </w:r>
        <w:r w:rsidR="004B43CE" w:rsidDel="00B32D65">
          <w:rPr>
            <w:rFonts w:ascii="Times New Roman" w:hAnsi="Times New Roman" w:cs="Times New Roman"/>
            <w:sz w:val="24"/>
            <w:szCs w:val="24"/>
          </w:rPr>
          <w:delText>pairs</w:delText>
        </w:r>
        <w:r w:rsidR="00507E79" w:rsidDel="00B32D65">
          <w:rPr>
            <w:rFonts w:ascii="Times New Roman" w:hAnsi="Times New Roman" w:cs="Times New Roman"/>
            <w:sz w:val="24"/>
            <w:szCs w:val="24"/>
          </w:rPr>
          <w:delText xml:space="preserve"> lack a </w:delText>
        </w:r>
      </w:del>
      <w:r w:rsidR="00507E79">
        <w:rPr>
          <w:rFonts w:ascii="Times New Roman" w:hAnsi="Times New Roman" w:cs="Times New Roman"/>
          <w:sz w:val="24"/>
          <w:szCs w:val="24"/>
        </w:rPr>
        <w:t>priori relation</w:t>
      </w:r>
      <w:r w:rsidR="00690835">
        <w:rPr>
          <w:rFonts w:ascii="Times New Roman" w:hAnsi="Times New Roman" w:cs="Times New Roman"/>
          <w:sz w:val="24"/>
          <w:szCs w:val="24"/>
        </w:rPr>
        <w:t>s</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ins w:id="200" w:author="Nick Maxwell" w:date="2025-04-15T15:22:00Z" w16du:dateUtc="2025-04-15T20:22:00Z">
        <w:r w:rsidR="00E27E3E">
          <w:rPr>
            <w:rFonts w:ascii="Times New Roman" w:hAnsi="Times New Roman" w:cs="Times New Roman"/>
            <w:sz w:val="24"/>
            <w:szCs w:val="24"/>
          </w:rPr>
          <w:t>related at encoding</w:t>
        </w:r>
      </w:ins>
      <w:del w:id="201" w:author="Nick Maxwell" w:date="2025-04-15T15:22:00Z" w16du:dateUtc="2025-04-15T20:22:00Z">
        <w:r w:rsidR="00CA5DF7" w:rsidDel="00E27E3E">
          <w:rPr>
            <w:rFonts w:ascii="Times New Roman" w:hAnsi="Times New Roman" w:cs="Times New Roman"/>
            <w:sz w:val="24"/>
            <w:szCs w:val="24"/>
          </w:rPr>
          <w:delText>similar</w:delText>
        </w:r>
      </w:del>
      <w:r w:rsidR="00CA5DF7">
        <w:rPr>
          <w:rFonts w:ascii="Times New Roman" w:hAnsi="Times New Roman" w:cs="Times New Roman"/>
          <w:sz w:val="24"/>
          <w:szCs w:val="24"/>
        </w:rPr>
        <w:t xml:space="preserve">, </w:t>
      </w:r>
      <w:del w:id="202" w:author="Nick Maxwell" w:date="2025-04-15T15:21:00Z" w16du:dateUtc="2025-04-15T20:21:00Z">
        <w:r w:rsidR="00CA5DF7" w:rsidDel="00E27E3E">
          <w:rPr>
            <w:rFonts w:ascii="Times New Roman" w:hAnsi="Times New Roman" w:cs="Times New Roman"/>
            <w:sz w:val="24"/>
            <w:szCs w:val="24"/>
          </w:rPr>
          <w:delText>and thus</w:delText>
        </w:r>
      </w:del>
      <w:ins w:id="203" w:author="Nick Maxwell" w:date="2025-04-15T15:21:00Z" w16du:dateUtc="2025-04-15T20:21:00Z">
        <w:r w:rsidR="00E27E3E">
          <w:rPr>
            <w:rFonts w:ascii="Times New Roman" w:hAnsi="Times New Roman" w:cs="Times New Roman"/>
            <w:sz w:val="24"/>
            <w:szCs w:val="24"/>
          </w:rPr>
          <w:t>as</w:t>
        </w:r>
      </w:ins>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w:t>
      </w:r>
      <w:r w:rsidR="00CA5DF7">
        <w:rPr>
          <w:rFonts w:ascii="Times New Roman" w:hAnsi="Times New Roman" w:cs="Times New Roman"/>
          <w:sz w:val="24"/>
          <w:szCs w:val="24"/>
        </w:rPr>
        <w:lastRenderedPageBreak/>
        <w:t>relatedness</w:t>
      </w:r>
      <w:ins w:id="204" w:author="Nick Maxwell" w:date="2025-04-15T15:22:00Z" w16du:dateUtc="2025-04-15T20:22:00Z">
        <w:r w:rsidR="00E27E3E">
          <w:rPr>
            <w:rFonts w:ascii="Times New Roman" w:hAnsi="Times New Roman" w:cs="Times New Roman"/>
            <w:sz w:val="24"/>
            <w:szCs w:val="24"/>
          </w:rPr>
          <w:t>.</w:t>
        </w:r>
      </w:ins>
      <w:del w:id="205" w:author="Nick Maxwell" w:date="2025-04-15T15:22:00Z" w16du:dateUtc="2025-04-15T20:22:00Z">
        <w:r w:rsidR="00D52AE4" w:rsidDel="00E27E3E">
          <w:rPr>
            <w:rFonts w:ascii="Times New Roman" w:hAnsi="Times New Roman" w:cs="Times New Roman"/>
            <w:sz w:val="24"/>
            <w:szCs w:val="24"/>
          </w:rPr>
          <w:delText xml:space="preserve"> (i.e., participants perceive backward </w:delText>
        </w:r>
        <w:r w:rsidR="002B24A3" w:rsidDel="00E27E3E">
          <w:rPr>
            <w:rFonts w:ascii="Times New Roman" w:hAnsi="Times New Roman" w:cs="Times New Roman"/>
            <w:sz w:val="24"/>
            <w:szCs w:val="24"/>
          </w:rPr>
          <w:delText xml:space="preserve">pairs </w:delText>
        </w:r>
        <w:r w:rsidR="00D52AE4" w:rsidDel="00E27E3E">
          <w:rPr>
            <w:rFonts w:ascii="Times New Roman" w:hAnsi="Times New Roman" w:cs="Times New Roman"/>
            <w:sz w:val="24"/>
            <w:szCs w:val="24"/>
          </w:rPr>
          <w:delText>as being related at encoding).</w:delText>
        </w:r>
      </w:del>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w:t>
      </w:r>
      <w:r w:rsidR="002B24A3">
        <w:rPr>
          <w:rFonts w:ascii="Times New Roman" w:hAnsi="Times New Roman" w:cs="Times New Roman"/>
          <w:sz w:val="24"/>
          <w:szCs w:val="24"/>
        </w:rPr>
        <w:t xml:space="preserve">pairs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CA5DF7">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ins w:id="206" w:author="Nick Maxwell" w:date="2025-04-15T15:22:00Z" w16du:dateUtc="2025-04-15T20:22:00Z">
        <w:r w:rsidR="009F68FA">
          <w:rPr>
            <w:rFonts w:ascii="Times New Roman" w:hAnsi="Times New Roman" w:cs="Times New Roman"/>
            <w:sz w:val="24"/>
            <w:szCs w:val="24"/>
          </w:rPr>
          <w:t>are less benefici</w:t>
        </w:r>
      </w:ins>
      <w:ins w:id="207" w:author="Nick Maxwell" w:date="2025-04-15T15:23:00Z" w16du:dateUtc="2025-04-15T20:23:00Z">
        <w:r w:rsidR="009F68FA">
          <w:rPr>
            <w:rFonts w:ascii="Times New Roman" w:hAnsi="Times New Roman" w:cs="Times New Roman"/>
            <w:sz w:val="24"/>
            <w:szCs w:val="24"/>
          </w:rPr>
          <w:t xml:space="preserve">al to cued-recall relative to a priori cues </w:t>
        </w:r>
      </w:ins>
      <w:del w:id="208" w:author="Nick Maxwell" w:date="2025-04-15T15:22:00Z" w16du:dateUtc="2025-04-15T20:22:00Z">
        <w:r w:rsidR="006C5018" w:rsidRPr="004E0278" w:rsidDel="009F68FA">
          <w:rPr>
            <w:rFonts w:ascii="Times New Roman" w:hAnsi="Times New Roman" w:cs="Times New Roman"/>
            <w:sz w:val="24"/>
            <w:szCs w:val="24"/>
          </w:rPr>
          <w:delText>do not benefit</w:delText>
        </w:r>
        <w:r w:rsidR="00CA5DF7" w:rsidRPr="004E0278" w:rsidDel="009F68FA">
          <w:rPr>
            <w:rFonts w:ascii="Times New Roman" w:hAnsi="Times New Roman" w:cs="Times New Roman"/>
            <w:sz w:val="24"/>
            <w:szCs w:val="24"/>
          </w:rPr>
          <w:delText xml:space="preserve"> </w:delText>
        </w:r>
        <w:r w:rsidR="006C5018" w:rsidRPr="004E0278" w:rsidDel="009F68FA">
          <w:rPr>
            <w:rFonts w:ascii="Times New Roman" w:hAnsi="Times New Roman" w:cs="Times New Roman"/>
            <w:sz w:val="24"/>
            <w:szCs w:val="24"/>
          </w:rPr>
          <w:delText>r</w:delText>
        </w:r>
        <w:r w:rsidR="00CA5DF7" w:rsidRPr="004E0278" w:rsidDel="009F68FA">
          <w:rPr>
            <w:rFonts w:ascii="Times New Roman" w:hAnsi="Times New Roman" w:cs="Times New Roman"/>
            <w:sz w:val="24"/>
            <w:szCs w:val="24"/>
          </w:rPr>
          <w:delText xml:space="preserve">ecall of </w:delText>
        </w:r>
        <w:r w:rsidR="006C5018" w:rsidRPr="004E0278" w:rsidDel="009F68FA">
          <w:rPr>
            <w:rFonts w:ascii="Times New Roman" w:hAnsi="Times New Roman" w:cs="Times New Roman"/>
            <w:sz w:val="24"/>
            <w:szCs w:val="24"/>
          </w:rPr>
          <w:delText xml:space="preserve">backward </w:delText>
        </w:r>
        <w:r w:rsidR="00101938" w:rsidDel="009F68FA">
          <w:rPr>
            <w:rFonts w:ascii="Times New Roman" w:hAnsi="Times New Roman" w:cs="Times New Roman"/>
            <w:sz w:val="24"/>
            <w:szCs w:val="24"/>
          </w:rPr>
          <w:delText>pairs</w:delText>
        </w:r>
        <w:r w:rsidR="00101938" w:rsidRPr="004E0278" w:rsidDel="009F68FA">
          <w:rPr>
            <w:rFonts w:ascii="Times New Roman" w:hAnsi="Times New Roman" w:cs="Times New Roman"/>
            <w:sz w:val="24"/>
            <w:szCs w:val="24"/>
          </w:rPr>
          <w:delText xml:space="preserve"> </w:delText>
        </w:r>
      </w:del>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ins w:id="209" w:author="Nick Maxwell" w:date="2025-04-15T15:23:00Z" w16du:dateUtc="2025-04-15T20:23:00Z">
        <w:r w:rsidR="009F68FA">
          <w:rPr>
            <w:rFonts w:ascii="Times New Roman" w:hAnsi="Times New Roman" w:cs="Times New Roman"/>
            <w:sz w:val="24"/>
            <w:szCs w:val="24"/>
          </w:rPr>
          <w:t xml:space="preserve"> (i.e., there is a mismatch between strengthened cues and test format). This</w:t>
        </w:r>
      </w:ins>
      <w:del w:id="210" w:author="Nick Maxwell" w:date="2025-04-15T15:23:00Z" w16du:dateUtc="2025-04-15T20:23:00Z">
        <w:r w:rsidR="00542862" w:rsidRPr="004E0278" w:rsidDel="009F68FA">
          <w:rPr>
            <w:rFonts w:ascii="Times New Roman" w:hAnsi="Times New Roman" w:cs="Times New Roman"/>
            <w:sz w:val="24"/>
            <w:szCs w:val="24"/>
          </w:rPr>
          <w:delText>,</w:delText>
        </w:r>
      </w:del>
      <w:r w:rsidR="00542862" w:rsidRPr="004E0278">
        <w:rPr>
          <w:rFonts w:ascii="Times New Roman" w:hAnsi="Times New Roman" w:cs="Times New Roman"/>
          <w:sz w:val="24"/>
          <w:szCs w:val="24"/>
        </w:rPr>
        <w:t xml:space="preserve"> suggest</w:t>
      </w:r>
      <w:ins w:id="211" w:author="Nick Maxwell" w:date="2025-04-15T15:23:00Z" w16du:dateUtc="2025-04-15T20:23:00Z">
        <w:r w:rsidR="009F68FA">
          <w:rPr>
            <w:rFonts w:ascii="Times New Roman" w:hAnsi="Times New Roman" w:cs="Times New Roman"/>
            <w:sz w:val="24"/>
            <w:szCs w:val="24"/>
          </w:rPr>
          <w:t xml:space="preserve">s </w:t>
        </w:r>
      </w:ins>
      <w:del w:id="212" w:author="Nick Maxwell" w:date="2025-04-15T15:23:00Z" w16du:dateUtc="2025-04-15T20:23:00Z">
        <w:r w:rsidR="00542862" w:rsidRPr="004E0278" w:rsidDel="009F68FA">
          <w:rPr>
            <w:rFonts w:ascii="Times New Roman" w:hAnsi="Times New Roman" w:cs="Times New Roman"/>
            <w:sz w:val="24"/>
            <w:szCs w:val="24"/>
          </w:rPr>
          <w:delText xml:space="preserve">ing </w:delText>
        </w:r>
      </w:del>
      <w:r w:rsidR="00507E79">
        <w:rPr>
          <w:rFonts w:ascii="Times New Roman" w:hAnsi="Times New Roman" w:cs="Times New Roman"/>
          <w:sz w:val="24"/>
          <w:szCs w:val="24"/>
        </w:rPr>
        <w:t xml:space="preserve">that the presence </w:t>
      </w:r>
      <w:del w:id="213" w:author="Nick Maxwell" w:date="2025-04-15T15:24:00Z" w16du:dateUtc="2025-04-15T20:24:00Z">
        <w:r w:rsidR="00507E79" w:rsidDel="009F68FA">
          <w:rPr>
            <w:rFonts w:ascii="Times New Roman" w:hAnsi="Times New Roman" w:cs="Times New Roman"/>
            <w:sz w:val="24"/>
            <w:szCs w:val="24"/>
          </w:rPr>
          <w:delText>of a relation</w:delText>
        </w:r>
        <w:r w:rsidR="00542862" w:rsidRPr="004E0278" w:rsidDel="009F68FA">
          <w:rPr>
            <w:rFonts w:ascii="Times New Roman" w:hAnsi="Times New Roman" w:cs="Times New Roman"/>
            <w:sz w:val="24"/>
            <w:szCs w:val="24"/>
          </w:rPr>
          <w:delText xml:space="preserve"> between </w:delText>
        </w:r>
        <w:r w:rsidR="00507E79" w:rsidDel="009F68FA">
          <w:rPr>
            <w:rFonts w:ascii="Times New Roman" w:hAnsi="Times New Roman" w:cs="Times New Roman"/>
            <w:sz w:val="24"/>
            <w:szCs w:val="24"/>
          </w:rPr>
          <w:delText xml:space="preserve">the </w:delText>
        </w:r>
      </w:del>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ins w:id="214" w:author="Nick Maxwell" w:date="2025-04-15T15:24:00Z" w16du:dateUtc="2025-04-15T20:24:00Z">
        <w:r w:rsidR="009F68FA">
          <w:rPr>
            <w:rFonts w:ascii="Times New Roman" w:hAnsi="Times New Roman" w:cs="Times New Roman"/>
            <w:sz w:val="24"/>
            <w:szCs w:val="24"/>
          </w:rPr>
          <w:t xml:space="preserve">relations </w:t>
        </w:r>
      </w:ins>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6A5F7197"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del w:id="215" w:author="Nick Maxwell" w:date="2025-04-15T15:24:00Z" w16du:dateUtc="2025-04-15T20:24:00Z">
        <w:r w:rsidR="006C7535" w:rsidRPr="004E0278" w:rsidDel="00061C0E">
          <w:rPr>
            <w:rFonts w:ascii="Times New Roman" w:hAnsi="Times New Roman" w:cs="Times New Roman"/>
            <w:sz w:val="24"/>
            <w:szCs w:val="24"/>
          </w:rPr>
          <w:delText xml:space="preserve">may </w:delText>
        </w:r>
      </w:del>
      <w:ins w:id="216" w:author="Nick Maxwell" w:date="2025-04-15T15:24:00Z" w16du:dateUtc="2025-04-15T20:24:00Z">
        <w:r w:rsidR="00061C0E">
          <w:rPr>
            <w:rFonts w:ascii="Times New Roman" w:hAnsi="Times New Roman" w:cs="Times New Roman"/>
            <w:sz w:val="24"/>
            <w:szCs w:val="24"/>
          </w:rPr>
          <w:t xml:space="preserve">likely </w:t>
        </w:r>
      </w:ins>
      <w:del w:id="217" w:author="Nick Maxwell" w:date="2025-04-15T15:24:00Z" w16du:dateUtc="2025-04-15T20:24:00Z">
        <w:r w:rsidR="00E575A9" w:rsidDel="00061C0E">
          <w:rPr>
            <w:rFonts w:ascii="Times New Roman" w:hAnsi="Times New Roman" w:cs="Times New Roman"/>
            <w:sz w:val="24"/>
            <w:szCs w:val="24"/>
          </w:rPr>
          <w:delText xml:space="preserve">also </w:delText>
        </w:r>
      </w:del>
      <w:del w:id="218" w:author="Nick Maxwell" w:date="2025-04-15T15:25:00Z" w16du:dateUtc="2025-04-15T20:25:00Z">
        <w:r w:rsidR="006C7535" w:rsidRPr="004E0278" w:rsidDel="00061C0E">
          <w:rPr>
            <w:rFonts w:ascii="Times New Roman" w:hAnsi="Times New Roman" w:cs="Times New Roman"/>
            <w:sz w:val="24"/>
            <w:szCs w:val="24"/>
          </w:rPr>
          <w:delText>strengthen underlying</w:delText>
        </w:r>
      </w:del>
      <w:ins w:id="219" w:author="Nick Maxwell" w:date="2025-04-15T15:25:00Z" w16du:dateUtc="2025-04-15T20:25:00Z">
        <w:r w:rsidR="00061C0E">
          <w:rPr>
            <w:rFonts w:ascii="Times New Roman" w:hAnsi="Times New Roman" w:cs="Times New Roman"/>
            <w:sz w:val="24"/>
            <w:szCs w:val="24"/>
          </w:rPr>
          <w:t>encourage participants to process underlying</w:t>
        </w:r>
      </w:ins>
      <w:r w:rsidR="006C7535" w:rsidRPr="004E0278">
        <w:rPr>
          <w:rFonts w:ascii="Times New Roman" w:hAnsi="Times New Roman" w:cs="Times New Roman"/>
          <w:sz w:val="24"/>
          <w:szCs w:val="24"/>
        </w:rPr>
        <w:t xml:space="preserve"> cue-target relations in addition to strengthening </w:t>
      </w:r>
      <w:del w:id="220" w:author="Nick Maxwell" w:date="2025-04-15T15:25:00Z" w16du:dateUtc="2025-04-15T20:25:00Z">
        <w:r w:rsidR="002D28ED" w:rsidDel="00061C0E">
          <w:rPr>
            <w:rFonts w:ascii="Times New Roman" w:hAnsi="Times New Roman" w:cs="Times New Roman"/>
            <w:sz w:val="24"/>
            <w:szCs w:val="24"/>
          </w:rPr>
          <w:delText xml:space="preserve">relatedness </w:delText>
        </w:r>
      </w:del>
      <w:ins w:id="221" w:author="Nick Maxwell" w:date="2025-04-15T15:25:00Z" w16du:dateUtc="2025-04-15T20:25:00Z">
        <w:r w:rsidR="00061C0E">
          <w:rPr>
            <w:rFonts w:ascii="Times New Roman" w:hAnsi="Times New Roman" w:cs="Times New Roman"/>
            <w:sz w:val="24"/>
            <w:szCs w:val="24"/>
          </w:rPr>
          <w:t>intrinsic cues</w:t>
        </w:r>
      </w:ins>
      <w:del w:id="222" w:author="Nick Maxwell" w:date="2025-04-15T15:25:00Z" w16du:dateUtc="2025-04-15T20:25:00Z">
        <w:r w:rsidR="006C7535" w:rsidRPr="004E0278" w:rsidDel="00061C0E">
          <w:rPr>
            <w:rFonts w:ascii="Times New Roman" w:hAnsi="Times New Roman" w:cs="Times New Roman"/>
            <w:sz w:val="24"/>
            <w:szCs w:val="24"/>
          </w:rPr>
          <w:delText>cues which inform JOLs</w:delText>
        </w:r>
      </w:del>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ins w:id="223" w:author="Nick Maxwell" w:date="2025-04-15T15:25:00Z" w16du:dateUtc="2025-04-15T20:25:00Z">
        <w:r w:rsidR="00061C0E">
          <w:rPr>
            <w:rFonts w:ascii="Times New Roman" w:hAnsi="Times New Roman" w:cs="Times New Roman"/>
            <w:sz w:val="24"/>
            <w:szCs w:val="24"/>
          </w:rPr>
          <w:t xml:space="preserve">both </w:t>
        </w:r>
      </w:ins>
      <w:ins w:id="224" w:author="Nick Maxwell" w:date="2025-04-15T15:26:00Z" w16du:dateUtc="2025-04-15T20:26:00Z">
        <w:r w:rsidR="00061C0E">
          <w:rPr>
            <w:rFonts w:ascii="Times New Roman" w:hAnsi="Times New Roman" w:cs="Times New Roman"/>
            <w:sz w:val="24"/>
            <w:szCs w:val="24"/>
          </w:rPr>
          <w:t xml:space="preserve">a priori and </w:t>
        </w:r>
      </w:ins>
      <w:r w:rsidR="006C7535">
        <w:rPr>
          <w:rFonts w:ascii="Times New Roman" w:hAnsi="Times New Roman" w:cs="Times New Roman"/>
          <w:sz w:val="24"/>
          <w:szCs w:val="24"/>
        </w:rPr>
        <w:t xml:space="preserve">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ins w:id="225" w:author="Nick Maxwell" w:date="2025-04-15T15:26:00Z" w16du:dateUtc="2025-04-15T20:26:00Z">
        <w:r w:rsidR="00061C0E">
          <w:rPr>
            <w:rFonts w:ascii="Times New Roman" w:hAnsi="Times New Roman" w:cs="Times New Roman"/>
            <w:sz w:val="24"/>
            <w:szCs w:val="24"/>
          </w:rPr>
          <w:t>through</w:t>
        </w:r>
      </w:ins>
      <w:del w:id="226" w:author="Nick Maxwell" w:date="2025-04-15T15:26:00Z" w16du:dateUtc="2025-04-15T20:26:00Z">
        <w:r w:rsidR="009F052D" w:rsidDel="00061C0E">
          <w:rPr>
            <w:rFonts w:ascii="Times New Roman" w:hAnsi="Times New Roman" w:cs="Times New Roman"/>
            <w:sz w:val="24"/>
            <w:szCs w:val="24"/>
          </w:rPr>
          <w:delText>via</w:delText>
        </w:r>
      </w:del>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del w:id="227" w:author="Nick Maxwell" w:date="2025-04-15T15:26:00Z" w16du:dateUtc="2025-04-15T20:26:00Z">
        <w:r w:rsidR="00EF529E" w:rsidDel="00061C0E">
          <w:rPr>
            <w:rFonts w:ascii="Times New Roman" w:hAnsi="Times New Roman" w:cs="Times New Roman"/>
            <w:sz w:val="24"/>
            <w:szCs w:val="24"/>
          </w:rPr>
          <w:delText>word pairs</w:delText>
        </w:r>
        <w:r w:rsidR="002A7121" w:rsidDel="00061C0E">
          <w:rPr>
            <w:rFonts w:ascii="Times New Roman" w:hAnsi="Times New Roman" w:cs="Times New Roman"/>
            <w:sz w:val="24"/>
            <w:szCs w:val="24"/>
          </w:rPr>
          <w:delText xml:space="preserve"> </w:delText>
        </w:r>
        <w:r w:rsidR="00E575A9" w:rsidDel="00061C0E">
          <w:rPr>
            <w:rFonts w:ascii="Times New Roman" w:hAnsi="Times New Roman" w:cs="Times New Roman"/>
            <w:sz w:val="24"/>
            <w:szCs w:val="24"/>
          </w:rPr>
          <w:delText>presented in the forward direction</w:delText>
        </w:r>
      </w:del>
      <w:ins w:id="228" w:author="Nick Maxwell" w:date="2025-04-15T15:26:00Z" w16du:dateUtc="2025-04-15T20:26:00Z">
        <w:r w:rsidR="00061C0E">
          <w:rPr>
            <w:rFonts w:ascii="Times New Roman" w:hAnsi="Times New Roman" w:cs="Times New Roman"/>
            <w:sz w:val="24"/>
            <w:szCs w:val="24"/>
          </w:rPr>
          <w:t>forward pairs</w:t>
        </w:r>
      </w:ins>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del w:id="229" w:author="Nick Maxwell" w:date="2025-04-15T15:26:00Z" w16du:dateUtc="2025-04-15T20:26:00Z">
        <w:r w:rsidR="00E575A9" w:rsidDel="00061C0E">
          <w:rPr>
            <w:rFonts w:ascii="Times New Roman" w:hAnsi="Times New Roman" w:cs="Times New Roman"/>
            <w:sz w:val="24"/>
            <w:szCs w:val="24"/>
          </w:rPr>
          <w:delText xml:space="preserve"> (i.e., they lack both a priori and a posteriori relatedness)</w:delText>
        </w:r>
      </w:del>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6A0BA12" w:rsidR="002055B4" w:rsidRDefault="00C34FC4" w:rsidP="00C34FC4">
      <w:pPr>
        <w:spacing w:after="0" w:line="480" w:lineRule="auto"/>
        <w:ind w:firstLine="720"/>
        <w:rPr>
          <w:rFonts w:ascii="Times New Roman" w:hAnsi="Times New Roman" w:cs="Times New Roman"/>
          <w:sz w:val="24"/>
          <w:szCs w:val="24"/>
        </w:rPr>
      </w:pPr>
      <w:ins w:id="230" w:author="Nick Maxwell" w:date="2025-04-15T15:29:00Z" w16du:dateUtc="2025-04-15T20:29:00Z">
        <w:r>
          <w:rPr>
            <w:rFonts w:ascii="Times New Roman" w:hAnsi="Times New Roman" w:cs="Times New Roman"/>
            <w:sz w:val="24"/>
            <w:szCs w:val="24"/>
          </w:rPr>
          <w:t>Because mediated pairs are designed to appear unrelated at encoding, the cue-strengthening</w:t>
        </w:r>
      </w:ins>
      <w:ins w:id="231" w:author="Nick Maxwell" w:date="2025-04-15T15:30:00Z" w16du:dateUtc="2025-04-15T20:30:00Z">
        <w:r>
          <w:rPr>
            <w:rFonts w:ascii="Times New Roman" w:hAnsi="Times New Roman" w:cs="Times New Roman"/>
            <w:sz w:val="24"/>
            <w:szCs w:val="24"/>
          </w:rPr>
          <w:t xml:space="preserve"> account predicts </w:t>
        </w:r>
      </w:ins>
      <w:del w:id="232" w:author="Nick Maxwell" w:date="2025-04-15T15:30:00Z" w16du:dateUtc="2025-04-15T20:30:00Z">
        <w:r w:rsidR="0068291A" w:rsidDel="00C34FC4">
          <w:rPr>
            <w:rFonts w:ascii="Times New Roman" w:hAnsi="Times New Roman" w:cs="Times New Roman"/>
            <w:sz w:val="24"/>
            <w:szCs w:val="24"/>
          </w:rPr>
          <w:delText>T</w:delText>
        </w:r>
        <w:r w:rsidR="002B3E98" w:rsidDel="00C34FC4">
          <w:rPr>
            <w:rFonts w:ascii="Times New Roman" w:hAnsi="Times New Roman" w:cs="Times New Roman"/>
            <w:sz w:val="24"/>
            <w:szCs w:val="24"/>
          </w:rPr>
          <w:delText>he</w:delText>
        </w:r>
      </w:del>
      <w:del w:id="233" w:author="Nick Maxwell" w:date="2025-04-15T15:29:00Z" w16du:dateUtc="2025-04-15T20:29:00Z">
        <w:r w:rsidR="002B3E98" w:rsidDel="00C34FC4">
          <w:rPr>
            <w:rFonts w:ascii="Times New Roman" w:hAnsi="Times New Roman" w:cs="Times New Roman"/>
            <w:sz w:val="24"/>
            <w:szCs w:val="24"/>
          </w:rPr>
          <w:delText xml:space="preserve"> </w:delText>
        </w:r>
      </w:del>
      <w:del w:id="234" w:author="Nick Maxwell" w:date="2025-04-15T15:30:00Z" w16du:dateUtc="2025-04-15T20:30:00Z">
        <w:r w:rsidR="000F525D" w:rsidDel="00C34FC4">
          <w:rPr>
            <w:rFonts w:ascii="Times New Roman" w:hAnsi="Times New Roman" w:cs="Times New Roman"/>
            <w:sz w:val="24"/>
            <w:szCs w:val="24"/>
          </w:rPr>
          <w:delText>cue-strengthening</w:delText>
        </w:r>
        <w:r w:rsidR="00614D49" w:rsidDel="00C34FC4">
          <w:rPr>
            <w:rFonts w:ascii="Times New Roman" w:hAnsi="Times New Roman" w:cs="Times New Roman"/>
            <w:sz w:val="24"/>
            <w:szCs w:val="24"/>
          </w:rPr>
          <w:delText xml:space="preserve"> </w:delText>
        </w:r>
        <w:r w:rsidR="0068291A" w:rsidDel="00C34FC4">
          <w:rPr>
            <w:rFonts w:ascii="Times New Roman" w:hAnsi="Times New Roman" w:cs="Times New Roman"/>
            <w:sz w:val="24"/>
            <w:szCs w:val="24"/>
          </w:rPr>
          <w:delText xml:space="preserve">and relational encoding accounts make diverging predictions regarding JOL reactivity on mediated </w:delText>
        </w:r>
        <w:r w:rsidR="00EE5630" w:rsidDel="00C34FC4">
          <w:rPr>
            <w:rFonts w:ascii="Times New Roman" w:hAnsi="Times New Roman" w:cs="Times New Roman"/>
            <w:sz w:val="24"/>
            <w:szCs w:val="24"/>
          </w:rPr>
          <w:delText>pairs</w:delText>
        </w:r>
        <w:r w:rsidR="0068291A" w:rsidDel="00C34FC4">
          <w:rPr>
            <w:rFonts w:ascii="Times New Roman" w:hAnsi="Times New Roman" w:cs="Times New Roman"/>
            <w:sz w:val="24"/>
            <w:szCs w:val="24"/>
          </w:rPr>
          <w:delText xml:space="preserve">. First, the cue-strengthening </w:delText>
        </w:r>
        <w:r w:rsidR="00614D49" w:rsidDel="00C34FC4">
          <w:rPr>
            <w:rFonts w:ascii="Times New Roman" w:hAnsi="Times New Roman" w:cs="Times New Roman"/>
            <w:sz w:val="24"/>
            <w:szCs w:val="24"/>
          </w:rPr>
          <w:delText>account</w:delText>
        </w:r>
        <w:r w:rsidR="002A7121"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 xml:space="preserve">predicts </w:delText>
        </w:r>
      </w:del>
      <w:r w:rsidR="00EF7CD8">
        <w:rPr>
          <w:rFonts w:ascii="Times New Roman" w:hAnsi="Times New Roman" w:cs="Times New Roman"/>
          <w:sz w:val="24"/>
          <w:szCs w:val="24"/>
        </w:rPr>
        <w:t xml:space="preserve">no memory benefit for </w:t>
      </w:r>
      <w:del w:id="235" w:author="Nick Maxwell" w:date="2025-04-15T15:30:00Z" w16du:dateUtc="2025-04-15T20:30:00Z">
        <w:r w:rsidR="00EF7CD8" w:rsidDel="00C34FC4">
          <w:rPr>
            <w:rFonts w:ascii="Times New Roman" w:hAnsi="Times New Roman" w:cs="Times New Roman"/>
            <w:sz w:val="24"/>
            <w:szCs w:val="24"/>
          </w:rPr>
          <w:delText xml:space="preserve">mediated </w:delText>
        </w:r>
        <w:r w:rsidR="00EF529E" w:rsidDel="00C34FC4">
          <w:rPr>
            <w:rFonts w:ascii="Times New Roman" w:hAnsi="Times New Roman" w:cs="Times New Roman"/>
            <w:sz w:val="24"/>
            <w:szCs w:val="24"/>
          </w:rPr>
          <w:delText>word pair</w:delText>
        </w:r>
      </w:del>
      <w:ins w:id="236" w:author="Nick Maxwell" w:date="2025-04-15T15:30:00Z" w16du:dateUtc="2025-04-15T20:30:00Z">
        <w:r>
          <w:rPr>
            <w:rFonts w:ascii="Times New Roman" w:hAnsi="Times New Roman" w:cs="Times New Roman"/>
            <w:sz w:val="24"/>
            <w:szCs w:val="24"/>
          </w:rPr>
          <w:t>this pair type</w:t>
        </w:r>
      </w:ins>
      <w:del w:id="237" w:author="Nick Maxwell" w:date="2025-04-15T15:30:00Z" w16du:dateUtc="2025-04-15T20:30:00Z">
        <w:r w:rsidR="00EF529E" w:rsidDel="00C34FC4">
          <w:rPr>
            <w:rFonts w:ascii="Times New Roman" w:hAnsi="Times New Roman" w:cs="Times New Roman"/>
            <w:sz w:val="24"/>
            <w:szCs w:val="24"/>
          </w:rPr>
          <w:delText>s</w:delText>
        </w:r>
      </w:del>
      <w:ins w:id="238" w:author="Nick Maxwell" w:date="2025-04-15T15:30:00Z" w16du:dateUtc="2025-04-15T20:30:00Z">
        <w:r>
          <w:rPr>
            <w:rFonts w:ascii="Times New Roman" w:hAnsi="Times New Roman" w:cs="Times New Roman"/>
            <w:sz w:val="24"/>
            <w:szCs w:val="24"/>
          </w:rPr>
          <w:t xml:space="preserve">. This is because </w:t>
        </w:r>
      </w:ins>
      <w:del w:id="239" w:author="Nick Maxwell" w:date="2025-04-15T15:30:00Z" w16du:dateUtc="2025-04-15T20:30:00Z">
        <w:r w:rsidR="00EF7CD8" w:rsidDel="00C34FC4">
          <w:rPr>
            <w:rFonts w:ascii="Times New Roman" w:hAnsi="Times New Roman" w:cs="Times New Roman"/>
            <w:sz w:val="24"/>
            <w:szCs w:val="24"/>
          </w:rPr>
          <w:delText>,</w:delText>
        </w:r>
        <w:r w:rsidR="006F5435" w:rsidDel="00C34FC4">
          <w:rPr>
            <w:rFonts w:ascii="Times New Roman" w:hAnsi="Times New Roman" w:cs="Times New Roman"/>
            <w:sz w:val="24"/>
            <w:szCs w:val="24"/>
          </w:rPr>
          <w:delText xml:space="preserve"> </w:delText>
        </w:r>
        <w:r w:rsidR="00EF7CD8" w:rsidDel="00C34FC4">
          <w:rPr>
            <w:rFonts w:ascii="Times New Roman" w:hAnsi="Times New Roman" w:cs="Times New Roman"/>
            <w:sz w:val="24"/>
            <w:szCs w:val="24"/>
          </w:rPr>
          <w:delText>given the</w:delText>
        </w:r>
      </w:del>
      <w:ins w:id="240" w:author="Nick Maxwell" w:date="2025-04-15T15:30:00Z" w16du:dateUtc="2025-04-15T20:30:00Z">
        <w:r>
          <w:rPr>
            <w:rFonts w:ascii="Times New Roman" w:hAnsi="Times New Roman" w:cs="Times New Roman"/>
            <w:sz w:val="24"/>
            <w:szCs w:val="24"/>
          </w:rPr>
          <w:t>mediated pairs</w:t>
        </w:r>
      </w:ins>
      <w:del w:id="241" w:author="Nick Maxwell" w:date="2025-04-05T14:42:00Z" w16du:dateUtc="2025-04-05T19:42:00Z">
        <w:r w:rsidR="005F5AD6" w:rsidDel="00B32D65">
          <w:rPr>
            <w:rFonts w:ascii="Times New Roman" w:hAnsi="Times New Roman" w:cs="Times New Roman"/>
            <w:sz w:val="24"/>
            <w:szCs w:val="24"/>
          </w:rPr>
          <w:delText>ir</w:delText>
        </w:r>
      </w:del>
      <w:r w:rsidR="006F5435">
        <w:rPr>
          <w:rFonts w:ascii="Times New Roman" w:hAnsi="Times New Roman" w:cs="Times New Roman"/>
          <w:sz w:val="24"/>
          <w:szCs w:val="24"/>
        </w:rPr>
        <w:t xml:space="preserve"> lack </w:t>
      </w:r>
      <w:del w:id="242" w:author="Nick Maxwell" w:date="2025-04-05T14:43:00Z" w16du:dateUtc="2025-04-05T19:43:00Z">
        <w:r w:rsidR="00EF7CD8" w:rsidDel="00B32D65">
          <w:rPr>
            <w:rFonts w:ascii="Times New Roman" w:hAnsi="Times New Roman" w:cs="Times New Roman"/>
            <w:sz w:val="24"/>
            <w:szCs w:val="24"/>
          </w:rPr>
          <w:delText xml:space="preserve">of </w:delText>
        </w:r>
      </w:del>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w:t>
      </w:r>
      <w:r w:rsidR="0068291A">
        <w:rPr>
          <w:rFonts w:ascii="Times New Roman" w:hAnsi="Times New Roman" w:cs="Times New Roman"/>
          <w:sz w:val="24"/>
          <w:szCs w:val="24"/>
        </w:rPr>
        <w:lastRenderedPageBreak/>
        <w:t>unrelated at encoding, even though they are indirectly linked via the non-presented mediator)</w:t>
      </w:r>
      <w:r w:rsidR="006F5435">
        <w:rPr>
          <w:rFonts w:ascii="Times New Roman" w:hAnsi="Times New Roman" w:cs="Times New Roman"/>
          <w:sz w:val="24"/>
          <w:szCs w:val="24"/>
        </w:rPr>
        <w:t xml:space="preserve">. </w:t>
      </w:r>
      <w:del w:id="243" w:author="Nick Maxwell" w:date="2025-04-05T14:43:00Z" w16du:dateUtc="2025-04-05T19:43:00Z">
        <w:r w:rsidR="005932F5" w:rsidDel="00B32D65">
          <w:rPr>
            <w:rFonts w:ascii="Times New Roman" w:hAnsi="Times New Roman" w:cs="Times New Roman"/>
            <w:sz w:val="24"/>
            <w:szCs w:val="24"/>
          </w:rPr>
          <w:delText>Alternatively</w:delText>
        </w:r>
      </w:del>
      <w:ins w:id="244" w:author="Nick Maxwell" w:date="2025-04-05T14:43:00Z" w16du:dateUtc="2025-04-05T19:43:00Z">
        <w:r w:rsidR="00B32D65">
          <w:rPr>
            <w:rFonts w:ascii="Times New Roman" w:hAnsi="Times New Roman" w:cs="Times New Roman"/>
            <w:sz w:val="24"/>
            <w:szCs w:val="24"/>
          </w:rPr>
          <w:t>However</w:t>
        </w:r>
      </w:ins>
      <w:r w:rsidR="006F5435">
        <w:rPr>
          <w:rFonts w:ascii="Times New Roman" w:hAnsi="Times New Roman" w:cs="Times New Roman"/>
          <w:sz w:val="24"/>
          <w:szCs w:val="24"/>
        </w:rPr>
        <w:t>,</w:t>
      </w:r>
      <w:ins w:id="245" w:author="Nick Maxwell" w:date="2025-04-05T14:43:00Z" w16du:dateUtc="2025-04-05T19:43:00Z">
        <w:r w:rsidR="00B32D65">
          <w:rPr>
            <w:rFonts w:ascii="Times New Roman" w:hAnsi="Times New Roman" w:cs="Times New Roman"/>
            <w:sz w:val="24"/>
            <w:szCs w:val="24"/>
          </w:rPr>
          <w:t xml:space="preserve"> if JOLs also encourage </w:t>
        </w:r>
      </w:ins>
      <w:del w:id="246" w:author="Nick Maxwell" w:date="2025-04-05T14:43:00Z" w16du:dateUtc="2025-04-05T19:43:00Z">
        <w:r w:rsidR="00423C34" w:rsidDel="00B32D65">
          <w:rPr>
            <w:rFonts w:ascii="Times New Roman" w:hAnsi="Times New Roman" w:cs="Times New Roman"/>
            <w:sz w:val="24"/>
            <w:szCs w:val="24"/>
          </w:rPr>
          <w:delText xml:space="preserve"> </w:delText>
        </w:r>
      </w:del>
      <w:ins w:id="247" w:author="Nick Maxwell" w:date="2025-04-05T14:43:00Z" w16du:dateUtc="2025-04-05T19:43:00Z">
        <w:r w:rsidR="00B32D65">
          <w:rPr>
            <w:rFonts w:ascii="Times New Roman" w:hAnsi="Times New Roman" w:cs="Times New Roman"/>
            <w:sz w:val="24"/>
            <w:szCs w:val="24"/>
          </w:rPr>
          <w:t>r</w:t>
        </w:r>
      </w:ins>
      <w:del w:id="248" w:author="Nick Maxwell" w:date="2025-04-05T14:43:00Z" w16du:dateUtc="2025-04-05T19:43:00Z">
        <w:r w:rsidR="00EF7CD8" w:rsidDel="00B32D65">
          <w:rPr>
            <w:rFonts w:ascii="Times New Roman" w:hAnsi="Times New Roman" w:cs="Times New Roman"/>
            <w:sz w:val="24"/>
            <w:szCs w:val="24"/>
          </w:rPr>
          <w:delText>the r</w:delText>
        </w:r>
      </w:del>
      <w:r w:rsidR="00EF7CD8">
        <w:rPr>
          <w:rFonts w:ascii="Times New Roman" w:hAnsi="Times New Roman" w:cs="Times New Roman"/>
          <w:sz w:val="24"/>
          <w:szCs w:val="24"/>
        </w:rPr>
        <w:t>elational encoding</w:t>
      </w:r>
      <w:ins w:id="249" w:author="Nick Maxwell" w:date="2025-04-05T14:44:00Z" w16du:dateUtc="2025-04-05T19:44:00Z">
        <w:r w:rsidR="00B32D65">
          <w:rPr>
            <w:rFonts w:ascii="Times New Roman" w:hAnsi="Times New Roman" w:cs="Times New Roman"/>
            <w:sz w:val="24"/>
            <w:szCs w:val="24"/>
          </w:rPr>
          <w:t xml:space="preserve"> </w:t>
        </w:r>
      </w:ins>
      <w:ins w:id="250" w:author="Nick Maxwell" w:date="2025-04-15T15:31:00Z" w16du:dateUtc="2025-04-15T20:31:00Z">
        <w:r w:rsidR="00730945">
          <w:rPr>
            <w:rFonts w:ascii="Times New Roman" w:hAnsi="Times New Roman" w:cs="Times New Roman"/>
            <w:sz w:val="24"/>
            <w:szCs w:val="24"/>
          </w:rPr>
          <w:t>in addition to</w:t>
        </w:r>
      </w:ins>
      <w:ins w:id="251" w:author="Nick Maxwell" w:date="2025-04-05T14:44:00Z" w16du:dateUtc="2025-04-05T19:44:00Z">
        <w:r w:rsidR="00B32D65">
          <w:rPr>
            <w:rFonts w:ascii="Times New Roman" w:hAnsi="Times New Roman" w:cs="Times New Roman"/>
            <w:sz w:val="24"/>
            <w:szCs w:val="24"/>
          </w:rPr>
          <w:t xml:space="preserve"> cue-strengthening,</w:t>
        </w:r>
      </w:ins>
      <w:r w:rsidR="00EF7CD8">
        <w:rPr>
          <w:rFonts w:ascii="Times New Roman" w:hAnsi="Times New Roman" w:cs="Times New Roman"/>
          <w:sz w:val="24"/>
          <w:szCs w:val="24"/>
        </w:rPr>
        <w:t xml:space="preserve"> </w:t>
      </w:r>
      <w:del w:id="252" w:author="Nick Maxwell" w:date="2025-04-05T14:44:00Z" w16du:dateUtc="2025-04-05T19:44:00Z">
        <w:r w:rsidR="00EF7CD8" w:rsidDel="00B32D65">
          <w:rPr>
            <w:rFonts w:ascii="Times New Roman" w:hAnsi="Times New Roman" w:cs="Times New Roman"/>
            <w:sz w:val="24"/>
            <w:szCs w:val="24"/>
          </w:rPr>
          <w:delText>account</w:delText>
        </w:r>
        <w:r w:rsidR="005932F5" w:rsidDel="00B32D65">
          <w:rPr>
            <w:rFonts w:ascii="Times New Roman" w:hAnsi="Times New Roman" w:cs="Times New Roman"/>
            <w:sz w:val="24"/>
            <w:szCs w:val="24"/>
          </w:rPr>
          <w:delText xml:space="preserve"> predicts a </w:delText>
        </w:r>
        <w:r w:rsidR="00AD7293" w:rsidDel="00B32D65">
          <w:rPr>
            <w:rFonts w:ascii="Times New Roman" w:hAnsi="Times New Roman" w:cs="Times New Roman"/>
            <w:sz w:val="24"/>
            <w:szCs w:val="24"/>
          </w:rPr>
          <w:delText>memory</w:delText>
        </w:r>
        <w:r w:rsidR="00527FBC" w:rsidDel="00B32D65">
          <w:rPr>
            <w:rFonts w:ascii="Times New Roman" w:hAnsi="Times New Roman" w:cs="Times New Roman"/>
            <w:sz w:val="24"/>
            <w:szCs w:val="24"/>
          </w:rPr>
          <w:delText xml:space="preserve"> </w:delText>
        </w:r>
        <w:r w:rsidR="005932F5" w:rsidDel="00B32D65">
          <w:rPr>
            <w:rFonts w:ascii="Times New Roman" w:hAnsi="Times New Roman" w:cs="Times New Roman"/>
            <w:sz w:val="24"/>
            <w:szCs w:val="24"/>
          </w:rPr>
          <w:delText>improvement</w:delText>
        </w:r>
      </w:del>
      <w:ins w:id="253" w:author="Nick Maxwell" w:date="2025-04-05T14:44:00Z" w16du:dateUtc="2025-04-05T19:44:00Z">
        <w:r w:rsidR="00B32D65">
          <w:rPr>
            <w:rFonts w:ascii="Times New Roman" w:hAnsi="Times New Roman" w:cs="Times New Roman"/>
            <w:sz w:val="24"/>
            <w:szCs w:val="24"/>
          </w:rPr>
          <w:t>memory should be improved</w:t>
        </w:r>
      </w:ins>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ins w:id="254" w:author="Nick Maxwell" w:date="2025-04-15T15:35:00Z" w16du:dateUtc="2025-04-15T20:35:00Z">
        <w:r w:rsidR="00730945">
          <w:rPr>
            <w:rFonts w:ascii="Times New Roman" w:hAnsi="Times New Roman" w:cs="Times New Roman"/>
            <w:sz w:val="24"/>
            <w:szCs w:val="24"/>
          </w:rPr>
          <w:t xml:space="preserve">, as </w:t>
        </w:r>
      </w:ins>
      <w:del w:id="255" w:author="Nick Maxwell" w:date="2025-04-15T15:35:00Z" w16du:dateUtc="2025-04-15T20:35:00Z">
        <w:r w:rsidR="00AD7293" w:rsidDel="00730945">
          <w:rPr>
            <w:rFonts w:ascii="Times New Roman" w:hAnsi="Times New Roman" w:cs="Times New Roman"/>
            <w:sz w:val="24"/>
            <w:szCs w:val="24"/>
          </w:rPr>
          <w:delText xml:space="preserve">. </w:delText>
        </w:r>
      </w:del>
      <w:ins w:id="256" w:author="Nick Maxwell" w:date="2025-04-05T14:45:00Z" w16du:dateUtc="2025-04-05T19:45:00Z">
        <w:r w:rsidR="00B32D65">
          <w:rPr>
            <w:rFonts w:ascii="Times New Roman" w:hAnsi="Times New Roman" w:cs="Times New Roman"/>
            <w:sz w:val="24"/>
            <w:szCs w:val="24"/>
          </w:rPr>
          <w:t>relational encoding would also be expected to strengthen indirect relations</w:t>
        </w:r>
      </w:ins>
      <w:ins w:id="257" w:author="Nick Maxwell" w:date="2025-04-15T15:35:00Z" w16du:dateUtc="2025-04-15T20:35:00Z">
        <w:r w:rsidR="00730945">
          <w:rPr>
            <w:rFonts w:ascii="Times New Roman" w:hAnsi="Times New Roman" w:cs="Times New Roman"/>
            <w:sz w:val="24"/>
            <w:szCs w:val="24"/>
          </w:rPr>
          <w:t xml:space="preserve"> (e.g., mediated links between concepts)</w:t>
        </w:r>
      </w:ins>
      <w:ins w:id="258" w:author="Nick Maxwell" w:date="2025-04-05T14:45:00Z" w16du:dateUtc="2025-04-05T19:45:00Z">
        <w:r w:rsidR="00B32D65">
          <w:rPr>
            <w:rFonts w:ascii="Times New Roman" w:hAnsi="Times New Roman" w:cs="Times New Roman"/>
            <w:sz w:val="24"/>
            <w:szCs w:val="24"/>
          </w:rPr>
          <w:t xml:space="preserve">. </w:t>
        </w:r>
      </w:ins>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del w:id="259" w:author="Nick Maxwell" w:date="2025-04-15T15:36:00Z" w16du:dateUtc="2025-04-15T20:36:00Z">
        <w:r w:rsidR="00EF2DCD" w:rsidDel="00730945">
          <w:rPr>
            <w:rFonts w:ascii="Times New Roman" w:hAnsi="Times New Roman" w:cs="Times New Roman"/>
            <w:sz w:val="24"/>
            <w:szCs w:val="24"/>
          </w:rPr>
          <w:delText xml:space="preserve">likely </w:delText>
        </w:r>
        <w:r w:rsidR="00CB5724" w:rsidDel="00730945">
          <w:rPr>
            <w:rFonts w:ascii="Times New Roman" w:hAnsi="Times New Roman" w:cs="Times New Roman"/>
            <w:sz w:val="24"/>
            <w:szCs w:val="24"/>
          </w:rPr>
          <w:delText xml:space="preserve">reflects JOLs </w:delText>
        </w:r>
        <w:r w:rsidR="008063D7" w:rsidDel="00730945">
          <w:rPr>
            <w:rFonts w:ascii="Times New Roman" w:hAnsi="Times New Roman" w:cs="Times New Roman"/>
            <w:sz w:val="24"/>
            <w:szCs w:val="24"/>
          </w:rPr>
          <w:delText>encouraging relational encoding.</w:delText>
        </w:r>
        <w:r w:rsidR="00423C34" w:rsidDel="00730945">
          <w:rPr>
            <w:rFonts w:ascii="Times New Roman" w:hAnsi="Times New Roman" w:cs="Times New Roman"/>
            <w:sz w:val="24"/>
            <w:szCs w:val="24"/>
          </w:rPr>
          <w:delText xml:space="preserve"> </w:delText>
        </w:r>
      </w:del>
      <w:ins w:id="260" w:author="Nick Maxwell" w:date="2025-04-15T15:36:00Z" w16du:dateUtc="2025-04-15T20:36:00Z">
        <w:r w:rsidR="00730945">
          <w:rPr>
            <w:rFonts w:ascii="Times New Roman" w:hAnsi="Times New Roman" w:cs="Times New Roman"/>
            <w:sz w:val="24"/>
            <w:szCs w:val="24"/>
          </w:rPr>
          <w:t>at least partially reflects a relational encoding process.</w:t>
        </w:r>
      </w:ins>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585882AA"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ins w:id="261" w:author="Nick Maxwell" w:date="2025-04-15T15:36:00Z" w16du:dateUtc="2025-04-15T20:36:00Z">
        <w:r w:rsidR="00730945">
          <w:rPr>
            <w:rFonts w:ascii="Times New Roman" w:hAnsi="Times New Roman" w:cs="Times New Roman"/>
            <w:sz w:val="24"/>
            <w:szCs w:val="24"/>
          </w:rPr>
          <w:t xml:space="preserve">may </w:t>
        </w:r>
      </w:ins>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w:t>
      </w:r>
      <w:proofErr w:type="gramStart"/>
      <w:r w:rsidR="00EB4F48">
        <w:rPr>
          <w:rFonts w:ascii="Times New Roman" w:hAnsi="Times New Roman" w:cs="Times New Roman"/>
          <w:sz w:val="24"/>
          <w:szCs w:val="24"/>
        </w:rPr>
        <w:t>processing</w:t>
      </w:r>
      <w:proofErr w:type="gramEnd"/>
      <w:r w:rsidR="00EB4F48">
        <w:rPr>
          <w:rFonts w:ascii="Times New Roman" w:hAnsi="Times New Roman" w:cs="Times New Roman"/>
          <w:sz w:val="24"/>
          <w:szCs w:val="24"/>
        </w:rPr>
        <w:t xml:space="preserve">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F55ABB">
        <w:rPr>
          <w:rFonts w:ascii="Times New Roman" w:hAnsi="Times New Roman" w:cs="Times New Roman"/>
          <w:sz w:val="24"/>
          <w:szCs w:val="24"/>
        </w:rPr>
        <w:t>when</w:t>
      </w:r>
      <w:r w:rsidR="00392F15">
        <w:rPr>
          <w:rFonts w:ascii="Times New Roman" w:hAnsi="Times New Roman" w:cs="Times New Roman"/>
          <w:sz w:val="24"/>
          <w:szCs w:val="24"/>
        </w:rPr>
        <w:t xml:space="preserve"> pairs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ins w:id="262" w:author="Nick Maxwell" w:date="2025-04-15T15:37:00Z" w16du:dateUtc="2025-04-15T20:37:00Z">
        <w:r w:rsidR="00730945">
          <w:rPr>
            <w:rFonts w:ascii="Times New Roman" w:hAnsi="Times New Roman" w:cs="Times New Roman"/>
            <w:sz w:val="24"/>
            <w:szCs w:val="24"/>
          </w:rPr>
          <w:t xml:space="preserve">, suggesting instead </w:t>
        </w:r>
      </w:ins>
      <w:del w:id="263" w:author="Nick Maxwell" w:date="2025-04-15T15:37:00Z" w16du:dateUtc="2025-04-15T20:37:00Z">
        <w:r w:rsidR="00BF1981" w:rsidDel="00730945">
          <w:rPr>
            <w:rFonts w:ascii="Times New Roman" w:hAnsi="Times New Roman" w:cs="Times New Roman"/>
            <w:sz w:val="24"/>
            <w:szCs w:val="24"/>
          </w:rPr>
          <w:delText xml:space="preserve"> and instead</w:delText>
        </w:r>
        <w:r w:rsidR="00736BCE" w:rsidDel="00730945">
          <w:rPr>
            <w:rFonts w:ascii="Times New Roman" w:hAnsi="Times New Roman" w:cs="Times New Roman"/>
            <w:sz w:val="24"/>
            <w:szCs w:val="24"/>
          </w:rPr>
          <w:delText xml:space="preserve"> suggests </w:delText>
        </w:r>
      </w:del>
      <w:r w:rsidR="00736BCE">
        <w:rPr>
          <w:rFonts w:ascii="Times New Roman" w:hAnsi="Times New Roman" w:cs="Times New Roman"/>
          <w:sz w:val="24"/>
          <w:szCs w:val="24"/>
        </w:rPr>
        <w:t xml:space="preserve">that </w:t>
      </w:r>
      <w:del w:id="264" w:author="Nick Maxwell" w:date="2025-04-05T14:48:00Z" w16du:dateUtc="2025-04-05T19:48:00Z">
        <w:r w:rsidR="00C1337F" w:rsidDel="00873C88">
          <w:rPr>
            <w:rFonts w:ascii="Times New Roman" w:hAnsi="Times New Roman" w:cs="Times New Roman"/>
            <w:sz w:val="24"/>
            <w:szCs w:val="24"/>
          </w:rPr>
          <w:delText>simply</w:delText>
        </w:r>
        <w:r w:rsidR="00736BCE" w:rsidDel="00873C88">
          <w:rPr>
            <w:rFonts w:ascii="Times New Roman" w:hAnsi="Times New Roman" w:cs="Times New Roman"/>
            <w:sz w:val="24"/>
            <w:szCs w:val="24"/>
          </w:rPr>
          <w:delText xml:space="preserve"> </w:delText>
        </w:r>
        <w:r w:rsidR="009A72AC" w:rsidDel="00873C88">
          <w:rPr>
            <w:rFonts w:ascii="Times New Roman" w:hAnsi="Times New Roman" w:cs="Times New Roman"/>
            <w:sz w:val="24"/>
            <w:szCs w:val="24"/>
          </w:rPr>
          <w:delText>providing</w:delText>
        </w:r>
        <w:r w:rsidR="00736BCE" w:rsidDel="00873C88">
          <w:rPr>
            <w:rFonts w:ascii="Times New Roman" w:hAnsi="Times New Roman" w:cs="Times New Roman"/>
            <w:sz w:val="24"/>
            <w:szCs w:val="24"/>
          </w:rPr>
          <w:delText xml:space="preserve"> </w:delText>
        </w:r>
      </w:del>
      <w:r w:rsidR="00736BCE">
        <w:rPr>
          <w:rFonts w:ascii="Times New Roman" w:hAnsi="Times New Roman" w:cs="Times New Roman"/>
          <w:sz w:val="24"/>
          <w:szCs w:val="24"/>
        </w:rPr>
        <w:t xml:space="preserve">JOLs </w:t>
      </w:r>
      <w:ins w:id="265" w:author="Nick Maxwell" w:date="2025-04-15T15:37:00Z" w16du:dateUtc="2025-04-15T20:37:00Z">
        <w:r w:rsidR="00730945">
          <w:rPr>
            <w:rFonts w:ascii="Times New Roman" w:hAnsi="Times New Roman" w:cs="Times New Roman"/>
            <w:sz w:val="24"/>
            <w:szCs w:val="24"/>
          </w:rPr>
          <w:t xml:space="preserve">encourage </w:t>
        </w:r>
      </w:ins>
      <w:del w:id="266" w:author="Nick Maxwell" w:date="2025-04-05T14:48:00Z" w16du:dateUtc="2025-04-05T19:48:00Z">
        <w:r w:rsidR="009A72AC" w:rsidDel="00873C88">
          <w:rPr>
            <w:rFonts w:ascii="Times New Roman" w:hAnsi="Times New Roman" w:cs="Times New Roman"/>
            <w:sz w:val="24"/>
            <w:szCs w:val="24"/>
          </w:rPr>
          <w:delText xml:space="preserve">at encoding </w:delText>
        </w:r>
        <w:r w:rsidR="00736BCE" w:rsidDel="00873C88">
          <w:rPr>
            <w:rFonts w:ascii="Times New Roman" w:hAnsi="Times New Roman" w:cs="Times New Roman"/>
            <w:sz w:val="24"/>
            <w:szCs w:val="24"/>
          </w:rPr>
          <w:delText>likely strengthens pre-existing cue-target relations in addition to strengthening perceptible relatedness</w:delText>
        </w:r>
        <w:r w:rsidR="00CA3D20" w:rsidDel="00873C88">
          <w:rPr>
            <w:rFonts w:ascii="Times New Roman" w:hAnsi="Times New Roman" w:cs="Times New Roman"/>
            <w:sz w:val="24"/>
            <w:szCs w:val="24"/>
          </w:rPr>
          <w:delText xml:space="preserve"> cues</w:delText>
        </w:r>
      </w:del>
      <w:ins w:id="267" w:author="Nick Maxwell" w:date="2025-04-05T14:48:00Z" w16du:dateUtc="2025-04-05T19:48:00Z">
        <w:r w:rsidR="00873C88">
          <w:rPr>
            <w:rFonts w:ascii="Times New Roman" w:hAnsi="Times New Roman" w:cs="Times New Roman"/>
            <w:sz w:val="24"/>
            <w:szCs w:val="24"/>
          </w:rPr>
          <w:t xml:space="preserve">relational encoding </w:t>
        </w:r>
      </w:ins>
      <w:ins w:id="268" w:author="Nick Maxwell" w:date="2025-04-15T15:37:00Z" w16du:dateUtc="2025-04-15T20:37:00Z">
        <w:r w:rsidR="00730945">
          <w:rPr>
            <w:rFonts w:ascii="Times New Roman" w:hAnsi="Times New Roman" w:cs="Times New Roman"/>
            <w:sz w:val="24"/>
            <w:szCs w:val="24"/>
          </w:rPr>
          <w:t xml:space="preserve">which likely </w:t>
        </w:r>
      </w:ins>
      <w:ins w:id="269" w:author="Nick Maxwell" w:date="2025-04-05T14:48:00Z" w16du:dateUtc="2025-04-05T19:48:00Z">
        <w:r w:rsidR="00873C88">
          <w:rPr>
            <w:rFonts w:ascii="Times New Roman" w:hAnsi="Times New Roman" w:cs="Times New Roman"/>
            <w:sz w:val="24"/>
            <w:szCs w:val="24"/>
          </w:rPr>
          <w:t>occurs alongside cue-strengthening processes</w:t>
        </w:r>
      </w:ins>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del w:id="270" w:author="Nick Maxwell" w:date="2025-04-15T15:37:00Z" w16du:dateUtc="2025-04-15T20:37:00Z">
        <w:r w:rsidR="00275456" w:rsidDel="00730945">
          <w:rPr>
            <w:rFonts w:ascii="Times New Roman" w:hAnsi="Times New Roman" w:cs="Times New Roman"/>
            <w:sz w:val="24"/>
            <w:szCs w:val="24"/>
          </w:rPr>
          <w:delText xml:space="preserve">As such, </w:delText>
        </w:r>
        <w:r w:rsidR="009A72AC" w:rsidDel="00730945">
          <w:rPr>
            <w:rFonts w:ascii="Times New Roman" w:hAnsi="Times New Roman" w:cs="Times New Roman"/>
            <w:sz w:val="24"/>
            <w:szCs w:val="24"/>
          </w:rPr>
          <w:delText>t</w:delText>
        </w:r>
      </w:del>
      <w:ins w:id="271" w:author="Nick Maxwell" w:date="2025-04-15T15:37:00Z" w16du:dateUtc="2025-04-15T20:37:00Z">
        <w:r w:rsidR="00730945">
          <w:rPr>
            <w:rFonts w:ascii="Times New Roman" w:hAnsi="Times New Roman" w:cs="Times New Roman"/>
            <w:sz w:val="24"/>
            <w:szCs w:val="24"/>
          </w:rPr>
          <w:t>T</w:t>
        </w:r>
      </w:ins>
      <w:r w:rsidR="009A72AC">
        <w:rPr>
          <w:rFonts w:ascii="Times New Roman" w:hAnsi="Times New Roman" w:cs="Times New Roman"/>
          <w:sz w:val="24"/>
          <w:szCs w:val="24"/>
        </w:rPr>
        <w:t xml:space="preserve">he present study </w:t>
      </w:r>
      <w:ins w:id="272" w:author="Nick Maxwell" w:date="2025-04-15T15:38:00Z" w16du:dateUtc="2025-04-15T20:38:00Z">
        <w:r w:rsidR="00730945">
          <w:rPr>
            <w:rFonts w:ascii="Times New Roman" w:hAnsi="Times New Roman" w:cs="Times New Roman"/>
            <w:sz w:val="24"/>
            <w:szCs w:val="24"/>
          </w:rPr>
          <w:t xml:space="preserve">sought to account for this possibility while </w:t>
        </w:r>
      </w:ins>
      <w:del w:id="273" w:author="Nick Maxwell" w:date="2025-04-15T15:38:00Z" w16du:dateUtc="2025-04-15T20:38:00Z">
        <w:r w:rsidR="00F94289" w:rsidDel="00730945">
          <w:rPr>
            <w:rFonts w:ascii="Times New Roman" w:hAnsi="Times New Roman" w:cs="Times New Roman"/>
            <w:sz w:val="24"/>
            <w:szCs w:val="24"/>
          </w:rPr>
          <w:delText xml:space="preserve">further investigated the extent to which positive reactivity extends to mediated </w:delText>
        </w:r>
        <w:r w:rsidR="00EF529E" w:rsidDel="00730945">
          <w:rPr>
            <w:rFonts w:ascii="Times New Roman" w:hAnsi="Times New Roman" w:cs="Times New Roman"/>
            <w:sz w:val="24"/>
            <w:szCs w:val="24"/>
          </w:rPr>
          <w:delText>word pairs</w:delText>
        </w:r>
        <w:r w:rsidR="00CA3D20" w:rsidDel="00730945">
          <w:rPr>
            <w:rFonts w:ascii="Times New Roman" w:hAnsi="Times New Roman" w:cs="Times New Roman"/>
            <w:sz w:val="24"/>
            <w:szCs w:val="24"/>
          </w:rPr>
          <w:delText xml:space="preserve"> while </w:delText>
        </w:r>
      </w:del>
      <w:r w:rsidR="00CA3D20">
        <w:rPr>
          <w:rFonts w:ascii="Times New Roman" w:hAnsi="Times New Roman" w:cs="Times New Roman"/>
          <w:sz w:val="24"/>
          <w:szCs w:val="24"/>
        </w:rPr>
        <w:t xml:space="preserve">providing a stronger test </w:t>
      </w:r>
      <w:ins w:id="274" w:author="Nick Maxwell" w:date="2025-04-15T15:38:00Z" w16du:dateUtc="2025-04-15T20:38:00Z">
        <w:r w:rsidR="00A73E29">
          <w:rPr>
            <w:rFonts w:ascii="Times New Roman" w:hAnsi="Times New Roman" w:cs="Times New Roman"/>
            <w:sz w:val="24"/>
            <w:szCs w:val="24"/>
          </w:rPr>
          <w:t xml:space="preserve">for </w:t>
        </w:r>
      </w:ins>
      <w:del w:id="275" w:author="Nick Maxwell" w:date="2025-04-15T15:38:00Z" w16du:dateUtc="2025-04-15T20:38:00Z">
        <w:r w:rsidR="00CA3D20" w:rsidDel="00A73E29">
          <w:rPr>
            <w:rFonts w:ascii="Times New Roman" w:hAnsi="Times New Roman" w:cs="Times New Roman"/>
            <w:sz w:val="24"/>
            <w:szCs w:val="24"/>
          </w:rPr>
          <w:delText xml:space="preserve">of </w:delText>
        </w:r>
      </w:del>
      <w:del w:id="276" w:author="Nick Maxwell" w:date="2025-04-05T14:49:00Z" w16du:dateUtc="2025-04-05T19:49:00Z">
        <w:r w:rsidR="00CA3D20" w:rsidDel="00A77456">
          <w:rPr>
            <w:rFonts w:ascii="Times New Roman" w:hAnsi="Times New Roman" w:cs="Times New Roman"/>
            <w:sz w:val="24"/>
            <w:szCs w:val="24"/>
          </w:rPr>
          <w:delText>the relational</w:delText>
        </w:r>
      </w:del>
      <w:ins w:id="277" w:author="Nick Maxwell" w:date="2025-04-05T14:49:00Z" w16du:dateUtc="2025-04-05T19:49:00Z">
        <w:r w:rsidR="00A77456">
          <w:rPr>
            <w:rFonts w:ascii="Times New Roman" w:hAnsi="Times New Roman" w:cs="Times New Roman"/>
            <w:sz w:val="24"/>
            <w:szCs w:val="24"/>
          </w:rPr>
          <w:t>relational</w:t>
        </w:r>
      </w:ins>
      <w:r w:rsidR="00CA3D20">
        <w:rPr>
          <w:rFonts w:ascii="Times New Roman" w:hAnsi="Times New Roman" w:cs="Times New Roman"/>
          <w:sz w:val="24"/>
          <w:szCs w:val="24"/>
        </w:rPr>
        <w:t xml:space="preserve"> encoding </w:t>
      </w:r>
      <w:del w:id="278" w:author="Nick Maxwell" w:date="2025-04-05T14:49:00Z" w16du:dateUtc="2025-04-05T19:49:00Z">
        <w:r w:rsidR="00CA3D20" w:rsidDel="00A77456">
          <w:rPr>
            <w:rFonts w:ascii="Times New Roman" w:hAnsi="Times New Roman" w:cs="Times New Roman"/>
            <w:sz w:val="24"/>
            <w:szCs w:val="24"/>
          </w:rPr>
          <w:delText>account of JOL reactivity.</w:delText>
        </w:r>
      </w:del>
      <w:ins w:id="279" w:author="Nick Maxwell" w:date="2025-04-05T14:49:00Z" w16du:dateUtc="2025-04-05T19:49:00Z">
        <w:r w:rsidR="00A77456">
          <w:rPr>
            <w:rFonts w:ascii="Times New Roman" w:hAnsi="Times New Roman" w:cs="Times New Roman"/>
            <w:sz w:val="24"/>
            <w:szCs w:val="24"/>
          </w:rPr>
          <w:t>processes on JOL reactivity.</w:t>
        </w:r>
      </w:ins>
    </w:p>
    <w:p w14:paraId="4AF0AAB6" w14:textId="537F1D11"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ins w:id="280" w:author="Nick Maxwell" w:date="2025-04-05T14:50:00Z" w16du:dateUtc="2025-04-05T19:50:00Z">
        <w:r w:rsidR="00F340C2">
          <w:rPr>
            <w:rFonts w:ascii="Times New Roman" w:hAnsi="Times New Roman" w:cs="Times New Roman"/>
            <w:sz w:val="24"/>
            <w:szCs w:val="24"/>
          </w:rPr>
          <w:t xml:space="preserve">i.e., the illusion of competence; </w:t>
        </w:r>
      </w:ins>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ins w:id="281" w:author="Nick Maxwell" w:date="2025-04-15T15:40:00Z" w16du:dateUtc="2025-04-15T20:40:00Z">
        <w:r w:rsidR="009E628D">
          <w:rPr>
            <w:rFonts w:ascii="Times New Roman" w:hAnsi="Times New Roman" w:cs="Times New Roman"/>
            <w:sz w:val="24"/>
            <w:szCs w:val="24"/>
          </w:rPr>
          <w:t xml:space="preserve">. Like single-mediated pairs in Experiments 1A/1B, double-mediated pairs were similarly </w:t>
        </w:r>
      </w:ins>
      <w:del w:id="282" w:author="Nick Maxwell" w:date="2025-04-15T15:40:00Z" w16du:dateUtc="2025-04-15T20:40:00Z">
        <w:r w:rsidR="00093144" w:rsidRPr="009F23D3" w:rsidDel="009E628D">
          <w:rPr>
            <w:rFonts w:ascii="Times New Roman" w:hAnsi="Times New Roman" w:cs="Times New Roman"/>
            <w:sz w:val="24"/>
            <w:szCs w:val="24"/>
          </w:rPr>
          <w:delText xml:space="preserve">, which were </w:delText>
        </w:r>
      </w:del>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ins w:id="283" w:author="Nick Maxwell" w:date="2025-04-15T15:42:00Z" w16du:dateUtc="2025-04-15T20:42:00Z">
        <w:r w:rsidR="009E628D">
          <w:rPr>
            <w:rFonts w:ascii="Times New Roman" w:hAnsi="Times New Roman" w:cs="Times New Roman"/>
            <w:sz w:val="24"/>
            <w:szCs w:val="24"/>
          </w:rPr>
          <w:t>D</w:t>
        </w:r>
      </w:ins>
      <w:ins w:id="284" w:author="Nick Maxwell" w:date="2025-04-15T15:09:00Z" w16du:dateUtc="2025-04-15T20:09:00Z">
        <w:r w:rsidR="00BD1266">
          <w:rPr>
            <w:rFonts w:ascii="Times New Roman" w:hAnsi="Times New Roman" w:cs="Times New Roman"/>
            <w:sz w:val="24"/>
            <w:szCs w:val="24"/>
          </w:rPr>
          <w:t xml:space="preserve">ouble-mediated pairs provided a stronger test of the relational account, as </w:t>
        </w:r>
      </w:ins>
      <w:ins w:id="285" w:author="Nick Maxwell" w:date="2025-04-15T15:42:00Z" w16du:dateUtc="2025-04-15T20:42:00Z">
        <w:r w:rsidR="009E628D">
          <w:rPr>
            <w:rFonts w:ascii="Times New Roman" w:hAnsi="Times New Roman" w:cs="Times New Roman"/>
            <w:sz w:val="24"/>
            <w:szCs w:val="24"/>
          </w:rPr>
          <w:t>the increased distance between cue and target made it less likely that partici</w:t>
        </w:r>
      </w:ins>
      <w:ins w:id="286" w:author="Nick Maxwell" w:date="2025-04-15T15:43:00Z" w16du:dateUtc="2025-04-15T20:43:00Z">
        <w:r w:rsidR="009E628D">
          <w:rPr>
            <w:rFonts w:ascii="Times New Roman" w:hAnsi="Times New Roman" w:cs="Times New Roman"/>
            <w:sz w:val="24"/>
            <w:szCs w:val="24"/>
          </w:rPr>
          <w:t>pants would guess</w:t>
        </w:r>
      </w:ins>
      <w:ins w:id="287" w:author="Nick Maxwell" w:date="2025-04-15T15:42:00Z" w16du:dateUtc="2025-04-15T20:42:00Z">
        <w:r w:rsidR="009E628D">
          <w:rPr>
            <w:rFonts w:ascii="Times New Roman" w:hAnsi="Times New Roman" w:cs="Times New Roman"/>
            <w:sz w:val="24"/>
            <w:szCs w:val="24"/>
          </w:rPr>
          <w:t xml:space="preserve"> </w:t>
        </w:r>
      </w:ins>
      <w:ins w:id="288" w:author="Nick Maxwell" w:date="2025-04-15T15:43:00Z" w16du:dateUtc="2025-04-15T20:43:00Z">
        <w:r w:rsidR="009E628D">
          <w:rPr>
            <w:rFonts w:ascii="Times New Roman" w:hAnsi="Times New Roman" w:cs="Times New Roman"/>
            <w:sz w:val="24"/>
            <w:szCs w:val="24"/>
          </w:rPr>
          <w:t>the mediators at encoding.</w:t>
        </w:r>
      </w:ins>
      <w:ins w:id="289" w:author="Nick Maxwell" w:date="2025-04-15T15:10:00Z" w16du:dateUtc="2025-04-15T20:10:00Z">
        <w:r w:rsidR="00BD1266">
          <w:rPr>
            <w:rFonts w:ascii="Times New Roman" w:hAnsi="Times New Roman" w:cs="Times New Roman"/>
            <w:sz w:val="24"/>
            <w:szCs w:val="24"/>
          </w:rPr>
          <w:t xml:space="preserve"> </w:t>
        </w:r>
      </w:ins>
      <w:r w:rsidR="0033739E">
        <w:rPr>
          <w:rFonts w:ascii="Times New Roman" w:hAnsi="Times New Roman" w:cs="Times New Roman"/>
          <w:sz w:val="24"/>
          <w:szCs w:val="24"/>
        </w:rPr>
        <w:t xml:space="preserve">Thus, by </w:t>
      </w:r>
      <w:ins w:id="290" w:author="Nick Maxwell" w:date="2025-04-15T15:11:00Z" w16du:dateUtc="2025-04-15T20:11:00Z">
        <w:r w:rsidR="00BD1266">
          <w:rPr>
            <w:rFonts w:ascii="Times New Roman" w:hAnsi="Times New Roman" w:cs="Times New Roman"/>
            <w:sz w:val="24"/>
            <w:szCs w:val="24"/>
          </w:rPr>
          <w:t xml:space="preserve">including multiple mediated pair types, </w:t>
        </w:r>
      </w:ins>
      <w:del w:id="291" w:author="Nick Maxwell" w:date="2025-04-15T15:11:00Z" w16du:dateUtc="2025-04-15T20:11:00Z">
        <w:r w:rsidR="0033739E" w:rsidDel="00BD1266">
          <w:rPr>
            <w:rFonts w:ascii="Times New Roman" w:hAnsi="Times New Roman" w:cs="Times New Roman"/>
            <w:sz w:val="24"/>
            <w:szCs w:val="24"/>
          </w:rPr>
          <w:delText xml:space="preserve">testing whether positive JOL reactivity extended to various types of mediated </w:delText>
        </w:r>
        <w:r w:rsidR="00EF529E" w:rsidDel="00BD1266">
          <w:rPr>
            <w:rFonts w:ascii="Times New Roman" w:hAnsi="Times New Roman" w:cs="Times New Roman"/>
            <w:sz w:val="24"/>
            <w:szCs w:val="24"/>
          </w:rPr>
          <w:delText>pairs</w:delText>
        </w:r>
        <w:r w:rsidR="0033739E" w:rsidDel="00BD1266">
          <w:rPr>
            <w:rFonts w:ascii="Times New Roman" w:hAnsi="Times New Roman" w:cs="Times New Roman"/>
            <w:sz w:val="24"/>
            <w:szCs w:val="24"/>
          </w:rPr>
          <w:delText xml:space="preserve">, </w:delText>
        </w:r>
      </w:del>
      <w:r w:rsidR="0033739E">
        <w:rPr>
          <w:rFonts w:ascii="Times New Roman" w:hAnsi="Times New Roman" w:cs="Times New Roman"/>
          <w:sz w:val="24"/>
          <w:szCs w:val="24"/>
        </w:rPr>
        <w:t xml:space="preserve">the present study provided </w:t>
      </w:r>
      <w:ins w:id="292" w:author="Nick Maxwell" w:date="2025-04-15T15:11:00Z" w16du:dateUtc="2025-04-15T20:11:00Z">
        <w:r w:rsidR="00BD1266">
          <w:rPr>
            <w:rFonts w:ascii="Times New Roman" w:hAnsi="Times New Roman" w:cs="Times New Roman"/>
            <w:sz w:val="24"/>
            <w:szCs w:val="24"/>
          </w:rPr>
          <w:t xml:space="preserve">a </w:t>
        </w:r>
      </w:ins>
      <w:del w:id="293" w:author="Nick Maxwell" w:date="2025-04-15T15:12:00Z" w16du:dateUtc="2025-04-15T20:12:00Z">
        <w:r w:rsidR="0033739E" w:rsidDel="00BD1266">
          <w:rPr>
            <w:rFonts w:ascii="Times New Roman" w:hAnsi="Times New Roman" w:cs="Times New Roman"/>
            <w:sz w:val="24"/>
            <w:szCs w:val="24"/>
          </w:rPr>
          <w:delText>stronger tests</w:delText>
        </w:r>
      </w:del>
      <w:ins w:id="294" w:author="Nick Maxwell" w:date="2025-04-15T15:12:00Z" w16du:dateUtc="2025-04-15T20:12:00Z">
        <w:r w:rsidR="00BD1266">
          <w:rPr>
            <w:rFonts w:ascii="Times New Roman" w:hAnsi="Times New Roman" w:cs="Times New Roman"/>
            <w:sz w:val="24"/>
            <w:szCs w:val="24"/>
          </w:rPr>
          <w:t xml:space="preserve">more complete test of whether </w:t>
        </w:r>
      </w:ins>
      <w:del w:id="295" w:author="Nick Maxwell" w:date="2025-04-15T15:12:00Z" w16du:dateUtc="2025-04-15T20:12:00Z">
        <w:r w:rsidR="0033739E" w:rsidDel="00BD1266">
          <w:rPr>
            <w:rFonts w:ascii="Times New Roman" w:hAnsi="Times New Roman" w:cs="Times New Roman"/>
            <w:sz w:val="24"/>
            <w:szCs w:val="24"/>
          </w:rPr>
          <w:delText xml:space="preserve"> of the relational and cue-strengthening accounts of JOL reactivity while also further exploring the extent to which </w:delText>
        </w:r>
      </w:del>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relatedness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3B5764E0"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w:t>
      </w:r>
      <w:r w:rsidR="00957A98">
        <w:rPr>
          <w:rFonts w:ascii="Times New Roman" w:hAnsi="Times New Roman" w:cs="Times New Roman"/>
          <w:sz w:val="24"/>
          <w:szCs w:val="24"/>
        </w:rPr>
        <w:lastRenderedPageBreak/>
        <w:t xml:space="preserve">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ins w:id="296" w:author="Nick Maxwell" w:date="2025-04-15T15:43:00Z" w16du:dateUtc="2025-04-15T20:43:00Z">
        <w:r w:rsidR="0008366D">
          <w:rPr>
            <w:rFonts w:ascii="Times New Roman" w:hAnsi="Times New Roman" w:cs="Times New Roman"/>
            <w:sz w:val="24"/>
            <w:szCs w:val="24"/>
          </w:rPr>
          <w:t>. A</w:t>
        </w:r>
      </w:ins>
      <w:del w:id="297" w:author="Nick Maxwell" w:date="2025-04-15T15:43:00Z" w16du:dateUtc="2025-04-15T20:43:00Z">
        <w:r w:rsidR="00957A98" w:rsidDel="0008366D">
          <w:rPr>
            <w:rFonts w:ascii="Times New Roman" w:hAnsi="Times New Roman" w:cs="Times New Roman"/>
            <w:sz w:val="24"/>
            <w:szCs w:val="24"/>
          </w:rPr>
          <w:delText xml:space="preserve"> and, a</w:delText>
        </w:r>
      </w:del>
      <w:r w:rsidR="00957A98">
        <w:rPr>
          <w:rFonts w:ascii="Times New Roman" w:hAnsi="Times New Roman" w:cs="Times New Roman"/>
          <w:sz w:val="24"/>
          <w:szCs w:val="24"/>
        </w:rPr>
        <w:t>dditionally,</w:t>
      </w:r>
      <w:ins w:id="298" w:author="Nick Maxwell" w:date="2025-04-15T15:43:00Z" w16du:dateUtc="2025-04-15T20:43:00Z">
        <w:r w:rsidR="0008366D">
          <w:rPr>
            <w:rFonts w:ascii="Times New Roman" w:hAnsi="Times New Roman" w:cs="Times New Roman"/>
            <w:sz w:val="24"/>
            <w:szCs w:val="24"/>
          </w:rPr>
          <w:t xml:space="preserve"> we anticipated</w:t>
        </w:r>
      </w:ins>
      <w:r w:rsidR="00957A98">
        <w:rPr>
          <w:rFonts w:ascii="Times New Roman" w:hAnsi="Times New Roman" w:cs="Times New Roman"/>
          <w:sz w:val="24"/>
          <w:szCs w:val="24"/>
        </w:rPr>
        <w:t xml:space="preserve"> </w:t>
      </w:r>
      <w:del w:id="299" w:author="Nick Maxwell" w:date="2025-04-15T15:44:00Z" w16du:dateUtc="2025-04-15T20:44:00Z">
        <w:r w:rsidR="00957A98" w:rsidDel="0008366D">
          <w:rPr>
            <w:rFonts w:ascii="Times New Roman" w:hAnsi="Times New Roman" w:cs="Times New Roman"/>
            <w:sz w:val="24"/>
            <w:szCs w:val="24"/>
          </w:rPr>
          <w:delText xml:space="preserve">that this memory benefit would not extend to unrelated pairs. Instead, we anticipated </w:delText>
        </w:r>
      </w:del>
      <w:r w:rsidR="00957A98">
        <w:rPr>
          <w:rFonts w:ascii="Times New Roman" w:hAnsi="Times New Roman" w:cs="Times New Roman"/>
          <w:sz w:val="24"/>
          <w:szCs w:val="24"/>
        </w:rPr>
        <w:t xml:space="preserve">that JOLs would be non-reactive on cued-recall of unrelated pairs. </w:t>
      </w:r>
      <w:ins w:id="300" w:author="Nick Maxwell" w:date="2025-04-15T15:46:00Z" w16du:dateUtc="2025-04-15T20:46:00Z">
        <w:r w:rsidR="004E305D">
          <w:rPr>
            <w:rFonts w:ascii="Times New Roman" w:hAnsi="Times New Roman" w:cs="Times New Roman"/>
            <w:sz w:val="24"/>
            <w:szCs w:val="24"/>
          </w:rPr>
          <w:t xml:space="preserve">However, cue-strengthening and relational encoding processes were expected to produce different outcomes on </w:t>
        </w:r>
      </w:ins>
      <w:del w:id="301" w:author="Nick Maxwell" w:date="2025-04-15T15:46:00Z" w16du:dateUtc="2025-04-15T20:46:00Z">
        <w:r w:rsidR="00957A98" w:rsidDel="004E305D">
          <w:rPr>
            <w:rFonts w:ascii="Times New Roman" w:hAnsi="Times New Roman" w:cs="Times New Roman"/>
            <w:sz w:val="24"/>
            <w:szCs w:val="24"/>
          </w:rPr>
          <w:delText xml:space="preserve">For </w:delText>
        </w:r>
      </w:del>
      <w:r w:rsidR="00957A98">
        <w:rPr>
          <w:rFonts w:ascii="Times New Roman" w:hAnsi="Times New Roman" w:cs="Times New Roman"/>
          <w:sz w:val="24"/>
          <w:szCs w:val="24"/>
        </w:rPr>
        <w:t>mediated pairs</w:t>
      </w:r>
      <w:ins w:id="302" w:author="Nick Maxwell" w:date="2025-04-15T15:46:00Z" w16du:dateUtc="2025-04-15T20:46:00Z">
        <w:r w:rsidR="004E305D">
          <w:rPr>
            <w:rFonts w:ascii="Times New Roman" w:hAnsi="Times New Roman" w:cs="Times New Roman"/>
            <w:sz w:val="24"/>
            <w:szCs w:val="24"/>
          </w:rPr>
          <w:t>.</w:t>
        </w:r>
      </w:ins>
      <w:del w:id="303" w:author="Nick Maxwell" w:date="2025-04-15T15:46:00Z" w16du:dateUtc="2025-04-15T20:46:00Z">
        <w:r w:rsidR="00957A98" w:rsidDel="004E305D">
          <w:rPr>
            <w:rFonts w:ascii="Times New Roman" w:hAnsi="Times New Roman" w:cs="Times New Roman"/>
            <w:sz w:val="24"/>
            <w:szCs w:val="24"/>
          </w:rPr>
          <w:delText>,</w:delText>
        </w:r>
      </w:del>
      <w:r w:rsidR="00957A98">
        <w:rPr>
          <w:rFonts w:ascii="Times New Roman" w:hAnsi="Times New Roman" w:cs="Times New Roman"/>
          <w:sz w:val="24"/>
          <w:szCs w:val="24"/>
        </w:rPr>
        <w:t xml:space="preserve"> </w:t>
      </w:r>
      <w:del w:id="304" w:author="Nick Maxwell" w:date="2025-04-15T15:46:00Z" w16du:dateUtc="2025-04-15T20:46:00Z">
        <w:r w:rsidR="00957A98" w:rsidDel="004E305D">
          <w:rPr>
            <w:rFonts w:ascii="Times New Roman" w:hAnsi="Times New Roman" w:cs="Times New Roman"/>
            <w:sz w:val="24"/>
            <w:szCs w:val="24"/>
          </w:rPr>
          <w:delText xml:space="preserve">the cue-strengthening and relational encoding accounts make diverging predictions. </w:delText>
        </w:r>
      </w:del>
      <w:del w:id="305" w:author="Nick Maxwell" w:date="2025-04-15T15:47:00Z" w16du:dateUtc="2025-04-15T20:47:00Z">
        <w:r w:rsidR="00957A98" w:rsidDel="004E305D">
          <w:rPr>
            <w:rFonts w:ascii="Times New Roman" w:hAnsi="Times New Roman" w:cs="Times New Roman"/>
            <w:sz w:val="24"/>
            <w:szCs w:val="24"/>
          </w:rPr>
          <w:delText>Specifically, b</w:delText>
        </w:r>
      </w:del>
      <w:ins w:id="306" w:author="Nick Maxwell" w:date="2025-04-15T15:47:00Z" w16du:dateUtc="2025-04-15T20:47:00Z">
        <w:r w:rsidR="004E305D">
          <w:rPr>
            <w:rFonts w:ascii="Times New Roman" w:hAnsi="Times New Roman" w:cs="Times New Roman"/>
            <w:sz w:val="24"/>
            <w:szCs w:val="24"/>
          </w:rPr>
          <w:t>B</w:t>
        </w:r>
      </w:ins>
      <w:r w:rsidR="00957A98">
        <w:rPr>
          <w:rFonts w:ascii="Times New Roman" w:hAnsi="Times New Roman" w:cs="Times New Roman"/>
          <w:sz w:val="24"/>
          <w:szCs w:val="24"/>
        </w:rPr>
        <w:t xml:space="preserve">ecause the cue-strengthening account </w:t>
      </w:r>
      <w:del w:id="307" w:author="Nick Maxwell" w:date="2025-04-15T15:47:00Z" w16du:dateUtc="2025-04-15T20:47:00Z">
        <w:r w:rsidR="00957A98" w:rsidDel="004E305D">
          <w:rPr>
            <w:rFonts w:ascii="Times New Roman" w:hAnsi="Times New Roman" w:cs="Times New Roman"/>
            <w:sz w:val="24"/>
            <w:szCs w:val="24"/>
          </w:rPr>
          <w:delText>states that JOL reactivity is contingent upon perceptible relatedness cues being strengthened at encoding, this account predicts no memory benefits on mediated pairs</w:delText>
        </w:r>
      </w:del>
      <w:ins w:id="308" w:author="Nick Maxwell" w:date="2025-04-15T15:47:00Z" w16du:dateUtc="2025-04-15T20:47:00Z">
        <w:r w:rsidR="004E305D">
          <w:rPr>
            <w:rFonts w:ascii="Times New Roman" w:hAnsi="Times New Roman" w:cs="Times New Roman"/>
            <w:sz w:val="24"/>
            <w:szCs w:val="24"/>
          </w:rPr>
          <w:t xml:space="preserve">requires a match between strengthened cues and test format, cue-strengthening would not be expected to improve memory for mediated pairs, given that </w:t>
        </w:r>
      </w:ins>
      <w:ins w:id="309" w:author="Nick Maxwell" w:date="2025-04-15T15:48:00Z" w16du:dateUtc="2025-04-15T20:48:00Z">
        <w:r w:rsidR="004E305D">
          <w:rPr>
            <w:rFonts w:ascii="Times New Roman" w:hAnsi="Times New Roman" w:cs="Times New Roman"/>
            <w:sz w:val="24"/>
            <w:szCs w:val="24"/>
          </w:rPr>
          <w:t>this pair type appears unrelated at encoding</w:t>
        </w:r>
      </w:ins>
      <w:r w:rsidR="00957A98">
        <w:rPr>
          <w:rFonts w:ascii="Times New Roman" w:hAnsi="Times New Roman" w:cs="Times New Roman"/>
          <w:sz w:val="24"/>
          <w:szCs w:val="24"/>
        </w:rPr>
        <w:t xml:space="preserve">. However, </w:t>
      </w:r>
      <w:del w:id="310" w:author="Nick Maxwell" w:date="2025-04-15T15:48:00Z" w16du:dateUtc="2025-04-15T20:48:00Z">
        <w:r w:rsidR="00957A98" w:rsidDel="004E305D">
          <w:rPr>
            <w:rFonts w:ascii="Times New Roman" w:hAnsi="Times New Roman" w:cs="Times New Roman"/>
            <w:sz w:val="24"/>
            <w:szCs w:val="24"/>
          </w:rPr>
          <w:delText>as per the relational encoding account</w:delText>
        </w:r>
      </w:del>
      <w:ins w:id="311" w:author="Nick Maxwell" w:date="2025-04-15T15:48:00Z" w16du:dateUtc="2025-04-15T20:48:00Z">
        <w:r w:rsidR="004E305D">
          <w:rPr>
            <w:rFonts w:ascii="Times New Roman" w:hAnsi="Times New Roman" w:cs="Times New Roman"/>
            <w:sz w:val="24"/>
            <w:szCs w:val="24"/>
          </w:rPr>
          <w:t>if reactivity also reflects a relational encoding process</w:t>
        </w:r>
      </w:ins>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del w:id="312" w:author="Nick Maxwell" w:date="2025-04-15T15:50:00Z" w16du:dateUtc="2025-04-15T20:50:00Z">
        <w:r w:rsidR="00957A98" w:rsidDel="004E305D">
          <w:rPr>
            <w:rFonts w:ascii="Times New Roman" w:hAnsi="Times New Roman" w:cs="Times New Roman"/>
            <w:sz w:val="24"/>
            <w:szCs w:val="24"/>
          </w:rPr>
          <w:delText>we similarly</w:delText>
        </w:r>
      </w:del>
      <w:ins w:id="313" w:author="Nick Maxwell" w:date="2025-04-15T15:50:00Z" w16du:dateUtc="2025-04-15T20:50:00Z">
        <w:r w:rsidR="004E305D">
          <w:rPr>
            <w:rFonts w:ascii="Times New Roman" w:hAnsi="Times New Roman" w:cs="Times New Roman"/>
            <w:sz w:val="24"/>
            <w:szCs w:val="24"/>
          </w:rPr>
          <w:t>we</w:t>
        </w:r>
      </w:ins>
      <w:r w:rsidR="00957A98">
        <w:rPr>
          <w:rFonts w:ascii="Times New Roman" w:hAnsi="Times New Roman" w:cs="Times New Roman"/>
          <w:sz w:val="24"/>
          <w:szCs w:val="24"/>
        </w:rPr>
        <w:t xml:space="preserve"> anticipated that JOLs would facilitate cued-recall of mediated pairs</w:t>
      </w:r>
      <w:ins w:id="314" w:author="Nick Maxwell" w:date="2025-04-15T15:50:00Z" w16du:dateUtc="2025-04-15T20:50:00Z">
        <w:r w:rsidR="004E305D">
          <w:rPr>
            <w:rFonts w:ascii="Times New Roman" w:hAnsi="Times New Roman" w:cs="Times New Roman"/>
            <w:sz w:val="24"/>
            <w:szCs w:val="24"/>
          </w:rPr>
          <w:t>, even though this pair typ</w:t>
        </w:r>
      </w:ins>
      <w:ins w:id="315" w:author="Nick Maxwell" w:date="2025-04-15T15:51:00Z" w16du:dateUtc="2025-04-15T20:51:00Z">
        <w:r w:rsidR="004E305D">
          <w:rPr>
            <w:rFonts w:ascii="Times New Roman" w:hAnsi="Times New Roman" w:cs="Times New Roman"/>
            <w:sz w:val="24"/>
            <w:szCs w:val="24"/>
          </w:rPr>
          <w:t>e lacks obvious relatedness cues</w:t>
        </w:r>
      </w:ins>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35518BDE"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ins w:id="316" w:author="Nick Maxwell" w:date="2025-04-15T15:54:00Z" w16du:dateUtc="2025-04-15T20:54:00Z">
        <w:r w:rsidR="004E305D">
          <w:rPr>
            <w:rFonts w:ascii="Times New Roman" w:hAnsi="Times New Roman" w:cs="Times New Roman"/>
            <w:sz w:val="24"/>
            <w:szCs w:val="24"/>
          </w:rPr>
          <w:t>additionally</w:t>
        </w:r>
      </w:ins>
      <w:del w:id="317" w:author="Nick Maxwell" w:date="2025-04-15T15:54:00Z" w16du:dateUtc="2025-04-15T20:54:00Z">
        <w:r w:rsidR="003072DF" w:rsidDel="004E305D">
          <w:rPr>
            <w:rFonts w:ascii="Times New Roman" w:hAnsi="Times New Roman" w:cs="Times New Roman"/>
            <w:sz w:val="24"/>
            <w:szCs w:val="24"/>
          </w:rPr>
          <w:delText>increased</w:delText>
        </w:r>
      </w:del>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 xml:space="preserve">participants from the final dataset due to </w:t>
      </w:r>
      <w:r w:rsidR="00026A65">
        <w:rPr>
          <w:rFonts w:ascii="Times New Roman" w:hAnsi="Times New Roman" w:cs="Times New Roman"/>
          <w:sz w:val="24"/>
          <w:szCs w:val="24"/>
        </w:rPr>
        <w:lastRenderedPageBreak/>
        <w:t>low recall rates (i.e., &lt; 5%</w:t>
      </w:r>
      <w:ins w:id="318" w:author="Nick Maxwell" w:date="2025-04-15T15:55:00Z" w16du:dateUtc="2025-04-15T20:55:00Z">
        <w:r w:rsidR="004E305D">
          <w:rPr>
            <w:rFonts w:ascii="Times New Roman" w:hAnsi="Times New Roman" w:cs="Times New Roman"/>
            <w:sz w:val="24"/>
            <w:szCs w:val="24"/>
          </w:rPr>
          <w:t xml:space="preserve"> across all pair types</w:t>
        </w:r>
      </w:ins>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w:t>
      </w:r>
      <w:ins w:id="319" w:author="Nick Maxwell" w:date="2025-04-15T15:55:00Z" w16du:dateUtc="2025-04-15T20:55:00Z">
        <w:r w:rsidR="004E305D">
          <w:rPr>
            <w:rFonts w:ascii="Times New Roman" w:hAnsi="Times New Roman" w:cs="Times New Roman"/>
            <w:sz w:val="24"/>
            <w:szCs w:val="24"/>
          </w:rPr>
          <w:t xml:space="preserve"> for all pair types</w:t>
        </w:r>
      </w:ins>
      <w:r w:rsidR="00026A65">
        <w:rPr>
          <w:rFonts w:ascii="Times New Roman" w:hAnsi="Times New Roman" w:cs="Times New Roman"/>
          <w:sz w:val="24"/>
          <w:szCs w:val="24"/>
        </w:rPr>
        <w:t xml:space="preserve">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w:t>
      </w:r>
      <w:ins w:id="320" w:author="Nick Maxwell" w:date="2025-04-15T15:55:00Z" w16du:dateUtc="2025-04-15T20:55:00Z">
        <w:r w:rsidR="004E305D">
          <w:rPr>
            <w:rFonts w:ascii="Times New Roman" w:hAnsi="Times New Roman" w:cs="Times New Roman"/>
            <w:sz w:val="24"/>
            <w:szCs w:val="24"/>
          </w:rPr>
          <w:t>i</w:t>
        </w:r>
      </w:ins>
      <w:r w:rsidR="00026A65">
        <w:rPr>
          <w:rFonts w:ascii="Times New Roman" w:hAnsi="Times New Roman" w:cs="Times New Roman"/>
          <w:sz w:val="24"/>
          <w:szCs w:val="24"/>
        </w:rPr>
        <w:t>pants who consistently anchored their JOLs on scale extre</w:t>
      </w:r>
      <w:r w:rsidR="008C7458">
        <w:rPr>
          <w:rFonts w:ascii="Times New Roman" w:hAnsi="Times New Roman" w:cs="Times New Roman"/>
          <w:sz w:val="24"/>
          <w:szCs w:val="24"/>
        </w:rPr>
        <w:t>mes (i.e., only providing JOLs of 0 or 100</w:t>
      </w:r>
      <w:ins w:id="321" w:author="Nick Maxwell" w:date="2025-04-15T15:55:00Z" w16du:dateUtc="2025-04-15T20:55:00Z">
        <w:r w:rsidR="004E305D">
          <w:rPr>
            <w:rFonts w:ascii="Times New Roman" w:hAnsi="Times New Roman" w:cs="Times New Roman"/>
            <w:sz w:val="24"/>
            <w:szCs w:val="24"/>
          </w:rPr>
          <w:t>, which suggest a failure to adhere to task instructions</w:t>
        </w:r>
      </w:ins>
      <w:r w:rsidR="008C7458">
        <w:rPr>
          <w:rFonts w:ascii="Times New Roman" w:hAnsi="Times New Roman" w:cs="Times New Roman"/>
          <w:sz w:val="24"/>
          <w:szCs w:val="24"/>
        </w:rPr>
        <w:t xml:space="preserve">). </w:t>
      </w:r>
      <w:del w:id="322" w:author="Nick Maxwell" w:date="2025-04-15T15:55:00Z" w16du:dateUtc="2025-04-15T20:55:00Z">
        <w:r w:rsidR="008C7458" w:rsidDel="004E305D">
          <w:rPr>
            <w:rFonts w:ascii="Times New Roman" w:hAnsi="Times New Roman" w:cs="Times New Roman"/>
            <w:sz w:val="24"/>
            <w:szCs w:val="24"/>
          </w:rPr>
          <w:delText>As such, o</w:delText>
        </w:r>
      </w:del>
      <w:ins w:id="323" w:author="Nick Maxwell" w:date="2025-04-15T15:55:00Z" w16du:dateUtc="2025-04-15T20:55:00Z">
        <w:r w:rsidR="004E305D">
          <w:rPr>
            <w:rFonts w:ascii="Times New Roman" w:hAnsi="Times New Roman" w:cs="Times New Roman"/>
            <w:sz w:val="24"/>
            <w:szCs w:val="24"/>
          </w:rPr>
          <w:t>O</w:t>
        </w:r>
      </w:ins>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59EDFED5"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w:t>
      </w:r>
      <w:del w:id="324" w:author="Nick Maxwell" w:date="2025-04-15T15:56:00Z" w16du:dateUtc="2025-04-15T20:56:00Z">
        <w:r w:rsidDel="004E305D">
          <w:rPr>
            <w:rFonts w:ascii="Times New Roman" w:hAnsi="Times New Roman" w:cs="Times New Roman"/>
            <w:sz w:val="24"/>
            <w:szCs w:val="24"/>
          </w:rPr>
          <w:delText xml:space="preserve">pairs </w:delText>
        </w:r>
      </w:del>
      <w:r>
        <w:rPr>
          <w:rFonts w:ascii="Times New Roman" w:hAnsi="Times New Roman" w:cs="Times New Roman"/>
          <w:sz w:val="24"/>
          <w:szCs w:val="24"/>
        </w:rPr>
        <w:t xml:space="preserve">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del w:id="325" w:author="Nick Maxwell" w:date="2025-04-15T15:56:00Z" w16du:dateUtc="2025-04-15T20:56:00Z">
        <w:r w:rsidR="002354D7" w:rsidDel="00FA4A96">
          <w:rPr>
            <w:rFonts w:ascii="Times New Roman" w:hAnsi="Times New Roman" w:cs="Times New Roman"/>
            <w:sz w:val="24"/>
            <w:szCs w:val="24"/>
          </w:rPr>
          <w:delText>Thus</w:delText>
        </w:r>
        <w:r w:rsidR="00210A4E" w:rsidDel="00FA4A96">
          <w:rPr>
            <w:rFonts w:ascii="Times New Roman" w:hAnsi="Times New Roman" w:cs="Times New Roman"/>
            <w:sz w:val="24"/>
            <w:szCs w:val="24"/>
          </w:rPr>
          <w:delText>, e</w:delText>
        </w:r>
      </w:del>
      <w:ins w:id="326" w:author="Nick Maxwell" w:date="2025-04-15T15:56:00Z" w16du:dateUtc="2025-04-15T20:56:00Z">
        <w:r w:rsidR="00FA4A96">
          <w:rPr>
            <w:rFonts w:ascii="Times New Roman" w:hAnsi="Times New Roman" w:cs="Times New Roman"/>
            <w:sz w:val="24"/>
            <w:szCs w:val="24"/>
          </w:rPr>
          <w:t>E</w:t>
        </w:r>
      </w:ins>
      <w:r w:rsidR="00210A4E">
        <w:rPr>
          <w:rFonts w:ascii="Times New Roman" w:hAnsi="Times New Roman" w:cs="Times New Roman"/>
          <w:sz w:val="24"/>
          <w:szCs w:val="24"/>
        </w:rPr>
        <w:t>ach study list contained 45 cue-target pairs. Lists were matched on SUB</w:t>
      </w:r>
      <w:ins w:id="327" w:author="Nick Maxwell" w:date="2025-04-15T15:57:00Z" w16du:dateUtc="2025-04-15T20:57:00Z">
        <w:r w:rsidR="00FA4A96">
          <w:rPr>
            <w:rFonts w:ascii="Times New Roman" w:hAnsi="Times New Roman" w:cs="Times New Roman"/>
            <w:sz w:val="24"/>
            <w:szCs w:val="24"/>
          </w:rPr>
          <w:t>TL</w:t>
        </w:r>
      </w:ins>
      <w:del w:id="328" w:author="Nick Maxwell" w:date="2025-04-15T15:57:00Z" w16du:dateUtc="2025-04-15T20:57:00Z">
        <w:r w:rsidR="00210A4E" w:rsidDel="00FA4A96">
          <w:rPr>
            <w:rFonts w:ascii="Times New Roman" w:hAnsi="Times New Roman" w:cs="Times New Roman"/>
            <w:sz w:val="24"/>
            <w:szCs w:val="24"/>
          </w:rPr>
          <w:delText>LT</w:delText>
        </w:r>
      </w:del>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ins w:id="329" w:author="Nick Maxwell" w:date="2025-04-15T15:57:00Z" w16du:dateUtc="2025-04-15T20:57:00Z">
        <w:r w:rsidR="00FA4A96">
          <w:rPr>
            <w:rFonts w:ascii="Times New Roman" w:hAnsi="Times New Roman" w:cs="Times New Roman"/>
            <w:sz w:val="24"/>
            <w:szCs w:val="24"/>
          </w:rPr>
          <w:t>,</w:t>
        </w:r>
      </w:ins>
      <w:r w:rsidR="00210A4E">
        <w:rPr>
          <w:rFonts w:ascii="Times New Roman" w:hAnsi="Times New Roman" w:cs="Times New Roman"/>
          <w:sz w:val="24"/>
          <w:szCs w:val="24"/>
        </w:rPr>
        <w:t xml:space="preserve"> and</w:t>
      </w:r>
      <w:del w:id="330" w:author="Nick Maxwell" w:date="2025-04-15T15:57:00Z" w16du:dateUtc="2025-04-15T20:57:00Z">
        <w:r w:rsidR="00210A4E" w:rsidDel="00FA4A96">
          <w:rPr>
            <w:rFonts w:ascii="Times New Roman" w:hAnsi="Times New Roman" w:cs="Times New Roman"/>
            <w:sz w:val="24"/>
            <w:szCs w:val="24"/>
          </w:rPr>
          <w:delText>,</w:delText>
        </w:r>
      </w:del>
      <w:r w:rsidR="00210A4E">
        <w:rPr>
          <w:rFonts w:ascii="Times New Roman" w:hAnsi="Times New Roman" w:cs="Times New Roman"/>
          <w:sz w:val="24"/>
          <w:szCs w:val="24"/>
        </w:rPr>
        <w:t xml:space="preserve"> </w:t>
      </w:r>
      <w:del w:id="331" w:author="Nick Maxwell" w:date="2025-04-15T15:57:00Z" w16du:dateUtc="2025-04-15T20:57:00Z">
        <w:r w:rsidR="00210A4E" w:rsidDel="00FA4A96">
          <w:rPr>
            <w:rFonts w:ascii="Times New Roman" w:hAnsi="Times New Roman" w:cs="Times New Roman"/>
            <w:sz w:val="24"/>
            <w:szCs w:val="24"/>
          </w:rPr>
          <w:delText xml:space="preserve">additionally, </w:delText>
        </w:r>
      </w:del>
      <w:r w:rsidR="00210A4E">
        <w:rPr>
          <w:rFonts w:ascii="Times New Roman" w:hAnsi="Times New Roman" w:cs="Times New Roman"/>
          <w:sz w:val="24"/>
          <w:szCs w:val="24"/>
        </w:rPr>
        <w:t xml:space="preserve">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70CE24C0"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an open-source </w:t>
      </w:r>
      <w:del w:id="332" w:author="Nick Maxwell" w:date="2025-04-15T15:58:00Z" w16du:dateUtc="2025-04-15T20:58:00Z">
        <w:r w:rsidR="001044D5" w:rsidDel="00FA4A96">
          <w:rPr>
            <w:rFonts w:ascii="Times New Roman" w:hAnsi="Times New Roman" w:cs="Times New Roman"/>
            <w:sz w:val="24"/>
            <w:szCs w:val="24"/>
          </w:rPr>
          <w:delText xml:space="preserve">research </w:delText>
        </w:r>
      </w:del>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w:t>
      </w:r>
      <w:r>
        <w:rPr>
          <w:rFonts w:ascii="Times New Roman" w:hAnsi="Times New Roman" w:cs="Times New Roman"/>
          <w:sz w:val="24"/>
          <w:szCs w:val="24"/>
        </w:rPr>
        <w:lastRenderedPageBreak/>
        <w:t>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538706A4"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ins w:id="333" w:author="Nick Maxwell" w:date="2025-04-15T16:00:00Z" w16du:dateUtc="2025-04-15T21:00:00Z">
        <w:r w:rsidR="00FA4A96">
          <w:rPr>
            <w:rFonts w:ascii="Times New Roman" w:hAnsi="Times New Roman" w:cs="Times New Roman"/>
            <w:sz w:val="24"/>
            <w:szCs w:val="24"/>
          </w:rPr>
          <w:t xml:space="preserve">forward </w:t>
        </w:r>
      </w:ins>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del w:id="334" w:author="Nick Maxwell" w:date="2025-04-15T16:00:00Z" w16du:dateUtc="2025-04-15T21:00:00Z">
        <w:r w:rsidR="009B02DF" w:rsidDel="00FA4A96">
          <w:rPr>
            <w:rFonts w:ascii="Times New Roman" w:hAnsi="Times New Roman" w:cs="Times New Roman"/>
            <w:sz w:val="24"/>
            <w:szCs w:val="24"/>
          </w:rPr>
          <w:delText xml:space="preserve"> presented in the forward direction</w:delText>
        </w:r>
      </w:del>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del w:id="335" w:author="Nick Maxwell" w:date="2025-04-15T16:01:00Z" w16du:dateUtc="2025-04-15T21:01:00Z">
        <w:r w:rsidDel="002F16E7">
          <w:rPr>
            <w:rFonts w:ascii="Times New Roman" w:hAnsi="Times New Roman" w:cs="Times New Roman"/>
            <w:sz w:val="24"/>
            <w:szCs w:val="24"/>
          </w:rPr>
          <w:delText>the relational encoding accoun</w:delText>
        </w:r>
      </w:del>
      <w:ins w:id="336" w:author="Nick Maxwell" w:date="2025-04-15T16:01:00Z" w16du:dateUtc="2025-04-15T21:01:00Z">
        <w:r w:rsidR="002F16E7">
          <w:rPr>
            <w:rFonts w:ascii="Times New Roman" w:hAnsi="Times New Roman" w:cs="Times New Roman"/>
            <w:sz w:val="24"/>
            <w:szCs w:val="24"/>
          </w:rPr>
          <w:t>relational encoding relative to forward mediated pairs</w:t>
        </w:r>
      </w:ins>
      <w:del w:id="337" w:author="Nick Maxwell" w:date="2025-04-15T16:01:00Z" w16du:dateUtc="2025-04-15T21:01:00Z">
        <w:r w:rsidDel="002F16E7">
          <w:rPr>
            <w:rFonts w:ascii="Times New Roman" w:hAnsi="Times New Roman" w:cs="Times New Roman"/>
            <w:sz w:val="24"/>
            <w:szCs w:val="24"/>
          </w:rPr>
          <w:delText>t</w:delText>
        </w:r>
      </w:del>
      <w:r w:rsidR="003D2434">
        <w:rPr>
          <w:rFonts w:ascii="Times New Roman" w:hAnsi="Times New Roman" w:cs="Times New Roman"/>
          <w:sz w:val="24"/>
          <w:szCs w:val="24"/>
        </w:rPr>
        <w:t xml:space="preserve">, </w:t>
      </w:r>
      <w:del w:id="338" w:author="Nick Maxwell" w:date="2025-04-15T16:01:00Z" w16du:dateUtc="2025-04-15T21:01:00Z">
        <w:r w:rsidR="003D2434" w:rsidDel="002F16E7">
          <w:rPr>
            <w:rFonts w:ascii="Times New Roman" w:hAnsi="Times New Roman" w:cs="Times New Roman"/>
            <w:sz w:val="24"/>
            <w:szCs w:val="24"/>
          </w:rPr>
          <w:delText>as per this account, reactivity would be</w:delText>
        </w:r>
      </w:del>
      <w:ins w:id="339" w:author="Nick Maxwell" w:date="2025-04-15T16:01:00Z" w16du:dateUtc="2025-04-15T21:01:00Z">
        <w:r w:rsidR="002F16E7">
          <w:rPr>
            <w:rFonts w:ascii="Times New Roman" w:hAnsi="Times New Roman" w:cs="Times New Roman"/>
            <w:sz w:val="24"/>
            <w:szCs w:val="24"/>
          </w:rPr>
          <w:t>since relational encoding would be</w:t>
        </w:r>
      </w:ins>
      <w:r w:rsidR="003D2434">
        <w:rPr>
          <w:rFonts w:ascii="Times New Roman" w:hAnsi="Times New Roman" w:cs="Times New Roman"/>
          <w:sz w:val="24"/>
          <w:szCs w:val="24"/>
        </w:rPr>
        <w:t xml:space="preserve"> expected to </w:t>
      </w:r>
      <w:ins w:id="340" w:author="Nick Maxwell" w:date="2025-04-15T16:02:00Z" w16du:dateUtc="2025-04-15T21:02:00Z">
        <w:r w:rsidR="002F16E7">
          <w:rPr>
            <w:rFonts w:ascii="Times New Roman" w:hAnsi="Times New Roman" w:cs="Times New Roman"/>
            <w:sz w:val="24"/>
            <w:szCs w:val="24"/>
          </w:rPr>
          <w:t xml:space="preserve">produce reactivity </w:t>
        </w:r>
      </w:ins>
      <w:del w:id="341" w:author="Nick Maxwell" w:date="2025-04-15T16:02:00Z" w16du:dateUtc="2025-04-15T21:02:00Z">
        <w:r w:rsidR="003D2434" w:rsidDel="002F16E7">
          <w:rPr>
            <w:rFonts w:ascii="Times New Roman" w:hAnsi="Times New Roman" w:cs="Times New Roman"/>
            <w:sz w:val="24"/>
            <w:szCs w:val="24"/>
          </w:rPr>
          <w:delText>occur anytime items within cue-target pairs share a relation</w:delText>
        </w:r>
      </w:del>
      <w:ins w:id="342" w:author="Nick Maxwell" w:date="2025-04-15T16:02:00Z" w16du:dateUtc="2025-04-15T21:02:00Z">
        <w:r w:rsidR="002F16E7">
          <w:rPr>
            <w:rFonts w:ascii="Times New Roman" w:hAnsi="Times New Roman" w:cs="Times New Roman"/>
            <w:sz w:val="24"/>
            <w:szCs w:val="24"/>
          </w:rPr>
          <w:t xml:space="preserve">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ins>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w:t>
      </w:r>
      <w:r w:rsidR="00CF47ED">
        <w:rPr>
          <w:rFonts w:ascii="Times New Roman" w:hAnsi="Times New Roman" w:cs="Times New Roman"/>
          <w:sz w:val="24"/>
          <w:szCs w:val="24"/>
        </w:rPr>
        <w:lastRenderedPageBreak/>
        <w:t xml:space="preserve">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343"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343"/>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CE66F41"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del w:id="344" w:author="Nick Maxwell" w:date="2025-04-15T16:07:00Z" w16du:dateUtc="2025-04-15T21:07:00Z">
        <w:r w:rsidR="00EE5630" w:rsidDel="008058C5">
          <w:rPr>
            <w:rFonts w:ascii="Times New Roman" w:hAnsi="Times New Roman" w:cs="Times New Roman"/>
            <w:sz w:val="24"/>
            <w:szCs w:val="24"/>
          </w:rPr>
          <w:delText>pairs</w:delText>
        </w:r>
        <w:r w:rsidR="00401B13" w:rsidDel="008058C5">
          <w:rPr>
            <w:rFonts w:ascii="Times New Roman" w:hAnsi="Times New Roman" w:cs="Times New Roman"/>
            <w:sz w:val="24"/>
            <w:szCs w:val="24"/>
          </w:rPr>
          <w:delText xml:space="preserve"> </w:delText>
        </w:r>
      </w:del>
      <w:r w:rsidR="00401B13">
        <w:rPr>
          <w:rFonts w:ascii="Times New Roman" w:hAnsi="Times New Roman" w:cs="Times New Roman"/>
          <w:sz w:val="24"/>
          <w:szCs w:val="24"/>
        </w:rPr>
        <w:t xml:space="preserve">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FD269CC"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w:t>
      </w:r>
      <w:ins w:id="345" w:author="Nick Maxwell" w:date="2025-04-15T16:07:00Z" w16du:dateUtc="2025-04-15T21:07:00Z">
        <w:r w:rsidR="00F5496A">
          <w:rPr>
            <w:rFonts w:ascii="Times New Roman" w:hAnsi="Times New Roman" w:cs="Times New Roman"/>
            <w:sz w:val="24"/>
            <w:szCs w:val="24"/>
          </w:rPr>
          <w:t xml:space="preserve"> Encoding latencies are </w:t>
        </w:r>
      </w:ins>
      <w:ins w:id="346" w:author="Nick Maxwell" w:date="2025-04-15T16:08:00Z" w16du:dateUtc="2025-04-15T21:08:00Z">
        <w:r w:rsidR="00F5496A">
          <w:rPr>
            <w:rFonts w:ascii="Times New Roman" w:hAnsi="Times New Roman" w:cs="Times New Roman"/>
            <w:sz w:val="24"/>
            <w:szCs w:val="24"/>
          </w:rPr>
          <w:t>available in Appendix Table A4.</w:t>
        </w:r>
      </w:ins>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1B248469"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47"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47"/>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5E6A6E8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6AECE88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w:t>
      </w:r>
      <w:r w:rsidR="00EA5D54">
        <w:rPr>
          <w:rFonts w:ascii="Times New Roman" w:hAnsi="Times New Roman" w:cs="Times New Roman"/>
          <w:sz w:val="24"/>
          <w:szCs w:val="24"/>
        </w:rPr>
        <w:lastRenderedPageBreak/>
        <w:t xml:space="preserve">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ins w:id="348" w:author="Nick Maxwell" w:date="2025-04-16T13:31:00Z" w16du:dateUtc="2025-04-16T18:31:00Z">
        <w:r w:rsidR="00700851">
          <w:rPr>
            <w:rFonts w:ascii="Times New Roman" w:hAnsi="Times New Roman" w:cs="Times New Roman"/>
            <w:sz w:val="24"/>
            <w:szCs w:val="24"/>
          </w:rPr>
          <w:t xml:space="preserve">improved </w:t>
        </w:r>
      </w:ins>
      <w:del w:id="349" w:author="Nick Maxwell" w:date="2025-04-16T13:31:00Z" w16du:dateUtc="2025-04-16T18:31:00Z">
        <w:r w:rsidR="009E3D7D" w:rsidDel="00700851">
          <w:rPr>
            <w:rFonts w:ascii="Times New Roman" w:hAnsi="Times New Roman" w:cs="Times New Roman"/>
            <w:sz w:val="24"/>
            <w:szCs w:val="24"/>
          </w:rPr>
          <w:delText xml:space="preserve">were reactive on </w:delText>
        </w:r>
      </w:del>
      <w:r w:rsidR="009E3D7D">
        <w:rPr>
          <w:rFonts w:ascii="Times New Roman" w:hAnsi="Times New Roman" w:cs="Times New Roman"/>
          <w:sz w:val="24"/>
          <w:szCs w:val="24"/>
        </w:rPr>
        <w:t>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542FCC7B"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del w:id="350" w:author="Nick Maxwell" w:date="2025-04-15T16:11:00Z" w16du:dateUtc="2025-04-15T21:11:00Z">
        <w:r w:rsidR="00596DB8" w:rsidDel="00816692">
          <w:rPr>
            <w:rFonts w:ascii="Times New Roman" w:hAnsi="Times New Roman" w:cs="Times New Roman"/>
            <w:sz w:val="24"/>
            <w:szCs w:val="24"/>
          </w:rPr>
          <w:delText>The previous set of experiments</w:delText>
        </w:r>
      </w:del>
      <w:ins w:id="351" w:author="Nick Maxwell" w:date="2025-04-15T16:11:00Z" w16du:dateUtc="2025-04-15T21:11:00Z">
        <w:r w:rsidR="00816692">
          <w:rPr>
            <w:rFonts w:ascii="Times New Roman" w:hAnsi="Times New Roman" w:cs="Times New Roman"/>
            <w:sz w:val="24"/>
            <w:szCs w:val="24"/>
          </w:rPr>
          <w:t>Experiments 1A/1B</w:t>
        </w:r>
      </w:ins>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ins w:id="352" w:author="Nick Maxwell" w:date="2025-04-15T16:11:00Z" w16du:dateUtc="2025-04-15T21:11:00Z">
        <w:r w:rsidR="00257CD2">
          <w:rPr>
            <w:rFonts w:ascii="Times New Roman" w:hAnsi="Times New Roman" w:cs="Times New Roman"/>
            <w:sz w:val="24"/>
            <w:szCs w:val="24"/>
          </w:rPr>
          <w:t xml:space="preserve">cue-target </w:t>
        </w:r>
      </w:ins>
      <w:r w:rsidR="00596DB8">
        <w:rPr>
          <w:rFonts w:ascii="Times New Roman" w:hAnsi="Times New Roman" w:cs="Times New Roman"/>
          <w:sz w:val="24"/>
          <w:szCs w:val="24"/>
        </w:rPr>
        <w:t xml:space="preserve">order </w:t>
      </w:r>
      <w:ins w:id="353" w:author="Nick Maxwell" w:date="2025-04-15T16:11:00Z" w16du:dateUtc="2025-04-15T21:11:00Z">
        <w:r w:rsidR="00257CD2">
          <w:rPr>
            <w:rFonts w:ascii="Times New Roman" w:hAnsi="Times New Roman" w:cs="Times New Roman"/>
            <w:sz w:val="24"/>
            <w:szCs w:val="24"/>
          </w:rPr>
          <w:t>of mediated pairs</w:t>
        </w:r>
      </w:ins>
      <w:del w:id="354" w:author="Nick Maxwell" w:date="2025-04-15T16:11:00Z" w16du:dateUtc="2025-04-15T21:11:00Z">
        <w:r w:rsidR="00596DB8" w:rsidDel="00257CD2">
          <w:rPr>
            <w:rFonts w:ascii="Times New Roman" w:hAnsi="Times New Roman" w:cs="Times New Roman"/>
            <w:sz w:val="24"/>
            <w:szCs w:val="24"/>
          </w:rPr>
          <w:delText xml:space="preserve">in </w:delText>
        </w:r>
        <w:r w:rsidR="00472184" w:rsidDel="00257CD2">
          <w:rPr>
            <w:rFonts w:ascii="Times New Roman" w:hAnsi="Times New Roman" w:cs="Times New Roman"/>
            <w:sz w:val="24"/>
            <w:szCs w:val="24"/>
          </w:rPr>
          <w:delText>the cue-target order</w:delText>
        </w:r>
      </w:del>
      <w:r w:rsidR="00596DB8">
        <w:rPr>
          <w:rFonts w:ascii="Times New Roman" w:hAnsi="Times New Roman" w:cs="Times New Roman"/>
          <w:sz w:val="24"/>
          <w:szCs w:val="24"/>
        </w:rPr>
        <w:t xml:space="preserve"> (Experiment 1B). In doing so, </w:t>
      </w:r>
      <w:del w:id="355" w:author="Nick Maxwell" w:date="2025-04-15T16:11:00Z" w16du:dateUtc="2025-04-15T21:11:00Z">
        <w:r w:rsidR="00596DB8" w:rsidDel="00257CD2">
          <w:rPr>
            <w:rFonts w:ascii="Times New Roman" w:hAnsi="Times New Roman" w:cs="Times New Roman"/>
            <w:sz w:val="24"/>
            <w:szCs w:val="24"/>
          </w:rPr>
          <w:delText>Experiments1A/1B</w:delText>
        </w:r>
      </w:del>
      <w:ins w:id="356" w:author="Nick Maxwell" w:date="2025-04-15T16:11:00Z" w16du:dateUtc="2025-04-15T21:11:00Z">
        <w:r w:rsidR="00257CD2">
          <w:rPr>
            <w:rFonts w:ascii="Times New Roman" w:hAnsi="Times New Roman" w:cs="Times New Roman"/>
            <w:sz w:val="24"/>
            <w:szCs w:val="24"/>
          </w:rPr>
          <w:t>each experiment</w:t>
        </w:r>
      </w:ins>
      <w:r w:rsidR="00596DB8">
        <w:rPr>
          <w:rFonts w:ascii="Times New Roman" w:hAnsi="Times New Roman" w:cs="Times New Roman"/>
          <w:sz w:val="24"/>
          <w:szCs w:val="24"/>
        </w:rPr>
        <w:t xml:space="preserve"> </w:t>
      </w:r>
      <w:ins w:id="357" w:author="Nick Maxwell" w:date="2025-04-15T16:14:00Z" w16du:dateUtc="2025-04-15T21:14:00Z">
        <w:r w:rsidR="00906228">
          <w:rPr>
            <w:rFonts w:ascii="Times New Roman" w:hAnsi="Times New Roman" w:cs="Times New Roman"/>
            <w:sz w:val="24"/>
            <w:szCs w:val="24"/>
          </w:rPr>
          <w:t>tested whether JOL reactivity reflected a relational encoding process</w:t>
        </w:r>
      </w:ins>
      <w:ins w:id="358" w:author="Nick Maxwell" w:date="2025-04-15T16:15:00Z" w16du:dateUtc="2025-04-15T21:15:00Z">
        <w:r w:rsidR="00906228">
          <w:rPr>
            <w:rFonts w:ascii="Times New Roman" w:hAnsi="Times New Roman" w:cs="Times New Roman"/>
            <w:sz w:val="24"/>
            <w:szCs w:val="24"/>
          </w:rPr>
          <w:t xml:space="preserve">, given that mediated pairs lack strong relatedness cues for JOLs to enhance via cue-strengthening. </w:t>
        </w:r>
      </w:ins>
      <w:del w:id="359" w:author="Nick Maxwell" w:date="2025-04-15T16:12:00Z" w16du:dateUtc="2025-04-15T21:12:00Z">
        <w:r w:rsidR="00596DB8" w:rsidDel="00906228">
          <w:rPr>
            <w:rFonts w:ascii="Times New Roman" w:hAnsi="Times New Roman" w:cs="Times New Roman"/>
            <w:sz w:val="24"/>
            <w:szCs w:val="24"/>
          </w:rPr>
          <w:delText xml:space="preserve">provided additional tests of the cue-strengthening and relational encoding accounts of JOL reactivity, which make diverging predictions regarding JOL reactivity on mediated </w:delText>
        </w:r>
        <w:r w:rsidR="00472184" w:rsidDel="00906228">
          <w:rPr>
            <w:rFonts w:ascii="Times New Roman" w:hAnsi="Times New Roman" w:cs="Times New Roman"/>
            <w:sz w:val="24"/>
            <w:szCs w:val="24"/>
          </w:rPr>
          <w:delText>pairs</w:delText>
        </w:r>
        <w:r w:rsidR="00596DB8" w:rsidDel="00906228">
          <w:rPr>
            <w:rFonts w:ascii="Times New Roman" w:hAnsi="Times New Roman" w:cs="Times New Roman"/>
            <w:sz w:val="24"/>
            <w:szCs w:val="24"/>
          </w:rPr>
          <w:delText xml:space="preserve">. </w:delText>
        </w:r>
      </w:del>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del w:id="360" w:author="Nick Maxwell" w:date="2025-04-15T16:16:00Z" w16du:dateUtc="2025-04-15T21:16:00Z">
        <w:r w:rsidR="00F429F9" w:rsidDel="00906228">
          <w:rPr>
            <w:rFonts w:ascii="Times New Roman" w:hAnsi="Times New Roman" w:cs="Times New Roman"/>
            <w:sz w:val="24"/>
            <w:szCs w:val="24"/>
          </w:rPr>
          <w:delText>Finally</w:delText>
        </w:r>
      </w:del>
      <w:ins w:id="361" w:author="Nick Maxwell" w:date="2025-04-15T16:16:00Z" w16du:dateUtc="2025-04-15T21:16:00Z">
        <w:r w:rsidR="00906228">
          <w:rPr>
            <w:rFonts w:ascii="Times New Roman" w:hAnsi="Times New Roman" w:cs="Times New Roman"/>
            <w:sz w:val="24"/>
            <w:szCs w:val="24"/>
          </w:rPr>
          <w:t>Moreover</w:t>
        </w:r>
      </w:ins>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also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ins w:id="362" w:author="Nick Maxwell" w:date="2025-04-15T16:16:00Z" w16du:dateUtc="2025-04-15T21:16:00Z">
        <w:r w:rsidR="00906228">
          <w:rPr>
            <w:rFonts w:ascii="Times New Roman" w:hAnsi="Times New Roman" w:cs="Times New Roman"/>
            <w:sz w:val="24"/>
            <w:szCs w:val="24"/>
          </w:rPr>
          <w:t xml:space="preserve"> at encoding.</w:t>
        </w:r>
      </w:ins>
      <w:del w:id="363" w:author="Nick Maxwell" w:date="2025-04-15T16:16:00Z" w16du:dateUtc="2025-04-15T21:16:00Z">
        <w:r w:rsidR="00F429F9" w:rsidDel="00906228">
          <w:rPr>
            <w:rFonts w:ascii="Times New Roman" w:hAnsi="Times New Roman" w:cs="Times New Roman"/>
            <w:sz w:val="24"/>
            <w:szCs w:val="24"/>
          </w:rPr>
          <w:delText>.</w:delText>
        </w:r>
      </w:del>
    </w:p>
    <w:p w14:paraId="02714E7E" w14:textId="37604D8A"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del w:id="364" w:author="Nick Maxwell" w:date="2025-04-15T16:16:00Z" w16du:dateUtc="2025-04-15T21:16:00Z">
        <w:r w:rsidR="00DC43B2" w:rsidDel="00906228">
          <w:rPr>
            <w:rFonts w:ascii="Times New Roman" w:hAnsi="Times New Roman" w:cs="Times New Roman"/>
            <w:sz w:val="24"/>
            <w:szCs w:val="24"/>
          </w:rPr>
          <w:delText>are consistent with a relational encoding account of JOL reactivity rather than a cue-strengthening account</w:delText>
        </w:r>
      </w:del>
      <w:ins w:id="365" w:author="Nick Maxwell" w:date="2025-04-15T16:16:00Z" w16du:dateUtc="2025-04-15T21:16:00Z">
        <w:r w:rsidR="00906228">
          <w:rPr>
            <w:rFonts w:ascii="Times New Roman" w:hAnsi="Times New Roman" w:cs="Times New Roman"/>
            <w:sz w:val="24"/>
            <w:szCs w:val="24"/>
          </w:rPr>
          <w:t>suggest that JOLs encourage participants to process the underlying relations between paire</w:t>
        </w:r>
      </w:ins>
      <w:ins w:id="366" w:author="Nick Maxwell" w:date="2025-04-15T16:17:00Z" w16du:dateUtc="2025-04-15T21:17:00Z">
        <w:r w:rsidR="00906228">
          <w:rPr>
            <w:rFonts w:ascii="Times New Roman" w:hAnsi="Times New Roman" w:cs="Times New Roman"/>
            <w:sz w:val="24"/>
            <w:szCs w:val="24"/>
          </w:rPr>
          <w:t>d associates</w:t>
        </w:r>
      </w:ins>
      <w:r w:rsidR="00DC43B2">
        <w:rPr>
          <w:rFonts w:ascii="Times New Roman" w:hAnsi="Times New Roman" w:cs="Times New Roman"/>
          <w:sz w:val="24"/>
          <w:szCs w:val="24"/>
        </w:rPr>
        <w: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ins w:id="367" w:author="Nick Maxwell" w:date="2025-04-15T16:17:00Z" w16du:dateUtc="2025-04-15T21:17:00Z">
        <w:r w:rsidR="00E52FA9">
          <w:rPr>
            <w:rFonts w:ascii="Times New Roman" w:hAnsi="Times New Roman" w:cs="Times New Roman"/>
            <w:sz w:val="24"/>
            <w:szCs w:val="24"/>
          </w:rPr>
          <w:t xml:space="preserve"> mediated</w:t>
        </w:r>
      </w:ins>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Consistent with this </w:t>
      </w:r>
      <w:r w:rsidR="00472184">
        <w:rPr>
          <w:rFonts w:ascii="Times New Roman" w:hAnsi="Times New Roman" w:cs="Times New Roman"/>
          <w:sz w:val="24"/>
          <w:szCs w:val="24"/>
        </w:rPr>
        <w:t>possibility</w:t>
      </w:r>
      <w:proofErr w:type="gramStart"/>
      <w:r w:rsidR="007E6C5C">
        <w:rPr>
          <w:rFonts w:ascii="Times New Roman" w:hAnsi="Times New Roman" w:cs="Times New Roman"/>
          <w:sz w:val="24"/>
          <w:szCs w:val="24"/>
        </w:rPr>
        <w:t>, mean</w:t>
      </w:r>
      <w:proofErr w:type="gramEnd"/>
      <w:r w:rsidR="007E6C5C">
        <w:rPr>
          <w:rFonts w:ascii="Times New Roman" w:hAnsi="Times New Roman" w:cs="Times New Roman"/>
          <w:sz w:val="24"/>
          <w:szCs w:val="24"/>
        </w:rPr>
        <w:t xml:space="preserve"> JOLs for </w:t>
      </w:r>
      <w:r w:rsidR="007E6C5C">
        <w:rPr>
          <w:rFonts w:ascii="Times New Roman" w:hAnsi="Times New Roman" w:cs="Times New Roman"/>
          <w:sz w:val="24"/>
          <w:szCs w:val="24"/>
        </w:rPr>
        <w:lastRenderedPageBreak/>
        <w:t>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ins w:id="368" w:author="Nick Maxwell" w:date="2025-04-15T16:46:00Z" w16du:dateUtc="2025-04-15T21:46:00Z">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A5</w:t>
        </w:r>
      </w:ins>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w:t>
      </w:r>
      <w:del w:id="369" w:author="Nick Maxwell" w:date="2025-04-15T16:17:00Z" w16du:dateUtc="2025-04-15T21:17:00Z">
        <w:r w:rsidR="00DE44DE" w:rsidDel="00E52FA9">
          <w:rPr>
            <w:rFonts w:ascii="Times New Roman" w:hAnsi="Times New Roman" w:cs="Times New Roman"/>
            <w:sz w:val="24"/>
            <w:szCs w:val="24"/>
          </w:rPr>
          <w:delText xml:space="preserve">thus </w:delText>
        </w:r>
      </w:del>
      <w:r w:rsidR="00DE44DE">
        <w:rPr>
          <w:rFonts w:ascii="Times New Roman" w:hAnsi="Times New Roman" w:cs="Times New Roman"/>
          <w:sz w:val="24"/>
          <w:szCs w:val="24"/>
        </w:rPr>
        <w:t xml:space="preserve">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BACF27F" w:rsidR="00BE7EC3" w:rsidRDefault="00472184" w:rsidP="00E52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del w:id="370" w:author="Nick Maxwell" w:date="2025-04-15T16:19:00Z" w16du:dateUtc="2025-04-15T21:19:00Z">
        <w:r w:rsidR="007E6C5C" w:rsidDel="00E52FA9">
          <w:rPr>
            <w:rFonts w:ascii="Times New Roman" w:hAnsi="Times New Roman" w:cs="Times New Roman"/>
            <w:sz w:val="24"/>
            <w:szCs w:val="24"/>
          </w:rPr>
          <w:delText xml:space="preserve">of the relational encoding account of JOL reactivity by </w:delText>
        </w:r>
      </w:del>
      <w:ins w:id="371" w:author="Nick Maxwell" w:date="2025-04-15T16:19:00Z" w16du:dateUtc="2025-04-15T21:19:00Z">
        <w:r w:rsidR="00E52FA9">
          <w:rPr>
            <w:rFonts w:ascii="Times New Roman" w:hAnsi="Times New Roman" w:cs="Times New Roman"/>
            <w:sz w:val="24"/>
            <w:szCs w:val="24"/>
          </w:rPr>
          <w:t xml:space="preserve">for relational encoding by </w:t>
        </w:r>
      </w:ins>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ins w:id="372" w:author="Nick Maxwell" w:date="2025-04-15T16:19:00Z" w16du:dateUtc="2025-04-15T21:19:00Z">
        <w:r w:rsidR="00E52FA9">
          <w:rPr>
            <w:rFonts w:ascii="Times New Roman" w:hAnsi="Times New Roman" w:cs="Times New Roman"/>
            <w:sz w:val="24"/>
            <w:szCs w:val="24"/>
          </w:rPr>
          <w:t>. Unlike the single-mediated pairs used in the previous set of experiments, double-</w:t>
        </w:r>
      </w:ins>
      <w:del w:id="373" w:author="Nick Maxwell" w:date="2025-04-15T16:19:00Z" w16du:dateUtc="2025-04-15T21:19:00Z">
        <w:r w:rsidR="00F942E6" w:rsidDel="00E52FA9">
          <w:rPr>
            <w:rFonts w:ascii="Times New Roman" w:hAnsi="Times New Roman" w:cs="Times New Roman"/>
            <w:sz w:val="24"/>
            <w:szCs w:val="24"/>
          </w:rPr>
          <w:delText xml:space="preserve">, which are </w:delText>
        </w:r>
      </w:del>
      <w:r w:rsidR="00F942E6">
        <w:rPr>
          <w:rFonts w:ascii="Times New Roman" w:hAnsi="Times New Roman" w:cs="Times New Roman"/>
          <w:sz w:val="24"/>
          <w:szCs w:val="24"/>
        </w:rPr>
        <w:t xml:space="preserve">mediated </w:t>
      </w:r>
      <w:ins w:id="374" w:author="Nick Maxwell" w:date="2025-04-15T16:19:00Z" w16du:dateUtc="2025-04-15T21:19:00Z">
        <w:r w:rsidR="00E52FA9">
          <w:rPr>
            <w:rFonts w:ascii="Times New Roman" w:hAnsi="Times New Roman" w:cs="Times New Roman"/>
            <w:sz w:val="24"/>
            <w:szCs w:val="24"/>
          </w:rPr>
          <w:t>are linked through</w:t>
        </w:r>
      </w:ins>
      <w:del w:id="375" w:author="Nick Maxwell" w:date="2025-04-15T16:19:00Z" w16du:dateUtc="2025-04-15T21:19:00Z">
        <w:r w:rsidR="00F942E6" w:rsidDel="00E52FA9">
          <w:rPr>
            <w:rFonts w:ascii="Times New Roman" w:hAnsi="Times New Roman" w:cs="Times New Roman"/>
            <w:sz w:val="24"/>
            <w:szCs w:val="24"/>
          </w:rPr>
          <w:delText>through</w:delText>
        </w:r>
      </w:del>
      <w:r w:rsidR="00F942E6">
        <w:rPr>
          <w:rFonts w:ascii="Times New Roman" w:hAnsi="Times New Roman" w:cs="Times New Roman"/>
          <w:sz w:val="24"/>
          <w:szCs w:val="24"/>
        </w:rPr>
        <w:t xml:space="preserve"> two concepts instead of one. </w:t>
      </w:r>
      <w:del w:id="376" w:author="Nick Maxwell" w:date="2025-04-15T16:19:00Z" w16du:dateUtc="2025-04-15T21:19:00Z">
        <w:r w:rsidR="00C966A3" w:rsidDel="00E52FA9">
          <w:rPr>
            <w:rFonts w:ascii="Times New Roman" w:hAnsi="Times New Roman" w:cs="Times New Roman"/>
            <w:sz w:val="24"/>
            <w:szCs w:val="24"/>
          </w:rPr>
          <w:delText xml:space="preserve">Based on a </w:delText>
        </w:r>
        <w:r w:rsidR="00821ACB" w:rsidDel="00E52FA9">
          <w:rPr>
            <w:rFonts w:ascii="Times New Roman" w:hAnsi="Times New Roman" w:cs="Times New Roman"/>
            <w:sz w:val="24"/>
            <w:szCs w:val="24"/>
          </w:rPr>
          <w:delText xml:space="preserve">relational account, </w:delText>
        </w:r>
        <w:r w:rsidR="00F942E6" w:rsidDel="00E52FA9">
          <w:rPr>
            <w:rFonts w:ascii="Times New Roman" w:hAnsi="Times New Roman" w:cs="Times New Roman"/>
            <w:sz w:val="24"/>
            <w:szCs w:val="24"/>
          </w:rPr>
          <w:delText xml:space="preserve">JOLs </w:delText>
        </w:r>
      </w:del>
      <w:ins w:id="377" w:author="Nick Maxwell" w:date="2025-04-15T16:19:00Z" w16du:dateUtc="2025-04-15T21:19:00Z">
        <w:r w:rsidR="00E52FA9">
          <w:rPr>
            <w:rFonts w:ascii="Times New Roman" w:hAnsi="Times New Roman" w:cs="Times New Roman"/>
            <w:sz w:val="24"/>
            <w:szCs w:val="24"/>
          </w:rPr>
          <w:t xml:space="preserve">If JOLs promote relational encoding, they </w:t>
        </w:r>
      </w:ins>
      <w:r w:rsidR="00F942E6">
        <w:rPr>
          <w:rFonts w:ascii="Times New Roman" w:hAnsi="Times New Roman" w:cs="Times New Roman"/>
          <w:sz w:val="24"/>
          <w:szCs w:val="24"/>
        </w:rPr>
        <w:t xml:space="preserve">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del w:id="378" w:author="Nick Maxwell" w:date="2025-04-15T16:20:00Z" w16du:dateUtc="2025-04-15T21:20:00Z">
        <w:r w:rsidR="00C966A3" w:rsidDel="00E52FA9">
          <w:rPr>
            <w:rFonts w:ascii="Times New Roman" w:hAnsi="Times New Roman" w:cs="Times New Roman"/>
            <w:sz w:val="24"/>
            <w:szCs w:val="24"/>
          </w:rPr>
          <w:delText>Moreover</w:delText>
        </w:r>
      </w:del>
      <w:ins w:id="379" w:author="Nick Maxwell" w:date="2025-04-15T16:20:00Z" w16du:dateUtc="2025-04-15T21:20:00Z">
        <w:r w:rsidR="00E52FA9">
          <w:rPr>
            <w:rFonts w:ascii="Times New Roman" w:hAnsi="Times New Roman" w:cs="Times New Roman"/>
            <w:sz w:val="24"/>
            <w:szCs w:val="24"/>
          </w:rPr>
          <w:t>Importantly</w:t>
        </w:r>
      </w:ins>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ins w:id="380" w:author="Nick Maxwell" w:date="2025-04-15T16:20:00Z" w16du:dateUtc="2025-04-15T21:20:00Z">
        <w:r w:rsidR="00E52FA9">
          <w:rPr>
            <w:rFonts w:ascii="Times New Roman" w:hAnsi="Times New Roman" w:cs="Times New Roman"/>
            <w:sz w:val="24"/>
            <w:szCs w:val="24"/>
          </w:rPr>
          <w:t xml:space="preserve"> to occur</w:t>
        </w:r>
      </w:ins>
      <w:r w:rsidR="00C966A3">
        <w:rPr>
          <w:rFonts w:ascii="Times New Roman" w:hAnsi="Times New Roman" w:cs="Times New Roman"/>
          <w:sz w:val="24"/>
          <w:szCs w:val="24"/>
        </w:rPr>
        <w:t xml:space="preserve">. </w:t>
      </w:r>
      <w:ins w:id="381" w:author="Nick Maxwell" w:date="2025-04-15T16:21:00Z" w16du:dateUtc="2025-04-15T21:21:00Z">
        <w:r w:rsidR="00E52FA9">
          <w:rPr>
            <w:rFonts w:ascii="Times New Roman" w:hAnsi="Times New Roman" w:cs="Times New Roman"/>
            <w:sz w:val="24"/>
            <w:szCs w:val="24"/>
          </w:rPr>
          <w:t xml:space="preserve">As such, double-mediated pairs would appear unrelated at encoding. </w:t>
        </w:r>
      </w:ins>
      <w:ins w:id="382" w:author="Nick Maxwell" w:date="2025-04-15T16:22:00Z" w16du:dateUtc="2025-04-15T21:22:00Z">
        <w:r w:rsidR="00E52FA9">
          <w:rPr>
            <w:rFonts w:ascii="Times New Roman" w:hAnsi="Times New Roman" w:cs="Times New Roman"/>
            <w:sz w:val="24"/>
            <w:szCs w:val="24"/>
          </w:rPr>
          <w:t xml:space="preserve">Any positive reactivity observed on double-mediated pairs which does not extend to unrelated pairs would be taken as evidence that JOLs </w:t>
        </w:r>
      </w:ins>
      <w:ins w:id="383" w:author="Nick Maxwell" w:date="2025-04-15T16:23:00Z" w16du:dateUtc="2025-04-15T21:23:00Z">
        <w:r w:rsidR="00E52FA9">
          <w:rPr>
            <w:rFonts w:ascii="Times New Roman" w:hAnsi="Times New Roman" w:cs="Times New Roman"/>
            <w:sz w:val="24"/>
            <w:szCs w:val="24"/>
          </w:rPr>
          <w:t xml:space="preserve">facilitate processing of pre-existing relations. However, </w:t>
        </w:r>
      </w:ins>
      <w:del w:id="384" w:author="Nick Maxwell" w:date="2025-04-15T16:23:00Z" w16du:dateUtc="2025-04-15T21:23:00Z">
        <w:r w:rsidR="00F942E6" w:rsidDel="00E52FA9">
          <w:rPr>
            <w:rFonts w:ascii="Times New Roman" w:hAnsi="Times New Roman" w:cs="Times New Roman"/>
            <w:sz w:val="24"/>
            <w:szCs w:val="24"/>
          </w:rPr>
          <w:delText>Overall,</w:delText>
        </w:r>
        <w:r w:rsidR="00C966A3" w:rsidDel="00E52FA9">
          <w:rPr>
            <w:rFonts w:ascii="Times New Roman" w:hAnsi="Times New Roman" w:cs="Times New Roman"/>
            <w:sz w:val="24"/>
            <w:szCs w:val="24"/>
          </w:rPr>
          <w:delText xml:space="preserve"> </w:delText>
        </w:r>
      </w:del>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del w:id="385" w:author="Nick Maxwell" w:date="2025-04-15T16:23:00Z" w16du:dateUtc="2025-04-15T21:23:00Z">
        <w:r w:rsidR="00A93CC4" w:rsidDel="00E52FA9">
          <w:rPr>
            <w:rFonts w:ascii="Times New Roman" w:hAnsi="Times New Roman" w:cs="Times New Roman"/>
            <w:sz w:val="24"/>
            <w:szCs w:val="24"/>
          </w:rPr>
          <w:delText xml:space="preserve"> </w:delText>
        </w:r>
      </w:del>
      <w:ins w:id="386" w:author="Nick Maxwell" w:date="2025-04-15T16:23:00Z" w16du:dateUtc="2025-04-15T21:23:00Z">
        <w:r w:rsidR="00E52FA9">
          <w:rPr>
            <w:rFonts w:ascii="Times New Roman" w:hAnsi="Times New Roman" w:cs="Times New Roman"/>
            <w:sz w:val="24"/>
            <w:szCs w:val="24"/>
          </w:rPr>
          <w:t xml:space="preserve"> a traditional cue-strengthen process</w:t>
        </w:r>
      </w:ins>
      <w:del w:id="387" w:author="Nick Maxwell" w:date="2025-04-15T16:23:00Z" w16du:dateUtc="2025-04-15T21:23:00Z">
        <w:r w:rsidR="00A93CC4" w:rsidDel="00E52FA9">
          <w:rPr>
            <w:rFonts w:ascii="Times New Roman" w:hAnsi="Times New Roman" w:cs="Times New Roman"/>
            <w:sz w:val="24"/>
            <w:szCs w:val="24"/>
          </w:rPr>
          <w:delText>the JOL strengthening pre-existing cue-target relations</w:delText>
        </w:r>
      </w:del>
      <w:r w:rsidR="00A93CC4">
        <w:rPr>
          <w:rFonts w:ascii="Times New Roman" w:hAnsi="Times New Roman" w:cs="Times New Roman"/>
          <w:sz w:val="24"/>
          <w:szCs w:val="24"/>
        </w:rPr>
        <w:t>,</w:t>
      </w:r>
      <w:ins w:id="388" w:author="Nick Maxwell" w:date="2025-04-15T16:23:00Z" w16du:dateUtc="2025-04-15T21:23:00Z">
        <w:r w:rsidR="00E52FA9">
          <w:rPr>
            <w:rFonts w:ascii="Times New Roman" w:hAnsi="Times New Roman" w:cs="Times New Roman"/>
            <w:sz w:val="24"/>
            <w:szCs w:val="24"/>
          </w:rPr>
          <w:t xml:space="preserve"> double-mediated pairs would not be expected to show a memory advantage, given they lack salient relatedness cues</w:t>
        </w:r>
      </w:ins>
      <w:del w:id="389" w:author="Nick Maxwell" w:date="2025-04-15T16:24:00Z" w16du:dateUtc="2025-04-15T21:24:00Z">
        <w:r w:rsidR="00A93CC4" w:rsidDel="00E52FA9">
          <w:rPr>
            <w:rFonts w:ascii="Times New Roman" w:hAnsi="Times New Roman" w:cs="Times New Roman"/>
            <w:sz w:val="24"/>
            <w:szCs w:val="24"/>
          </w:rPr>
          <w:delText xml:space="preserve"> then JOLs would be expected to be reactive on double-mediated </w:delText>
        </w:r>
        <w:r w:rsidDel="00E52FA9">
          <w:rPr>
            <w:rFonts w:ascii="Times New Roman" w:hAnsi="Times New Roman" w:cs="Times New Roman"/>
            <w:sz w:val="24"/>
            <w:szCs w:val="24"/>
          </w:rPr>
          <w:delText>pairs</w:delText>
        </w:r>
        <w:r w:rsidR="00A93CC4" w:rsidDel="00E52FA9">
          <w:rPr>
            <w:rFonts w:ascii="Times New Roman" w:hAnsi="Times New Roman" w:cs="Times New Roman"/>
            <w:sz w:val="24"/>
            <w:szCs w:val="24"/>
          </w:rPr>
          <w:delText>.</w:delText>
        </w:r>
        <w:r w:rsidR="00F942E6" w:rsidDel="00E52FA9">
          <w:rPr>
            <w:rFonts w:ascii="Times New Roman" w:hAnsi="Times New Roman" w:cs="Times New Roman"/>
            <w:sz w:val="24"/>
            <w:szCs w:val="24"/>
          </w:rPr>
          <w:delText xml:space="preserve"> However, a cue-strengthening account predicts no reactivity on this pair type, given the lack of salient relatedness cues for this pair type</w:delText>
        </w:r>
      </w:del>
      <w:r w:rsidR="00F942E6">
        <w:rPr>
          <w:rFonts w:ascii="Times New Roman" w:hAnsi="Times New Roman" w:cs="Times New Roman"/>
          <w:sz w:val="24"/>
          <w:szCs w:val="24"/>
        </w:rPr>
        <w:t xml:space="preserv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 xml:space="preserve">2A/2B sought to provide a stronger test of the relational encoding account of JOL </w:t>
      </w:r>
      <w:r w:rsidR="00A93CC4">
        <w:rPr>
          <w:rFonts w:ascii="Times New Roman" w:hAnsi="Times New Roman" w:cs="Times New Roman"/>
          <w:sz w:val="24"/>
          <w:szCs w:val="24"/>
        </w:rPr>
        <w:lastRenderedPageBreak/>
        <w:t>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ins w:id="390" w:author="Nick Maxwell" w:date="2025-04-15T16:24:00Z" w16du:dateUtc="2025-04-15T21:24:00Z">
        <w:r w:rsidR="00E52FA9">
          <w:rPr>
            <w:rFonts w:ascii="Times New Roman" w:hAnsi="Times New Roman" w:cs="Times New Roman"/>
            <w:sz w:val="24"/>
            <w:szCs w:val="24"/>
          </w:rPr>
          <w:t xml:space="preserve">still occur </w:t>
        </w:r>
      </w:ins>
      <w:del w:id="391" w:author="Nick Maxwell" w:date="2025-04-15T16:24:00Z" w16du:dateUtc="2025-04-15T21:24:00Z">
        <w:r w:rsidR="00805495" w:rsidDel="00E52FA9">
          <w:rPr>
            <w:rFonts w:ascii="Times New Roman" w:hAnsi="Times New Roman" w:cs="Times New Roman"/>
            <w:sz w:val="24"/>
            <w:szCs w:val="24"/>
          </w:rPr>
          <w:delText xml:space="preserve">extend </w:delText>
        </w:r>
      </w:del>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47937837" w:rsidR="00B26395" w:rsidRDefault="002D711C" w:rsidP="0040510F">
      <w:pPr>
        <w:spacing w:after="0" w:line="480" w:lineRule="auto"/>
        <w:ind w:firstLine="720"/>
        <w:rPr>
          <w:rFonts w:ascii="Times New Roman" w:hAnsi="Times New Roman" w:cs="Times New Roman"/>
          <w:sz w:val="24"/>
          <w:szCs w:val="24"/>
        </w:rPr>
      </w:pPr>
      <w:ins w:id="392" w:author="Nick Maxwell" w:date="2025-04-15T16:26:00Z" w16du:dateUtc="2025-04-15T21:26:00Z">
        <w:r>
          <w:rPr>
            <w:rFonts w:ascii="Times New Roman" w:hAnsi="Times New Roman" w:cs="Times New Roman"/>
            <w:sz w:val="24"/>
            <w:szCs w:val="24"/>
          </w:rPr>
          <w:t>F</w:t>
        </w:r>
      </w:ins>
      <w:del w:id="393" w:author="Nick Maxwell" w:date="2025-04-15T16:24:00Z" w16du:dateUtc="2025-04-15T21:24:00Z">
        <w:r w:rsidR="0040510F" w:rsidDel="000340C4">
          <w:rPr>
            <w:rFonts w:ascii="Times New Roman" w:hAnsi="Times New Roman" w:cs="Times New Roman"/>
            <w:sz w:val="24"/>
            <w:szCs w:val="24"/>
          </w:rPr>
          <w:delText>F</w:delText>
        </w:r>
      </w:del>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w:t>
      </w:r>
      <w:del w:id="394" w:author="Nick Maxwell" w:date="2025-04-15T16:26:00Z" w16du:dateUtc="2025-04-15T21:26:00Z">
        <w:r w:rsidR="0040510F" w:rsidDel="002D711C">
          <w:rPr>
            <w:rFonts w:ascii="Times New Roman" w:hAnsi="Times New Roman" w:cs="Times New Roman"/>
            <w:sz w:val="24"/>
            <w:szCs w:val="24"/>
          </w:rPr>
          <w:delText xml:space="preserve">are consistent with a relational encoding account of JOL reactivity and </w:delText>
        </w:r>
      </w:del>
      <w:r w:rsidR="0040510F">
        <w:rPr>
          <w:rFonts w:ascii="Times New Roman" w:hAnsi="Times New Roman" w:cs="Times New Roman"/>
          <w:sz w:val="24"/>
          <w:szCs w:val="24"/>
        </w:rPr>
        <w:t xml:space="preserve">suggest that positive reactivity on cue-target pairs reflects the JOL task </w:t>
      </w:r>
      <w:del w:id="395" w:author="Nick Maxwell" w:date="2025-04-16T13:36:00Z" w16du:dateUtc="2025-04-16T18:36:00Z">
        <w:r w:rsidR="0040510F" w:rsidDel="00F929F7">
          <w:rPr>
            <w:rFonts w:ascii="Times New Roman" w:hAnsi="Times New Roman" w:cs="Times New Roman"/>
            <w:sz w:val="24"/>
            <w:szCs w:val="24"/>
          </w:rPr>
          <w:delText xml:space="preserve">strengthening </w:delText>
        </w:r>
      </w:del>
      <w:r w:rsidR="0040510F">
        <w:rPr>
          <w:rFonts w:ascii="Times New Roman" w:hAnsi="Times New Roman" w:cs="Times New Roman"/>
          <w:sz w:val="24"/>
          <w:szCs w:val="24"/>
        </w:rPr>
        <w:t xml:space="preserve">underlying relations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del w:id="396" w:author="Nick Maxwell" w:date="2025-04-16T13:38:00Z" w16du:dateUtc="2025-04-16T18:38:00Z">
        <w:r w:rsidR="00DD768E" w:rsidDel="007B01B5">
          <w:rPr>
            <w:rFonts w:ascii="Times New Roman" w:hAnsi="Times New Roman" w:cs="Times New Roman"/>
            <w:sz w:val="24"/>
            <w:szCs w:val="24"/>
          </w:rPr>
          <w:delText xml:space="preserve">participants </w:delText>
        </w:r>
      </w:del>
      <w:ins w:id="397" w:author="Nick Maxwell" w:date="2025-04-16T13:38:00Z" w16du:dateUtc="2025-04-16T18:38:00Z">
        <w:r w:rsidR="007B01B5">
          <w:rPr>
            <w:rFonts w:ascii="Times New Roman" w:hAnsi="Times New Roman" w:cs="Times New Roman"/>
            <w:sz w:val="24"/>
            <w:szCs w:val="24"/>
          </w:rPr>
          <w:t xml:space="preserve">they </w:t>
        </w:r>
      </w:ins>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ins w:id="398" w:author="Nick Maxwell" w:date="2025-04-15T16:27:00Z" w16du:dateUtc="2025-04-15T21:27:00Z">
        <w:r>
          <w:rPr>
            <w:rFonts w:ascii="Times New Roman" w:hAnsi="Times New Roman" w:cs="Times New Roman"/>
            <w:sz w:val="24"/>
            <w:szCs w:val="24"/>
          </w:rPr>
          <w:t>, even though participants received no instructions to do so</w:t>
        </w:r>
      </w:ins>
      <w:r w:rsidR="00DD768E">
        <w:rPr>
          <w:rFonts w:ascii="Times New Roman" w:hAnsi="Times New Roman" w:cs="Times New Roman"/>
          <w:sz w:val="24"/>
          <w:szCs w:val="24"/>
        </w:rPr>
        <w:t xml:space="preserve">. </w:t>
      </w:r>
    </w:p>
    <w:p w14:paraId="4C599E87" w14:textId="3459504C"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ins w:id="399" w:author="Nick Maxwell" w:date="2025-04-01T13:22:00Z" w16du:dateUtc="2025-04-01T18:22:00Z">
        <w:r w:rsidR="00C37E19">
          <w:rPr>
            <w:rFonts w:ascii="Times New Roman" w:hAnsi="Times New Roman" w:cs="Times New Roman"/>
            <w:sz w:val="24"/>
            <w:szCs w:val="24"/>
          </w:rPr>
          <w:t>single</w:t>
        </w:r>
      </w:ins>
      <w:ins w:id="400" w:author="Nick Maxwell" w:date="2025-04-01T13:23:00Z" w16du:dateUtc="2025-04-01T18:23:00Z">
        <w:r w:rsidR="00C37E19">
          <w:rPr>
            <w:rFonts w:ascii="Times New Roman" w:hAnsi="Times New Roman" w:cs="Times New Roman"/>
            <w:sz w:val="24"/>
            <w:szCs w:val="24"/>
          </w:rPr>
          <w:t>-</w:t>
        </w:r>
      </w:ins>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del w:id="401" w:author="Nick Maxwell" w:date="2025-04-01T13:23:00Z" w16du:dateUtc="2025-04-01T18:23:00Z">
        <w:r w:rsidR="00090D5F" w:rsidDel="00C37E19">
          <w:rPr>
            <w:rFonts w:ascii="Times New Roman" w:hAnsi="Times New Roman" w:cs="Times New Roman"/>
            <w:sz w:val="24"/>
            <w:szCs w:val="24"/>
          </w:rPr>
          <w:delText>previously</w:delText>
        </w:r>
        <w:r w:rsidDel="00C37E19">
          <w:rPr>
            <w:rFonts w:ascii="Times New Roman" w:hAnsi="Times New Roman" w:cs="Times New Roman"/>
            <w:sz w:val="24"/>
            <w:szCs w:val="24"/>
          </w:rPr>
          <w:delText xml:space="preserve"> </w:delText>
        </w:r>
      </w:del>
      <w:ins w:id="402" w:author="Nick Maxwell" w:date="2025-04-01T13:23:00Z" w16du:dateUtc="2025-04-01T18:23:00Z">
        <w:r w:rsidR="00C37E19">
          <w:rPr>
            <w:rFonts w:ascii="Times New Roman" w:hAnsi="Times New Roman" w:cs="Times New Roman"/>
            <w:sz w:val="24"/>
            <w:szCs w:val="24"/>
          </w:rPr>
          <w:t xml:space="preserve">in Experiments 1A/1B </w:t>
        </w:r>
      </w:ins>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ins w:id="403" w:author="Nick Maxwell" w:date="2025-04-01T13:23:00Z" w16du:dateUtc="2025-04-01T18:23:00Z">
        <w:r w:rsidR="00C37E19">
          <w:rPr>
            <w:rFonts w:ascii="Times New Roman" w:hAnsi="Times New Roman" w:cs="Times New Roman"/>
            <w:sz w:val="24"/>
            <w:szCs w:val="24"/>
          </w:rPr>
          <w:t xml:space="preserve">both </w:t>
        </w:r>
      </w:ins>
      <w:r>
        <w:rPr>
          <w:rFonts w:ascii="Times New Roman" w:hAnsi="Times New Roman" w:cs="Times New Roman"/>
          <w:sz w:val="24"/>
          <w:szCs w:val="24"/>
        </w:rPr>
        <w:t xml:space="preserve">the first mediator </w:t>
      </w:r>
      <w:ins w:id="404" w:author="Nick Maxwell" w:date="2025-04-01T13:23:00Z" w16du:dateUtc="2025-04-01T18:23:00Z">
        <w:r w:rsidR="00C37E19">
          <w:rPr>
            <w:rFonts w:ascii="Times New Roman" w:hAnsi="Times New Roman" w:cs="Times New Roman"/>
            <w:sz w:val="24"/>
            <w:szCs w:val="24"/>
          </w:rPr>
          <w:t>and</w:t>
        </w:r>
      </w:ins>
      <w:del w:id="405" w:author="Nick Maxwell" w:date="2025-04-01T13:23:00Z" w16du:dateUtc="2025-04-01T18:23:00Z">
        <w:r w:rsidDel="00C37E19">
          <w:rPr>
            <w:rFonts w:ascii="Times New Roman" w:hAnsi="Times New Roman" w:cs="Times New Roman"/>
            <w:sz w:val="24"/>
            <w:szCs w:val="24"/>
          </w:rPr>
          <w:delText>or</w:delText>
        </w:r>
      </w:del>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ins w:id="406" w:author="Nick Maxwell" w:date="2025-04-15T16:28:00Z" w16du:dateUtc="2025-04-15T21:28:00Z">
        <w:r w:rsidR="002D711C">
          <w:rPr>
            <w:rFonts w:ascii="Times New Roman" w:hAnsi="Times New Roman" w:cs="Times New Roman"/>
            <w:sz w:val="24"/>
            <w:szCs w:val="24"/>
          </w:rPr>
          <w:t xml:space="preserve"> word</w:t>
        </w:r>
      </w:ins>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 xml:space="preserve">on </w:t>
      </w:r>
      <w:del w:id="407" w:author="Nick Maxwell" w:date="2025-04-15T16:28:00Z" w16du:dateUtc="2025-04-15T21:28:00Z">
        <w:r w:rsidR="007B477E" w:rsidDel="002D711C">
          <w:rPr>
            <w:rFonts w:ascii="Times New Roman" w:hAnsi="Times New Roman" w:cs="Times New Roman"/>
            <w:sz w:val="24"/>
            <w:szCs w:val="24"/>
          </w:rPr>
          <w:delText xml:space="preserve">the </w:delText>
        </w:r>
      </w:del>
      <w:r w:rsidR="007B477E">
        <w:rPr>
          <w:rFonts w:ascii="Times New Roman" w:hAnsi="Times New Roman" w:cs="Times New Roman"/>
          <w:sz w:val="24"/>
          <w:szCs w:val="24"/>
        </w:rPr>
        <w:t>Nelson et al.</w:t>
      </w:r>
      <w:ins w:id="408" w:author="Nick Maxwell" w:date="2025-04-15T16:28:00Z" w16du:dateUtc="2025-04-15T21:28:00Z">
        <w:r w:rsidR="002D711C">
          <w:rPr>
            <w:rFonts w:ascii="Times New Roman" w:hAnsi="Times New Roman" w:cs="Times New Roman"/>
            <w:sz w:val="24"/>
            <w:szCs w:val="24"/>
          </w:rPr>
          <w:t>’s (2004)</w:t>
        </w:r>
      </w:ins>
      <w:del w:id="409" w:author="Nick Maxwell" w:date="2025-04-15T16:28:00Z" w16du:dateUtc="2025-04-15T21:28:00Z">
        <w:r w:rsidR="007B477E" w:rsidDel="002D711C">
          <w:rPr>
            <w:rFonts w:ascii="Times New Roman" w:hAnsi="Times New Roman" w:cs="Times New Roman"/>
            <w:sz w:val="24"/>
            <w:szCs w:val="24"/>
          </w:rPr>
          <w:delText>,</w:delText>
        </w:r>
      </w:del>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ins w:id="410" w:author="Nick Maxwell" w:date="2025-04-01T13:23:00Z" w16du:dateUtc="2025-04-01T18:23:00Z">
        <w:r w:rsidR="00C37E19">
          <w:rPr>
            <w:rFonts w:ascii="Times New Roman" w:hAnsi="Times New Roman" w:cs="Times New Roman"/>
            <w:sz w:val="24"/>
            <w:szCs w:val="24"/>
          </w:rPr>
          <w:t xml:space="preserve"> relativ</w:t>
        </w:r>
      </w:ins>
      <w:ins w:id="411" w:author="Nick Maxwell" w:date="2025-04-01T13:24:00Z" w16du:dateUtc="2025-04-01T18:24:00Z">
        <w:r w:rsidR="00C37E19">
          <w:rPr>
            <w:rFonts w:ascii="Times New Roman" w:hAnsi="Times New Roman" w:cs="Times New Roman"/>
            <w:sz w:val="24"/>
            <w:szCs w:val="24"/>
          </w:rPr>
          <w:t xml:space="preserve">e </w:t>
        </w:r>
      </w:ins>
      <w:ins w:id="412" w:author="Nick Maxwell" w:date="2025-04-01T13:43:00Z" w16du:dateUtc="2025-04-01T18:43:00Z">
        <w:r w:rsidR="00EB40D7">
          <w:rPr>
            <w:rFonts w:ascii="Times New Roman" w:hAnsi="Times New Roman" w:cs="Times New Roman"/>
            <w:sz w:val="24"/>
            <w:szCs w:val="24"/>
          </w:rPr>
          <w:t xml:space="preserve">to single-mediated </w:t>
        </w:r>
        <w:r w:rsidR="00EB40D7">
          <w:rPr>
            <w:rFonts w:ascii="Times New Roman" w:hAnsi="Times New Roman" w:cs="Times New Roman"/>
            <w:sz w:val="24"/>
            <w:szCs w:val="24"/>
          </w:rPr>
          <w:lastRenderedPageBreak/>
          <w:t>pairs</w:t>
        </w:r>
      </w:ins>
      <w:ins w:id="413" w:author="Nick Maxwell" w:date="2025-04-16T13:39:00Z" w16du:dateUtc="2025-04-16T18:39:00Z">
        <w:r w:rsidR="00F56753">
          <w:rPr>
            <w:rFonts w:ascii="Times New Roman" w:hAnsi="Times New Roman" w:cs="Times New Roman"/>
            <w:sz w:val="24"/>
            <w:szCs w:val="24"/>
          </w:rPr>
          <w:t>. Finally,</w:t>
        </w:r>
      </w:ins>
      <w:del w:id="414" w:author="Nick Maxwell" w:date="2025-04-16T13:39:00Z" w16du:dateUtc="2025-04-16T18:39:00Z">
        <w:r w:rsidR="007B477E" w:rsidDel="00F56753">
          <w:rPr>
            <w:rFonts w:ascii="Times New Roman" w:hAnsi="Times New Roman" w:cs="Times New Roman"/>
            <w:sz w:val="24"/>
            <w:szCs w:val="24"/>
          </w:rPr>
          <w:delText>. Additionally,</w:delText>
        </w:r>
      </w:del>
      <w:r w:rsidR="007B477E">
        <w:rPr>
          <w:rFonts w:ascii="Times New Roman" w:hAnsi="Times New Roman" w:cs="Times New Roman"/>
          <w:sz w:val="24"/>
          <w:szCs w:val="24"/>
        </w:rPr>
        <w:t xml:space="preserve"> the greater distance between cue and target in the associative network also provides a stronger test of the relational encoding </w:t>
      </w:r>
      <w:del w:id="415" w:author="Nick Maxwell" w:date="2025-04-15T16:29:00Z" w16du:dateUtc="2025-04-15T21:29:00Z">
        <w:r w:rsidR="007B477E" w:rsidDel="002D711C">
          <w:rPr>
            <w:rFonts w:ascii="Times New Roman" w:hAnsi="Times New Roman" w:cs="Times New Roman"/>
            <w:sz w:val="24"/>
            <w:szCs w:val="24"/>
          </w:rPr>
          <w:delText>account of JOL reactivity</w:delText>
        </w:r>
      </w:del>
      <w:ins w:id="416" w:author="Nick Maxwell" w:date="2025-04-15T16:29:00Z" w16du:dateUtc="2025-04-15T21:29:00Z">
        <w:r w:rsidR="002D711C">
          <w:rPr>
            <w:rFonts w:ascii="Times New Roman" w:hAnsi="Times New Roman" w:cs="Times New Roman"/>
            <w:sz w:val="24"/>
            <w:szCs w:val="24"/>
          </w:rPr>
          <w:t>processe</w:t>
        </w:r>
      </w:ins>
      <w:ins w:id="417" w:author="Nick Maxwell" w:date="2025-04-15T16:30:00Z" w16du:dateUtc="2025-04-15T21:30:00Z">
        <w:r w:rsidR="002D711C">
          <w:rPr>
            <w:rFonts w:ascii="Times New Roman" w:hAnsi="Times New Roman" w:cs="Times New Roman"/>
            <w:sz w:val="24"/>
            <w:szCs w:val="24"/>
          </w:rPr>
          <w:t>s</w:t>
        </w:r>
      </w:ins>
      <w:r w:rsidR="007B477E">
        <w:rPr>
          <w:rFonts w:ascii="Times New Roman" w:hAnsi="Times New Roman" w:cs="Times New Roman"/>
          <w:sz w:val="24"/>
          <w:szCs w:val="24"/>
        </w:rPr>
        <w:t xml:space="preserve">, as any activation of the target word through spreading activation would be expected to be weaker relative to when </w:t>
      </w:r>
      <w:del w:id="418" w:author="Nick Maxwell" w:date="2025-04-15T16:30:00Z" w16du:dateUtc="2025-04-15T21:30:00Z">
        <w:r w:rsidR="007B477E" w:rsidDel="002D711C">
          <w:rPr>
            <w:rFonts w:ascii="Times New Roman" w:hAnsi="Times New Roman" w:cs="Times New Roman"/>
            <w:sz w:val="24"/>
            <w:szCs w:val="24"/>
          </w:rPr>
          <w:delText xml:space="preserve">concepts </w:delText>
        </w:r>
      </w:del>
      <w:ins w:id="419" w:author="Nick Maxwell" w:date="2025-04-15T16:30:00Z" w16du:dateUtc="2025-04-15T21:30:00Z">
        <w:r w:rsidR="002D711C">
          <w:rPr>
            <w:rFonts w:ascii="Times New Roman" w:hAnsi="Times New Roman" w:cs="Times New Roman"/>
            <w:sz w:val="24"/>
            <w:szCs w:val="24"/>
          </w:rPr>
          <w:t>words</w:t>
        </w:r>
        <w:r w:rsidR="002D711C">
          <w:rPr>
            <w:rFonts w:ascii="Times New Roman" w:hAnsi="Times New Roman" w:cs="Times New Roman"/>
            <w:sz w:val="24"/>
            <w:szCs w:val="24"/>
          </w:rPr>
          <w:t xml:space="preserve"> </w:t>
        </w:r>
      </w:ins>
      <w:r w:rsidR="007B477E">
        <w:rPr>
          <w:rFonts w:ascii="Times New Roman" w:hAnsi="Times New Roman" w:cs="Times New Roman"/>
          <w:sz w:val="24"/>
          <w:szCs w:val="24"/>
        </w:rPr>
        <w:t xml:space="preserve">are </w:t>
      </w:r>
      <w:del w:id="420" w:author="Nick Maxwell" w:date="2025-04-15T16:30:00Z" w16du:dateUtc="2025-04-15T21:30:00Z">
        <w:r w:rsidR="007B477E" w:rsidDel="002D711C">
          <w:rPr>
            <w:rFonts w:ascii="Times New Roman" w:hAnsi="Times New Roman" w:cs="Times New Roman"/>
            <w:sz w:val="24"/>
            <w:szCs w:val="24"/>
          </w:rPr>
          <w:delText>mediated by</w:delText>
        </w:r>
      </w:del>
      <w:ins w:id="421" w:author="Nick Maxwell" w:date="2025-04-15T16:30:00Z" w16du:dateUtc="2025-04-15T21:30:00Z">
        <w:r w:rsidR="002D711C">
          <w:rPr>
            <w:rFonts w:ascii="Times New Roman" w:hAnsi="Times New Roman" w:cs="Times New Roman"/>
            <w:sz w:val="24"/>
            <w:szCs w:val="24"/>
          </w:rPr>
          <w:t>linked through</w:t>
        </w:r>
      </w:ins>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8FCBBE2"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del w:id="422" w:author="Nick Maxwell" w:date="2025-04-15T16:30:00Z" w16du:dateUtc="2025-04-15T21:30:00Z">
        <w:r w:rsidR="00472184" w:rsidDel="002D711C">
          <w:rPr>
            <w:rFonts w:ascii="Times New Roman" w:hAnsi="Times New Roman" w:cs="Times New Roman"/>
            <w:sz w:val="24"/>
            <w:szCs w:val="24"/>
          </w:rPr>
          <w:delText xml:space="preserve">indicated </w:delText>
        </w:r>
      </w:del>
      <w:ins w:id="423" w:author="Nick Maxwell" w:date="2025-04-15T16:30:00Z" w16du:dateUtc="2025-04-15T21:30:00Z">
        <w:r w:rsidR="002D711C">
          <w:rPr>
            <w:rFonts w:ascii="Times New Roman" w:hAnsi="Times New Roman" w:cs="Times New Roman"/>
            <w:sz w:val="24"/>
            <w:szCs w:val="24"/>
          </w:rPr>
          <w:t>suggested</w:t>
        </w:r>
        <w:r w:rsidR="002D711C">
          <w:rPr>
            <w:rFonts w:ascii="Times New Roman" w:hAnsi="Times New Roman" w:cs="Times New Roman"/>
            <w:sz w:val="24"/>
            <w:szCs w:val="24"/>
          </w:rPr>
          <w:t xml:space="preserve"> </w:t>
        </w:r>
      </w:ins>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094D00C1" w:rsidR="006E65ED" w:rsidRDefault="00197F03" w:rsidP="006E65ED">
      <w:pPr>
        <w:spacing w:after="0" w:line="480" w:lineRule="auto"/>
        <w:ind w:firstLine="720"/>
        <w:rPr>
          <w:ins w:id="424" w:author="Nick Maxwell" w:date="2025-04-01T13:47:00Z" w16du:dateUtc="2025-04-01T18:47:00Z"/>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del w:id="425" w:author="Nick Maxwell" w:date="2025-04-15T16:31:00Z" w16du:dateUtc="2025-04-15T21:31:00Z">
        <w:r w:rsidR="00C555BF" w:rsidDel="00862E33">
          <w:rPr>
            <w:rFonts w:ascii="Times New Roman" w:hAnsi="Times New Roman" w:cs="Times New Roman"/>
            <w:sz w:val="24"/>
            <w:szCs w:val="24"/>
          </w:rPr>
          <w:delText xml:space="preserve">the cue </w:delText>
        </w:r>
      </w:del>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ins w:id="426" w:author="Nick Maxwell" w:date="2025-04-15T16:31:00Z" w16du:dateUtc="2025-04-15T21:31:00Z">
        <w:r w:rsidR="00862E33">
          <w:rPr>
            <w:rFonts w:ascii="Times New Roman" w:hAnsi="Times New Roman" w:cs="Times New Roman"/>
            <w:sz w:val="24"/>
            <w:szCs w:val="24"/>
          </w:rPr>
          <w:t>way</w:t>
        </w:r>
      </w:ins>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ins w:id="427" w:author="Nick Maxwell" w:date="2025-04-15T16:31:00Z" w16du:dateUtc="2025-04-15T21:31:00Z">
        <w:r w:rsidR="00862E33">
          <w:rPr>
            <w:rFonts w:ascii="Times New Roman" w:hAnsi="Times New Roman" w:cs="Times New Roman"/>
            <w:sz w:val="24"/>
            <w:szCs w:val="24"/>
          </w:rPr>
          <w:t xml:space="preserve">. The </w:t>
        </w:r>
        <w:r w:rsidR="00862E33">
          <w:rPr>
            <w:rFonts w:ascii="Times New Roman" w:hAnsi="Times New Roman" w:cs="Times New Roman"/>
            <w:sz w:val="24"/>
            <w:szCs w:val="24"/>
          </w:rPr>
          <w:lastRenderedPageBreak/>
          <w:t>words</w:t>
        </w:r>
      </w:ins>
      <w:del w:id="428" w:author="Nick Maxwell" w:date="2025-04-15T16:31:00Z" w16du:dateUtc="2025-04-15T21:31:00Z">
        <w:r w:rsidR="00C555BF" w:rsidDel="00862E33">
          <w:rPr>
            <w:rFonts w:ascii="Times New Roman" w:hAnsi="Times New Roman" w:cs="Times New Roman"/>
            <w:sz w:val="24"/>
            <w:szCs w:val="24"/>
          </w:rPr>
          <w:delText>,</w:delText>
        </w:r>
      </w:del>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ins w:id="429" w:author="Nick Maxwell" w:date="2025-04-15T16:32:00Z" w16du:dateUtc="2025-04-15T21:32:00Z">
        <w:r w:rsidR="00862E33">
          <w:rPr>
            <w:rFonts w:ascii="Times New Roman" w:hAnsi="Times New Roman" w:cs="Times New Roman"/>
            <w:sz w:val="24"/>
            <w:szCs w:val="24"/>
          </w:rPr>
          <w:t>single-</w:t>
        </w:r>
      </w:ins>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ins w:id="430" w:author="Nick Maxwell" w:date="2025-04-01T14:09:00Z" w16du:dateUtc="2025-04-01T19:09:00Z">
        <w:r w:rsidR="00B63AC5">
          <w:rPr>
            <w:rFonts w:ascii="Times New Roman" w:hAnsi="Times New Roman" w:cs="Times New Roman"/>
            <w:sz w:val="24"/>
            <w:szCs w:val="24"/>
          </w:rPr>
          <w:t xml:space="preserve"> </w:t>
        </w:r>
      </w:ins>
      <w:moveToRangeStart w:id="431" w:author="Nick Maxwell" w:date="2025-04-01T14:09:00Z" w:name="move194408966"/>
      <w:moveTo w:id="432" w:author="Nick Maxwell" w:date="2025-04-01T14:09:00Z" w16du:dateUtc="2025-04-01T19:09:00Z">
        <w:r w:rsidR="00B63AC5">
          <w:rPr>
            <w:rFonts w:ascii="Times New Roman" w:hAnsi="Times New Roman" w:cs="Times New Roman"/>
            <w:sz w:val="24"/>
            <w:szCs w:val="24"/>
          </w:rPr>
          <w:t>All other aspects of Experiment 2A were consistent with the previous experiments, and Experiment 2A followed the same general procedure. The experiment took approximately 30 minutes to complete.</w:t>
        </w:r>
      </w:moveTo>
      <w:moveToRangeEnd w:id="431"/>
    </w:p>
    <w:p w14:paraId="213A0FF8" w14:textId="7224D704" w:rsidR="00993BA6" w:rsidRDefault="006E65ED" w:rsidP="00B63AC5">
      <w:pPr>
        <w:spacing w:after="0" w:line="480" w:lineRule="auto"/>
        <w:ind w:firstLine="720"/>
        <w:rPr>
          <w:rFonts w:ascii="Times New Roman" w:hAnsi="Times New Roman" w:cs="Times New Roman"/>
          <w:sz w:val="24"/>
          <w:szCs w:val="24"/>
        </w:rPr>
      </w:pPr>
      <w:ins w:id="433" w:author="Nick Maxwell" w:date="2025-04-01T13:47:00Z" w16du:dateUtc="2025-04-01T18:47:00Z">
        <w:r>
          <w:rPr>
            <w:rFonts w:ascii="Times New Roman" w:hAnsi="Times New Roman" w:cs="Times New Roman"/>
            <w:sz w:val="24"/>
            <w:szCs w:val="24"/>
          </w:rPr>
          <w:t xml:space="preserve">To determine whether </w:t>
        </w:r>
      </w:ins>
      <w:ins w:id="434" w:author="Nick Maxwell" w:date="2025-04-15T16:32:00Z" w16du:dateUtc="2025-04-15T21:32:00Z">
        <w:r w:rsidR="00862E33">
          <w:rPr>
            <w:rFonts w:ascii="Times New Roman" w:hAnsi="Times New Roman" w:cs="Times New Roman"/>
            <w:sz w:val="24"/>
            <w:szCs w:val="24"/>
          </w:rPr>
          <w:t xml:space="preserve">participants would view </w:t>
        </w:r>
      </w:ins>
      <w:ins w:id="435" w:author="Nick Maxwell" w:date="2025-04-01T13:47:00Z" w16du:dateUtc="2025-04-01T18:47:00Z">
        <w:r>
          <w:rPr>
            <w:rFonts w:ascii="Times New Roman" w:hAnsi="Times New Roman" w:cs="Times New Roman"/>
            <w:sz w:val="24"/>
            <w:szCs w:val="24"/>
          </w:rPr>
          <w:t>double-mediated pairs as</w:t>
        </w:r>
      </w:ins>
      <w:ins w:id="436" w:author="Nick Maxwell" w:date="2025-04-01T14:39:00Z" w16du:dateUtc="2025-04-01T19:39:00Z">
        <w:r w:rsidR="0000218F">
          <w:rPr>
            <w:rFonts w:ascii="Times New Roman" w:hAnsi="Times New Roman" w:cs="Times New Roman"/>
            <w:sz w:val="24"/>
            <w:szCs w:val="24"/>
          </w:rPr>
          <w:t xml:space="preserve"> being</w:t>
        </w:r>
      </w:ins>
      <w:ins w:id="437" w:author="Nick Maxwell" w:date="2025-04-01T13:47:00Z" w16du:dateUtc="2025-04-01T18:47:00Z">
        <w:r>
          <w:rPr>
            <w:rFonts w:ascii="Times New Roman" w:hAnsi="Times New Roman" w:cs="Times New Roman"/>
            <w:sz w:val="24"/>
            <w:szCs w:val="24"/>
          </w:rPr>
          <w:t xml:space="preserve"> unrelated</w:t>
        </w:r>
      </w:ins>
      <w:ins w:id="438" w:author="Nick Maxwell" w:date="2025-04-01T13:48:00Z" w16du:dateUtc="2025-04-01T18:48:00Z">
        <w:r>
          <w:rPr>
            <w:rFonts w:ascii="Times New Roman" w:hAnsi="Times New Roman" w:cs="Times New Roman"/>
            <w:sz w:val="24"/>
            <w:szCs w:val="24"/>
          </w:rPr>
          <w:t xml:space="preserve"> at encoding</w:t>
        </w:r>
      </w:ins>
      <w:ins w:id="439" w:author="Nick Maxwell" w:date="2025-04-01T13:47:00Z" w16du:dateUtc="2025-04-01T18:47:00Z">
        <w:r>
          <w:rPr>
            <w:rFonts w:ascii="Times New Roman" w:hAnsi="Times New Roman" w:cs="Times New Roman"/>
            <w:sz w:val="24"/>
            <w:szCs w:val="24"/>
          </w:rPr>
          <w:t xml:space="preserve">, we conducted a pilot study </w:t>
        </w:r>
      </w:ins>
      <w:ins w:id="440" w:author="Nick Maxwell" w:date="2025-04-01T13:56:00Z" w16du:dateUtc="2025-04-01T18:56:00Z">
        <w:r>
          <w:rPr>
            <w:rFonts w:ascii="Times New Roman" w:hAnsi="Times New Roman" w:cs="Times New Roman"/>
            <w:sz w:val="24"/>
            <w:szCs w:val="24"/>
          </w:rPr>
          <w:t>(</w:t>
        </w:r>
        <w:r w:rsidRPr="006E65ED">
          <w:rPr>
            <w:rFonts w:ascii="Times New Roman" w:hAnsi="Times New Roman" w:cs="Times New Roman"/>
            <w:i/>
            <w:iCs/>
            <w:sz w:val="24"/>
            <w:szCs w:val="24"/>
            <w:rPrChange w:id="441" w:author="Nick Maxwell" w:date="2025-04-01T13:56:00Z" w16du:dateUtc="2025-04-01T18:56:00Z">
              <w:rPr>
                <w:rFonts w:ascii="Times New Roman" w:hAnsi="Times New Roman" w:cs="Times New Roman"/>
                <w:sz w:val="24"/>
                <w:szCs w:val="24"/>
              </w:rPr>
            </w:rPrChange>
          </w:rPr>
          <w:t>n</w:t>
        </w:r>
        <w:r>
          <w:rPr>
            <w:rFonts w:ascii="Times New Roman" w:hAnsi="Times New Roman" w:cs="Times New Roman"/>
            <w:sz w:val="24"/>
            <w:szCs w:val="24"/>
          </w:rPr>
          <w:t xml:space="preserve"> = 40) </w:t>
        </w:r>
      </w:ins>
      <w:ins w:id="442" w:author="Nick Maxwell" w:date="2025-04-01T13:57:00Z" w16du:dateUtc="2025-04-01T18:57:00Z">
        <w:r w:rsidR="008A2B41">
          <w:rPr>
            <w:rFonts w:ascii="Times New Roman" w:hAnsi="Times New Roman" w:cs="Times New Roman"/>
            <w:sz w:val="24"/>
            <w:szCs w:val="24"/>
          </w:rPr>
          <w:t>where</w:t>
        </w:r>
      </w:ins>
      <w:ins w:id="443" w:author="Nick Maxwell" w:date="2025-04-01T13:55:00Z" w16du:dateUtc="2025-04-01T18:55:00Z">
        <w:r>
          <w:rPr>
            <w:rFonts w:ascii="Times New Roman" w:hAnsi="Times New Roman" w:cs="Times New Roman"/>
            <w:sz w:val="24"/>
            <w:szCs w:val="24"/>
          </w:rPr>
          <w:t xml:space="preserve"> a separate group of</w:t>
        </w:r>
      </w:ins>
      <w:ins w:id="444" w:author="Nick Maxwell" w:date="2025-04-01T13:47:00Z" w16du:dateUtc="2025-04-01T18:47:00Z">
        <w:r>
          <w:rPr>
            <w:rFonts w:ascii="Times New Roman" w:hAnsi="Times New Roman" w:cs="Times New Roman"/>
            <w:sz w:val="24"/>
            <w:szCs w:val="24"/>
          </w:rPr>
          <w:t xml:space="preserve"> </w:t>
        </w:r>
      </w:ins>
      <w:ins w:id="445" w:author="Nick Maxwell" w:date="2025-04-01T13:48:00Z" w16du:dateUtc="2025-04-01T18:48:00Z">
        <w:r>
          <w:rPr>
            <w:rFonts w:ascii="Times New Roman" w:hAnsi="Times New Roman" w:cs="Times New Roman"/>
            <w:sz w:val="24"/>
            <w:szCs w:val="24"/>
          </w:rPr>
          <w:t xml:space="preserve">participants </w:t>
        </w:r>
      </w:ins>
      <w:ins w:id="446" w:author="Nick Maxwell" w:date="2025-04-01T13:56:00Z" w16du:dateUtc="2025-04-01T18:56:00Z">
        <w:r>
          <w:rPr>
            <w:rFonts w:ascii="Times New Roman" w:hAnsi="Times New Roman" w:cs="Times New Roman"/>
            <w:sz w:val="24"/>
            <w:szCs w:val="24"/>
          </w:rPr>
          <w:t xml:space="preserve">recruited from Prolific </w:t>
        </w:r>
      </w:ins>
      <w:ins w:id="447" w:author="Nick Maxwell" w:date="2025-04-01T13:48:00Z" w16du:dateUtc="2025-04-01T18:48:00Z">
        <w:r>
          <w:rPr>
            <w:rFonts w:ascii="Times New Roman" w:hAnsi="Times New Roman" w:cs="Times New Roman"/>
            <w:sz w:val="24"/>
            <w:szCs w:val="24"/>
          </w:rPr>
          <w:t xml:space="preserve">rated the relatedness of </w:t>
        </w:r>
      </w:ins>
      <w:ins w:id="448" w:author="Nick Maxwell" w:date="2025-04-01T14:02:00Z" w16du:dateUtc="2025-04-01T19:02:00Z">
        <w:r w:rsidR="008A2B41">
          <w:rPr>
            <w:rFonts w:ascii="Times New Roman" w:hAnsi="Times New Roman" w:cs="Times New Roman"/>
            <w:sz w:val="24"/>
            <w:szCs w:val="24"/>
          </w:rPr>
          <w:t xml:space="preserve">all </w:t>
        </w:r>
      </w:ins>
      <w:ins w:id="449" w:author="Nick Maxwell" w:date="2025-04-01T13:55:00Z" w16du:dateUtc="2025-04-01T18:55:00Z">
        <w:r>
          <w:rPr>
            <w:rFonts w:ascii="Times New Roman" w:hAnsi="Times New Roman" w:cs="Times New Roman"/>
            <w:sz w:val="24"/>
            <w:szCs w:val="24"/>
          </w:rPr>
          <w:t>double-mediated</w:t>
        </w:r>
      </w:ins>
      <w:ins w:id="450" w:author="Nick Maxwell" w:date="2025-04-01T14:03:00Z" w16du:dateUtc="2025-04-01T19:03:00Z">
        <w:r w:rsidR="00A233E4">
          <w:rPr>
            <w:rFonts w:ascii="Times New Roman" w:hAnsi="Times New Roman" w:cs="Times New Roman"/>
            <w:sz w:val="24"/>
            <w:szCs w:val="24"/>
          </w:rPr>
          <w:t xml:space="preserve">, </w:t>
        </w:r>
      </w:ins>
      <w:ins w:id="451" w:author="Nick Maxwell" w:date="2025-04-01T13:55:00Z" w16du:dateUtc="2025-04-01T18:55:00Z">
        <w:r>
          <w:rPr>
            <w:rFonts w:ascii="Times New Roman" w:hAnsi="Times New Roman" w:cs="Times New Roman"/>
            <w:sz w:val="24"/>
            <w:szCs w:val="24"/>
          </w:rPr>
          <w:t>forward, and unrelated pairs</w:t>
        </w:r>
      </w:ins>
      <w:ins w:id="452" w:author="Nick Maxwell" w:date="2025-04-01T14:02:00Z" w16du:dateUtc="2025-04-01T19:02:00Z">
        <w:r w:rsidR="008A2B41">
          <w:rPr>
            <w:rFonts w:ascii="Times New Roman" w:hAnsi="Times New Roman" w:cs="Times New Roman"/>
            <w:sz w:val="24"/>
            <w:szCs w:val="24"/>
          </w:rPr>
          <w:t xml:space="preserve"> used in Experiment 2A.</w:t>
        </w:r>
      </w:ins>
      <w:ins w:id="453" w:author="Nick Maxwell" w:date="2025-04-01T13:55:00Z" w16du:dateUtc="2025-04-01T18:55:00Z">
        <w:r>
          <w:rPr>
            <w:rFonts w:ascii="Times New Roman" w:hAnsi="Times New Roman" w:cs="Times New Roman"/>
            <w:sz w:val="24"/>
            <w:szCs w:val="24"/>
          </w:rPr>
          <w:t xml:space="preserve"> </w:t>
        </w:r>
      </w:ins>
      <w:ins w:id="454" w:author="Nick Maxwell" w:date="2025-04-01T13:56:00Z" w16du:dateUtc="2025-04-01T18:56:00Z">
        <w:r>
          <w:rPr>
            <w:rFonts w:ascii="Times New Roman" w:hAnsi="Times New Roman" w:cs="Times New Roman"/>
            <w:sz w:val="24"/>
            <w:szCs w:val="24"/>
          </w:rPr>
          <w:t xml:space="preserve">For each pair, </w:t>
        </w:r>
      </w:ins>
      <w:ins w:id="455" w:author="Nick Maxwell" w:date="2025-04-01T15:44:00Z" w16du:dateUtc="2025-04-01T20:44:00Z">
        <w:r w:rsidR="007D4FAD">
          <w:rPr>
            <w:rFonts w:ascii="Times New Roman" w:hAnsi="Times New Roman" w:cs="Times New Roman"/>
            <w:sz w:val="24"/>
            <w:szCs w:val="24"/>
          </w:rPr>
          <w:t>this group of</w:t>
        </w:r>
      </w:ins>
      <w:ins w:id="456" w:author="Nick Maxwell" w:date="2025-04-01T13:56:00Z" w16du:dateUtc="2025-04-01T18:56:00Z">
        <w:r>
          <w:rPr>
            <w:rFonts w:ascii="Times New Roman" w:hAnsi="Times New Roman" w:cs="Times New Roman"/>
            <w:sz w:val="24"/>
            <w:szCs w:val="24"/>
          </w:rPr>
          <w:t xml:space="preserve"> participants completed a Judgment of Associative Memory task (JAM</w:t>
        </w:r>
      </w:ins>
      <w:ins w:id="457" w:author="Nick Maxwell" w:date="2025-04-01T13:57:00Z" w16du:dateUtc="2025-04-01T18:57:00Z">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ins>
      <w:r w:rsidR="00183DF0">
        <w:rPr>
          <w:rFonts w:ascii="Times New Roman" w:hAnsi="Times New Roman" w:cs="Times New Roman"/>
          <w:sz w:val="24"/>
          <w:szCs w:val="24"/>
        </w:rPr>
        <w:t xml:space="preserve"> </w:t>
      </w:r>
      <w:ins w:id="458" w:author="Nick Maxwell" w:date="2025-04-01T13:57:00Z" w16du:dateUtc="2025-04-01T18:57:00Z">
        <w:r w:rsidR="008A2B41">
          <w:rPr>
            <w:rFonts w:ascii="Times New Roman" w:hAnsi="Times New Roman" w:cs="Times New Roman"/>
            <w:sz w:val="24"/>
            <w:szCs w:val="24"/>
          </w:rPr>
          <w:t xml:space="preserve">in which </w:t>
        </w:r>
      </w:ins>
      <w:ins w:id="459" w:author="Nick Maxwell" w:date="2025-04-01T15:44:00Z" w16du:dateUtc="2025-04-01T20:44:00Z">
        <w:r w:rsidR="007D4FAD">
          <w:rPr>
            <w:rFonts w:ascii="Times New Roman" w:hAnsi="Times New Roman" w:cs="Times New Roman"/>
            <w:sz w:val="24"/>
            <w:szCs w:val="24"/>
          </w:rPr>
          <w:t xml:space="preserve">they </w:t>
        </w:r>
      </w:ins>
      <w:ins w:id="460" w:author="Nick Maxwell" w:date="2025-04-01T13:57:00Z" w16du:dateUtc="2025-04-01T18:57:00Z">
        <w:r w:rsidR="008A2B41">
          <w:rPr>
            <w:rFonts w:ascii="Times New Roman" w:hAnsi="Times New Roman" w:cs="Times New Roman"/>
            <w:sz w:val="24"/>
            <w:szCs w:val="24"/>
          </w:rPr>
          <w:t>rate</w:t>
        </w:r>
      </w:ins>
      <w:ins w:id="461" w:author="Nick Maxwell" w:date="2025-04-01T15:44:00Z" w16du:dateUtc="2025-04-01T20:44:00Z">
        <w:r w:rsidR="007D4FAD">
          <w:rPr>
            <w:rFonts w:ascii="Times New Roman" w:hAnsi="Times New Roman" w:cs="Times New Roman"/>
            <w:sz w:val="24"/>
            <w:szCs w:val="24"/>
          </w:rPr>
          <w:t>d</w:t>
        </w:r>
      </w:ins>
      <w:ins w:id="462" w:author="Nick Maxwell" w:date="2025-04-01T13:57:00Z" w16du:dateUtc="2025-04-01T18:57:00Z">
        <w:r w:rsidR="008A2B41">
          <w:rPr>
            <w:rFonts w:ascii="Times New Roman" w:hAnsi="Times New Roman" w:cs="Times New Roman"/>
            <w:sz w:val="24"/>
            <w:szCs w:val="24"/>
          </w:rPr>
          <w:t xml:space="preserve"> t</w:t>
        </w:r>
      </w:ins>
      <w:ins w:id="463" w:author="Nick Maxwell" w:date="2025-04-01T13:58:00Z" w16du:dateUtc="2025-04-01T18:58:00Z">
        <w:r w:rsidR="008A2B41">
          <w:rPr>
            <w:rFonts w:ascii="Times New Roman" w:hAnsi="Times New Roman" w:cs="Times New Roman"/>
            <w:sz w:val="24"/>
            <w:szCs w:val="24"/>
          </w:rPr>
          <w:t>he probability that a word pair’s target would be the first response to the cue</w:t>
        </w:r>
      </w:ins>
      <w:ins w:id="464" w:author="Nick Maxwell" w:date="2025-04-15T16:33:00Z" w16du:dateUtc="2025-04-15T21:33:00Z">
        <w:r w:rsidR="00862E33">
          <w:rPr>
            <w:rFonts w:ascii="Times New Roman" w:hAnsi="Times New Roman" w:cs="Times New Roman"/>
            <w:sz w:val="24"/>
            <w:szCs w:val="24"/>
          </w:rPr>
          <w:t>.</w:t>
        </w:r>
      </w:ins>
      <w:ins w:id="465" w:author="Nick Maxwell" w:date="2025-04-01T13:58:00Z" w16du:dateUtc="2025-04-01T18:58:00Z">
        <w:r w:rsidR="008A2B41">
          <w:rPr>
            <w:rFonts w:ascii="Times New Roman" w:hAnsi="Times New Roman" w:cs="Times New Roman"/>
            <w:sz w:val="24"/>
            <w:szCs w:val="24"/>
          </w:rPr>
          <w:t xml:space="preserve"> </w:t>
        </w:r>
      </w:ins>
      <w:ins w:id="466" w:author="Nick Maxwell" w:date="2025-04-15T16:33:00Z" w16du:dateUtc="2025-04-15T21:33:00Z">
        <w:r w:rsidR="00862E33">
          <w:rPr>
            <w:rFonts w:ascii="Times New Roman" w:hAnsi="Times New Roman" w:cs="Times New Roman"/>
            <w:sz w:val="24"/>
            <w:szCs w:val="24"/>
          </w:rPr>
          <w:t>R</w:t>
        </w:r>
      </w:ins>
      <w:ins w:id="467" w:author="Nick Maxwell" w:date="2025-04-01T13:58:00Z" w16du:dateUtc="2025-04-01T18:58:00Z">
        <w:r w:rsidR="008A2B41">
          <w:rPr>
            <w:rFonts w:ascii="Times New Roman" w:hAnsi="Times New Roman" w:cs="Times New Roman"/>
            <w:sz w:val="24"/>
            <w:szCs w:val="24"/>
          </w:rPr>
          <w:t xml:space="preserve">esponses </w:t>
        </w:r>
      </w:ins>
      <w:ins w:id="468" w:author="Nick Maxwell" w:date="2025-04-15T16:33:00Z" w16du:dateUtc="2025-04-15T21:33:00Z">
        <w:r w:rsidR="00862E33">
          <w:rPr>
            <w:rFonts w:ascii="Times New Roman" w:hAnsi="Times New Roman" w:cs="Times New Roman"/>
            <w:sz w:val="24"/>
            <w:szCs w:val="24"/>
          </w:rPr>
          <w:t>were</w:t>
        </w:r>
      </w:ins>
      <w:ins w:id="469" w:author="Nick Maxwell" w:date="2025-04-01T13:58:00Z" w16du:dateUtc="2025-04-01T18:58:00Z">
        <w:r w:rsidR="008A2B41">
          <w:rPr>
            <w:rFonts w:ascii="Times New Roman" w:hAnsi="Times New Roman" w:cs="Times New Roman"/>
            <w:sz w:val="24"/>
            <w:szCs w:val="24"/>
          </w:rPr>
          <w:t xml:space="preserve"> framed as the number of individuals out of 100 who would respond to the cue with the paired target</w:t>
        </w:r>
      </w:ins>
      <w:ins w:id="470" w:author="Nick Maxwell" w:date="2025-04-15T16:33:00Z" w16du:dateUtc="2025-04-15T21:33:00Z">
        <w:r w:rsidR="00862E33">
          <w:rPr>
            <w:rFonts w:ascii="Times New Roman" w:hAnsi="Times New Roman" w:cs="Times New Roman"/>
            <w:sz w:val="24"/>
            <w:szCs w:val="24"/>
          </w:rPr>
          <w:t>, with higher</w:t>
        </w:r>
      </w:ins>
      <w:ins w:id="471" w:author="Nick Maxwell" w:date="2025-04-01T14:04:00Z" w16du:dateUtc="2025-04-01T19:04:00Z">
        <w:r w:rsidR="00A233E4">
          <w:rPr>
            <w:rFonts w:ascii="Times New Roman" w:hAnsi="Times New Roman" w:cs="Times New Roman"/>
            <w:sz w:val="24"/>
            <w:szCs w:val="24"/>
          </w:rPr>
          <w:t xml:space="preserve"> JAMs indicat</w:t>
        </w:r>
      </w:ins>
      <w:ins w:id="472" w:author="Nick Maxwell" w:date="2025-04-15T16:33:00Z" w16du:dateUtc="2025-04-15T21:33:00Z">
        <w:r w:rsidR="00862E33">
          <w:rPr>
            <w:rFonts w:ascii="Times New Roman" w:hAnsi="Times New Roman" w:cs="Times New Roman"/>
            <w:sz w:val="24"/>
            <w:szCs w:val="24"/>
          </w:rPr>
          <w:t>ing a</w:t>
        </w:r>
      </w:ins>
      <w:ins w:id="473" w:author="Nick Maxwell" w:date="2025-04-01T14:04:00Z" w16du:dateUtc="2025-04-01T19:04:00Z">
        <w:r w:rsidR="00A233E4">
          <w:rPr>
            <w:rFonts w:ascii="Times New Roman" w:hAnsi="Times New Roman" w:cs="Times New Roman"/>
            <w:sz w:val="24"/>
            <w:szCs w:val="24"/>
          </w:rPr>
          <w:t xml:space="preserve"> greater </w:t>
        </w:r>
      </w:ins>
      <w:ins w:id="474" w:author="Nick Maxwell" w:date="2025-04-15T16:33:00Z" w16du:dateUtc="2025-04-15T21:33:00Z">
        <w:r w:rsidR="00862E33">
          <w:rPr>
            <w:rFonts w:ascii="Times New Roman" w:hAnsi="Times New Roman" w:cs="Times New Roman"/>
            <w:sz w:val="24"/>
            <w:szCs w:val="24"/>
          </w:rPr>
          <w:t xml:space="preserve">degree of </w:t>
        </w:r>
      </w:ins>
      <w:ins w:id="475" w:author="Nick Maxwell" w:date="2025-04-01T14:04:00Z" w16du:dateUtc="2025-04-01T19:04:00Z">
        <w:r w:rsidR="00A233E4">
          <w:rPr>
            <w:rFonts w:ascii="Times New Roman" w:hAnsi="Times New Roman" w:cs="Times New Roman"/>
            <w:sz w:val="24"/>
            <w:szCs w:val="24"/>
          </w:rPr>
          <w:t xml:space="preserve">perceived relatedness. </w:t>
        </w:r>
      </w:ins>
      <w:ins w:id="476" w:author="Nick Maxwell" w:date="2025-04-01T14:03:00Z" w16du:dateUtc="2025-04-01T19:03:00Z">
        <w:r w:rsidR="00A233E4">
          <w:rPr>
            <w:rFonts w:ascii="Times New Roman" w:hAnsi="Times New Roman" w:cs="Times New Roman"/>
            <w:sz w:val="24"/>
            <w:szCs w:val="24"/>
          </w:rPr>
          <w:t xml:space="preserve">Overall, forward pairs </w:t>
        </w:r>
      </w:ins>
      <w:ins w:id="477" w:author="Nick Maxwell" w:date="2025-04-01T14:04:00Z" w16du:dateUtc="2025-04-01T19:04:00Z">
        <w:r w:rsidR="00A233E4">
          <w:rPr>
            <w:rFonts w:ascii="Times New Roman" w:hAnsi="Times New Roman" w:cs="Times New Roman"/>
            <w:sz w:val="24"/>
            <w:szCs w:val="24"/>
          </w:rPr>
          <w:t>received the highest JAMs (</w:t>
        </w:r>
      </w:ins>
      <w:ins w:id="478" w:author="Nick Maxwell" w:date="2025-04-05T09:53:00Z" w16du:dateUtc="2025-04-05T14:53:00Z">
        <w:r w:rsidR="00AA585B">
          <w:rPr>
            <w:rFonts w:ascii="Times New Roman" w:hAnsi="Times New Roman" w:cs="Times New Roman"/>
            <w:sz w:val="24"/>
            <w:szCs w:val="24"/>
          </w:rPr>
          <w:t>74.81</w:t>
        </w:r>
      </w:ins>
      <w:ins w:id="479" w:author="Nick Maxwell" w:date="2025-04-01T14:04:00Z" w16du:dateUtc="2025-04-01T19:04:00Z">
        <w:r w:rsidR="00A233E4">
          <w:rPr>
            <w:rFonts w:ascii="Times New Roman" w:hAnsi="Times New Roman" w:cs="Times New Roman"/>
            <w:sz w:val="24"/>
            <w:szCs w:val="24"/>
          </w:rPr>
          <w:t xml:space="preserve">), followed by </w:t>
        </w:r>
      </w:ins>
      <w:ins w:id="480" w:author="Nick Maxwell" w:date="2025-04-01T14:05:00Z" w16du:dateUtc="2025-04-01T19:05:00Z">
        <w:r w:rsidR="00A233E4">
          <w:rPr>
            <w:rFonts w:ascii="Times New Roman" w:hAnsi="Times New Roman" w:cs="Times New Roman"/>
            <w:sz w:val="24"/>
            <w:szCs w:val="24"/>
          </w:rPr>
          <w:t>double-mediated pairs (</w:t>
        </w:r>
      </w:ins>
      <w:ins w:id="481" w:author="Nick Maxwell" w:date="2025-04-05T09:54:00Z" w16du:dateUtc="2025-04-05T14:54:00Z">
        <w:r w:rsidR="00AA585B">
          <w:rPr>
            <w:rFonts w:ascii="Times New Roman" w:hAnsi="Times New Roman" w:cs="Times New Roman"/>
            <w:sz w:val="24"/>
            <w:szCs w:val="24"/>
          </w:rPr>
          <w:t>22.22</w:t>
        </w:r>
      </w:ins>
      <w:ins w:id="482" w:author="Nick Maxwell" w:date="2025-04-01T14:05:00Z" w16du:dateUtc="2025-04-01T19:05:00Z">
        <w:r w:rsidR="00A233E4">
          <w:rPr>
            <w:rFonts w:ascii="Times New Roman" w:hAnsi="Times New Roman" w:cs="Times New Roman"/>
            <w:sz w:val="24"/>
            <w:szCs w:val="24"/>
          </w:rPr>
          <w:t>), and unrelated pairs (</w:t>
        </w:r>
      </w:ins>
      <w:ins w:id="483" w:author="Nick Maxwell" w:date="2025-04-05T09:54:00Z" w16du:dateUtc="2025-04-05T14:54:00Z">
        <w:r w:rsidR="00AA585B">
          <w:rPr>
            <w:rFonts w:ascii="Times New Roman" w:hAnsi="Times New Roman" w:cs="Times New Roman"/>
            <w:sz w:val="24"/>
            <w:szCs w:val="24"/>
          </w:rPr>
          <w:t>18.67</w:t>
        </w:r>
      </w:ins>
      <w:ins w:id="484" w:author="Nick Maxwell" w:date="2025-04-01T14:05:00Z" w16du:dateUtc="2025-04-01T19:05:00Z">
        <w:r w:rsidR="00A233E4">
          <w:rPr>
            <w:rFonts w:ascii="Times New Roman" w:hAnsi="Times New Roman" w:cs="Times New Roman"/>
            <w:sz w:val="24"/>
            <w:szCs w:val="24"/>
          </w:rPr>
          <w:t>)</w:t>
        </w:r>
      </w:ins>
      <w:ins w:id="485" w:author="Nick Maxwell" w:date="2025-04-05T09:54:00Z" w16du:dateUtc="2025-04-05T14:54:00Z">
        <w:r w:rsidR="00AA585B">
          <w:rPr>
            <w:rFonts w:ascii="Times New Roman" w:hAnsi="Times New Roman" w:cs="Times New Roman"/>
            <w:sz w:val="24"/>
            <w:szCs w:val="24"/>
          </w:rPr>
          <w:t>. Importantly, JAMs did not significantly differ between double-</w:t>
        </w:r>
      </w:ins>
      <w:ins w:id="486" w:author="Nick Maxwell" w:date="2025-04-05T09:55:00Z" w16du:dateUtc="2025-04-05T14:55:00Z">
        <w:r w:rsidR="00AA585B">
          <w:rPr>
            <w:rFonts w:ascii="Times New Roman" w:hAnsi="Times New Roman" w:cs="Times New Roman"/>
            <w:sz w:val="24"/>
            <w:szCs w:val="24"/>
          </w:rPr>
          <w:t>mediated</w:t>
        </w:r>
      </w:ins>
      <w:ins w:id="487" w:author="Nick Maxwell" w:date="2025-04-05T09:54:00Z" w16du:dateUtc="2025-04-05T14:54:00Z">
        <w:r w:rsidR="00AA585B">
          <w:rPr>
            <w:rFonts w:ascii="Times New Roman" w:hAnsi="Times New Roman" w:cs="Times New Roman"/>
            <w:sz w:val="24"/>
            <w:szCs w:val="24"/>
          </w:rPr>
          <w:t xml:space="preserve"> and unrelated pairs</w:t>
        </w:r>
      </w:ins>
      <w:ins w:id="488" w:author="Nick Maxwell" w:date="2025-04-05T09:55:00Z" w16du:dateUtc="2025-04-05T14:55:00Z">
        <w:r w:rsidR="00AA585B">
          <w:rPr>
            <w:rFonts w:ascii="Times New Roman" w:hAnsi="Times New Roman" w:cs="Times New Roman"/>
            <w:sz w:val="24"/>
            <w:szCs w:val="24"/>
          </w:rPr>
          <w:t xml:space="preserve"> (</w:t>
        </w:r>
        <w:r w:rsidR="00AA585B" w:rsidRPr="00AA585B">
          <w:rPr>
            <w:rFonts w:ascii="Times New Roman" w:hAnsi="Times New Roman" w:cs="Times New Roman"/>
            <w:i/>
            <w:iCs/>
            <w:sz w:val="24"/>
            <w:szCs w:val="24"/>
            <w:rPrChange w:id="489" w:author="Nick Maxwell" w:date="2025-04-05T09:55:00Z" w16du:dateUtc="2025-04-05T14:55:00Z">
              <w:rPr>
                <w:rFonts w:ascii="Times New Roman" w:hAnsi="Times New Roman" w:cs="Times New Roman"/>
                <w:sz w:val="24"/>
                <w:szCs w:val="24"/>
              </w:rPr>
            </w:rPrChange>
          </w:rPr>
          <w:t>t</w:t>
        </w:r>
        <w:r w:rsidR="00AA585B">
          <w:rPr>
            <w:rFonts w:ascii="Times New Roman" w:hAnsi="Times New Roman" w:cs="Times New Roman"/>
            <w:sz w:val="24"/>
            <w:szCs w:val="24"/>
          </w:rPr>
          <w:t xml:space="preserve"> &lt; 1, </w:t>
        </w:r>
        <w:r w:rsidR="00AA585B" w:rsidRPr="00AA585B">
          <w:rPr>
            <w:rFonts w:ascii="Times New Roman" w:hAnsi="Times New Roman" w:cs="Times New Roman"/>
            <w:i/>
            <w:iCs/>
            <w:sz w:val="24"/>
            <w:szCs w:val="24"/>
            <w:rPrChange w:id="490" w:author="Nick Maxwell" w:date="2025-04-05T09:55:00Z" w16du:dateUtc="2025-04-05T14:55:00Z">
              <w:rPr>
                <w:rFonts w:ascii="Times New Roman" w:hAnsi="Times New Roman" w:cs="Times New Roman"/>
                <w:sz w:val="24"/>
                <w:szCs w:val="24"/>
              </w:rPr>
            </w:rPrChange>
          </w:rPr>
          <w:t>p</w:t>
        </w:r>
        <w:r w:rsidR="00AA585B">
          <w:rPr>
            <w:rFonts w:ascii="Times New Roman" w:hAnsi="Times New Roman" w:cs="Times New Roman"/>
            <w:sz w:val="24"/>
            <w:szCs w:val="24"/>
          </w:rPr>
          <w:t xml:space="preserve"> = .34), </w:t>
        </w:r>
      </w:ins>
      <w:ins w:id="491" w:author="Nick Maxwell" w:date="2025-04-01T14:07:00Z" w16du:dateUtc="2025-04-01T19:07:00Z">
        <w:r w:rsidR="00B63AC5">
          <w:rPr>
            <w:rFonts w:ascii="Times New Roman" w:hAnsi="Times New Roman" w:cs="Times New Roman"/>
            <w:sz w:val="24"/>
            <w:szCs w:val="24"/>
          </w:rPr>
          <w:t>suggest</w:t>
        </w:r>
      </w:ins>
      <w:ins w:id="492" w:author="Nick Maxwell" w:date="2025-04-05T09:56:00Z" w16du:dateUtc="2025-04-05T14:56:00Z">
        <w:r w:rsidR="00AA585B">
          <w:rPr>
            <w:rFonts w:ascii="Times New Roman" w:hAnsi="Times New Roman" w:cs="Times New Roman"/>
            <w:sz w:val="24"/>
            <w:szCs w:val="24"/>
          </w:rPr>
          <w:t>ing</w:t>
        </w:r>
      </w:ins>
      <w:ins w:id="493" w:author="Nick Maxwell" w:date="2025-04-01T14:07:00Z" w16du:dateUtc="2025-04-01T19:07:00Z">
        <w:r w:rsidR="00B63AC5">
          <w:rPr>
            <w:rFonts w:ascii="Times New Roman" w:hAnsi="Times New Roman" w:cs="Times New Roman"/>
            <w:sz w:val="24"/>
            <w:szCs w:val="24"/>
          </w:rPr>
          <w:t xml:space="preserve"> that participants </w:t>
        </w:r>
      </w:ins>
      <w:ins w:id="494" w:author="Nick Maxwell" w:date="2025-04-05T09:56:00Z" w16du:dateUtc="2025-04-05T14:56:00Z">
        <w:r w:rsidR="00AA585B">
          <w:rPr>
            <w:rFonts w:ascii="Times New Roman" w:hAnsi="Times New Roman" w:cs="Times New Roman"/>
            <w:sz w:val="24"/>
            <w:szCs w:val="24"/>
          </w:rPr>
          <w:t xml:space="preserve">perceived double-mediated </w:t>
        </w:r>
      </w:ins>
      <w:ins w:id="495" w:author="Nick Maxwell" w:date="2025-04-15T16:33:00Z" w16du:dateUtc="2025-04-15T21:33:00Z">
        <w:r w:rsidR="00862E33">
          <w:rPr>
            <w:rFonts w:ascii="Times New Roman" w:hAnsi="Times New Roman" w:cs="Times New Roman"/>
            <w:sz w:val="24"/>
            <w:szCs w:val="24"/>
          </w:rPr>
          <w:t xml:space="preserve">and unrelated </w:t>
        </w:r>
      </w:ins>
      <w:ins w:id="496" w:author="Nick Maxwell" w:date="2025-04-05T09:56:00Z" w16du:dateUtc="2025-04-05T14:56:00Z">
        <w:r w:rsidR="00AA585B">
          <w:rPr>
            <w:rFonts w:ascii="Times New Roman" w:hAnsi="Times New Roman" w:cs="Times New Roman"/>
            <w:sz w:val="24"/>
            <w:szCs w:val="24"/>
          </w:rPr>
          <w:t xml:space="preserve">pairs as being </w:t>
        </w:r>
      </w:ins>
      <w:ins w:id="497" w:author="Nick Maxwell" w:date="2025-04-15T16:33:00Z" w16du:dateUtc="2025-04-15T21:33:00Z">
        <w:r w:rsidR="00862E33">
          <w:rPr>
            <w:rFonts w:ascii="Times New Roman" w:hAnsi="Times New Roman" w:cs="Times New Roman"/>
            <w:sz w:val="24"/>
            <w:szCs w:val="24"/>
          </w:rPr>
          <w:t>indisting</w:t>
        </w:r>
      </w:ins>
      <w:ins w:id="498" w:author="Nick Maxwell" w:date="2025-04-15T16:34:00Z" w16du:dateUtc="2025-04-15T21:34:00Z">
        <w:r w:rsidR="00862E33">
          <w:rPr>
            <w:rFonts w:ascii="Times New Roman" w:hAnsi="Times New Roman" w:cs="Times New Roman"/>
            <w:sz w:val="24"/>
            <w:szCs w:val="24"/>
          </w:rPr>
          <w:t>uishable at encoding.</w:t>
        </w:r>
      </w:ins>
      <w:moveFromRangeStart w:id="499" w:author="Nick Maxwell" w:date="2025-04-01T14:09:00Z" w:name="move194408966"/>
      <w:moveFrom w:id="500" w:author="Nick Maxwell" w:date="2025-04-01T14:09:00Z" w16du:dateUtc="2025-04-01T19:09:00Z">
        <w:del w:id="501" w:author="Nick Maxwell" w:date="2025-04-15T16:33:00Z" w16du:dateUtc="2025-04-15T21:33:00Z">
          <w:r w:rsidR="00AA4849" w:rsidDel="00862E33">
            <w:rPr>
              <w:rFonts w:ascii="Times New Roman" w:hAnsi="Times New Roman" w:cs="Times New Roman"/>
              <w:sz w:val="24"/>
              <w:szCs w:val="24"/>
            </w:rPr>
            <w:delText xml:space="preserve">All other aspects of Experiment 2A were consistent with the previous experiments, and Experiment 2A followed the same general procedure. </w:delText>
          </w:r>
          <w:r w:rsidR="00472184" w:rsidDel="00862E33">
            <w:rPr>
              <w:rFonts w:ascii="Times New Roman" w:hAnsi="Times New Roman" w:cs="Times New Roman"/>
              <w:sz w:val="24"/>
              <w:szCs w:val="24"/>
            </w:rPr>
            <w:delText xml:space="preserve">The </w:delText>
          </w:r>
          <w:r w:rsidR="00AA4849" w:rsidDel="00862E33">
            <w:rPr>
              <w:rFonts w:ascii="Times New Roman" w:hAnsi="Times New Roman" w:cs="Times New Roman"/>
              <w:sz w:val="24"/>
              <w:szCs w:val="24"/>
            </w:rPr>
            <w:delText>experiment took approximately 30 minutes to complete.</w:delText>
          </w:r>
        </w:del>
      </w:moveFrom>
      <w:moveFromRangeEnd w:id="499"/>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776CFE83"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ins w:id="502" w:author="Nick Maxwell" w:date="2025-04-15T16:34:00Z" w16du:dateUtc="2025-04-15T21:34:00Z">
        <w:r w:rsidR="009E67AA">
          <w:rPr>
            <w:rFonts w:ascii="Times New Roman" w:hAnsi="Times New Roman" w:cs="Times New Roman"/>
            <w:sz w:val="24"/>
            <w:szCs w:val="24"/>
          </w:rPr>
          <w:t xml:space="preserve">our </w:t>
        </w:r>
      </w:ins>
      <w:r>
        <w:rPr>
          <w:rFonts w:ascii="Times New Roman" w:hAnsi="Times New Roman" w:cs="Times New Roman"/>
          <w:sz w:val="24"/>
          <w:szCs w:val="24"/>
        </w:rPr>
        <w:t xml:space="preserve">findings in Experiment 1B with </w:t>
      </w:r>
      <w:del w:id="503" w:author="Nick Maxwell" w:date="2025-04-15T16:36:00Z" w16du:dateUtc="2025-04-15T21:36:00Z">
        <w:r w:rsidDel="00D238C3">
          <w:rPr>
            <w:rFonts w:ascii="Times New Roman" w:hAnsi="Times New Roman" w:cs="Times New Roman"/>
            <w:sz w:val="24"/>
            <w:szCs w:val="24"/>
          </w:rPr>
          <w:delText xml:space="preserve">single </w:delText>
        </w:r>
      </w:del>
      <w:r>
        <w:rPr>
          <w:rFonts w:ascii="Times New Roman" w:hAnsi="Times New Roman" w:cs="Times New Roman"/>
          <w:sz w:val="24"/>
          <w:szCs w:val="24"/>
        </w:rPr>
        <w:t>backward</w:t>
      </w:r>
      <w:ins w:id="504" w:author="Nick Maxwell" w:date="2025-04-15T16:36:00Z" w16du:dateUtc="2025-04-15T21:36:00Z">
        <w:r w:rsidR="00D238C3">
          <w:rPr>
            <w:rFonts w:ascii="Times New Roman" w:hAnsi="Times New Roman" w:cs="Times New Roman"/>
            <w:sz w:val="24"/>
            <w:szCs w:val="24"/>
          </w:rPr>
          <w:t xml:space="preserve"> s</w:t>
        </w:r>
      </w:ins>
      <w:ins w:id="505" w:author="Nick Maxwell" w:date="2025-04-15T16:37:00Z" w16du:dateUtc="2025-04-15T21:37:00Z">
        <w:r w:rsidR="00D238C3">
          <w:rPr>
            <w:rFonts w:ascii="Times New Roman" w:hAnsi="Times New Roman" w:cs="Times New Roman"/>
            <w:sz w:val="24"/>
            <w:szCs w:val="24"/>
          </w:rPr>
          <w:t>ingle-</w:t>
        </w:r>
      </w:ins>
      <w:del w:id="506" w:author="Nick Maxwell" w:date="2025-04-15T16:36:00Z" w16du:dateUtc="2025-04-15T21:36:00Z">
        <w:r w:rsidR="00783CDD" w:rsidDel="00D238C3">
          <w:rPr>
            <w:rFonts w:ascii="Times New Roman" w:hAnsi="Times New Roman" w:cs="Times New Roman"/>
            <w:sz w:val="24"/>
            <w:szCs w:val="24"/>
          </w:rPr>
          <w:delText xml:space="preserve"> </w:delText>
        </w:r>
      </w:del>
      <w:r>
        <w:rPr>
          <w:rFonts w:ascii="Times New Roman" w:hAnsi="Times New Roman" w:cs="Times New Roman"/>
          <w:sz w:val="24"/>
          <w:szCs w:val="24"/>
        </w:rPr>
        <w:t xml:space="preserve">mediated pairs, we anticipated that JOL reactivity would </w:t>
      </w:r>
      <w:r>
        <w:rPr>
          <w:rFonts w:ascii="Times New Roman" w:hAnsi="Times New Roman" w:cs="Times New Roman"/>
          <w:sz w:val="24"/>
          <w:szCs w:val="24"/>
        </w:rPr>
        <w:lastRenderedPageBreak/>
        <w:t>extend to backward double-mediated pairs, given the indirect, underlying relation between cue and target. Thus</w:t>
      </w:r>
      <w:ins w:id="507" w:author="Nick Maxwell" w:date="2025-04-15T16:37:00Z" w16du:dateUtc="2025-04-15T21:37:00Z">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ins>
      <w:del w:id="508" w:author="Nick Maxwell" w:date="2025-04-15T16:37:00Z" w16du:dateUtc="2025-04-15T21:37:00Z">
        <w:r w:rsidDel="00D238C3">
          <w:rPr>
            <w:rFonts w:ascii="Times New Roman" w:hAnsi="Times New Roman" w:cs="Times New Roman"/>
            <w:sz w:val="24"/>
            <w:szCs w:val="24"/>
          </w:rPr>
          <w:delText xml:space="preserve"> our reactivity predictions were based on a relational encoding account of JOL reactivity. </w:delText>
        </w:r>
      </w:del>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6D1766F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w:t>
      </w:r>
      <w:r w:rsidR="00101392">
        <w:rPr>
          <w:rFonts w:ascii="Times New Roman" w:hAnsi="Times New Roman" w:cs="Times New Roman"/>
          <w:sz w:val="24"/>
          <w:szCs w:val="24"/>
        </w:rPr>
        <w:lastRenderedPageBreak/>
        <w:t xml:space="preserve">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del w:id="509" w:author="Nick Maxwell" w:date="2025-04-15T16:38:00Z" w16du:dateUtc="2025-04-15T21:38:00Z">
        <w:r w:rsidR="00101392" w:rsidDel="00A871C6">
          <w:rPr>
            <w:rFonts w:ascii="Times New Roman" w:hAnsi="Times New Roman" w:cs="Times New Roman"/>
            <w:sz w:val="24"/>
            <w:szCs w:val="24"/>
          </w:rPr>
          <w:delText xml:space="preserve">In doing so, </w:delText>
        </w:r>
        <w:r w:rsidDel="00A871C6">
          <w:rPr>
            <w:rFonts w:ascii="Times New Roman" w:hAnsi="Times New Roman" w:cs="Times New Roman"/>
            <w:sz w:val="24"/>
            <w:szCs w:val="24"/>
          </w:rPr>
          <w:delText>this</w:delText>
        </w:r>
      </w:del>
      <w:ins w:id="510" w:author="Nick Maxwell" w:date="2025-04-15T16:38:00Z" w16du:dateUtc="2025-04-15T21:38:00Z">
        <w:r w:rsidR="00A871C6">
          <w:rPr>
            <w:rFonts w:ascii="Times New Roman" w:hAnsi="Times New Roman" w:cs="Times New Roman"/>
            <w:sz w:val="24"/>
            <w:szCs w:val="24"/>
          </w:rPr>
          <w:t>This</w:t>
        </w:r>
      </w:ins>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ins w:id="511" w:author="Nick Maxwell" w:date="2025-04-15T16:39:00Z" w16du:dateUtc="2025-04-15T21:39:00Z">
        <w:r w:rsidR="006061D5" w:rsidRPr="006061D5">
          <w:rPr>
            <w:rFonts w:ascii="Times New Roman" w:hAnsi="Times New Roman" w:cs="Times New Roman"/>
            <w:i/>
            <w:iCs/>
            <w:sz w:val="24"/>
            <w:szCs w:val="24"/>
            <w:rPrChange w:id="512" w:author="Nick Maxwell" w:date="2025-04-15T16:40:00Z" w16du:dateUtc="2025-04-15T21:40:00Z">
              <w:rPr>
                <w:rFonts w:ascii="Times New Roman" w:hAnsi="Times New Roman" w:cs="Times New Roman"/>
                <w:sz w:val="24"/>
                <w:szCs w:val="24"/>
              </w:rPr>
            </w:rPrChange>
          </w:rPr>
          <w:t xml:space="preserve">backward </w:t>
        </w:r>
      </w:ins>
      <w:ins w:id="513" w:author="Nick Maxwell" w:date="2025-04-15T16:40:00Z" w16du:dateUtc="2025-04-15T21:40:00Z">
        <w:r w:rsidR="006061D5" w:rsidRPr="006061D5">
          <w:rPr>
            <w:rFonts w:ascii="Times New Roman" w:hAnsi="Times New Roman" w:cs="Times New Roman"/>
            <w:i/>
            <w:iCs/>
            <w:sz w:val="24"/>
            <w:szCs w:val="24"/>
            <w:rPrChange w:id="514" w:author="Nick Maxwell" w:date="2025-04-15T16:40:00Z" w16du:dateUtc="2025-04-15T21:40:00Z">
              <w:rPr>
                <w:rFonts w:ascii="Times New Roman" w:hAnsi="Times New Roman" w:cs="Times New Roman"/>
                <w:sz w:val="24"/>
                <w:szCs w:val="24"/>
              </w:rPr>
            </w:rPrChange>
          </w:rPr>
          <w:t>associative strength</w:t>
        </w:r>
        <w:r w:rsidR="006061D5">
          <w:rPr>
            <w:rFonts w:ascii="Times New Roman" w:hAnsi="Times New Roman" w:cs="Times New Roman"/>
            <w:sz w:val="24"/>
            <w:szCs w:val="24"/>
          </w:rPr>
          <w:t xml:space="preserve"> (BAS) </w:t>
        </w:r>
      </w:ins>
      <w:del w:id="515" w:author="Nick Maxwell" w:date="2025-04-15T16:39:00Z" w16du:dateUtc="2025-04-15T21:39:00Z">
        <w:r w:rsidR="00DA5C08" w:rsidDel="006061D5">
          <w:rPr>
            <w:rFonts w:ascii="Times New Roman" w:hAnsi="Times New Roman" w:cs="Times New Roman"/>
            <w:sz w:val="24"/>
            <w:szCs w:val="24"/>
          </w:rPr>
          <w:delText xml:space="preserve">FAS </w:delText>
        </w:r>
      </w:del>
      <w:r w:rsidR="00DA5C08">
        <w:rPr>
          <w:rFonts w:ascii="Times New Roman" w:hAnsi="Times New Roman" w:cs="Times New Roman"/>
          <w:sz w:val="24"/>
          <w:szCs w:val="24"/>
        </w:rPr>
        <w:t xml:space="preserve">responses to the cue, and all second mediators were low </w:t>
      </w:r>
      <w:ins w:id="516" w:author="Nick Maxwell" w:date="2025-04-15T16:39:00Z" w16du:dateUtc="2025-04-15T21:39:00Z">
        <w:r w:rsidR="006061D5">
          <w:rPr>
            <w:rFonts w:ascii="Times New Roman" w:hAnsi="Times New Roman" w:cs="Times New Roman"/>
            <w:sz w:val="24"/>
            <w:szCs w:val="24"/>
          </w:rPr>
          <w:t>B</w:t>
        </w:r>
      </w:ins>
      <w:del w:id="517" w:author="Nick Maxwell" w:date="2025-04-15T16:39:00Z" w16du:dateUtc="2025-04-15T21:39:00Z">
        <w:r w:rsidR="00DA5C08" w:rsidDel="006061D5">
          <w:rPr>
            <w:rFonts w:ascii="Times New Roman" w:hAnsi="Times New Roman" w:cs="Times New Roman"/>
            <w:sz w:val="24"/>
            <w:szCs w:val="24"/>
          </w:rPr>
          <w:delText>F</w:delText>
        </w:r>
      </w:del>
      <w:r w:rsidR="00DA5C08">
        <w:rPr>
          <w:rFonts w:ascii="Times New Roman" w:hAnsi="Times New Roman" w:cs="Times New Roman"/>
          <w:sz w:val="24"/>
          <w:szCs w:val="24"/>
        </w:rPr>
        <w:t xml:space="preserve">AS responses to the first. </w:t>
      </w:r>
      <w:del w:id="518" w:author="Nick Maxwell" w:date="2025-04-15T16:40:00Z" w16du:dateUtc="2025-04-15T21:40:00Z">
        <w:r w:rsidR="00DA5C08" w:rsidDel="006061D5">
          <w:rPr>
            <w:rFonts w:ascii="Times New Roman" w:hAnsi="Times New Roman" w:cs="Times New Roman"/>
            <w:sz w:val="24"/>
            <w:szCs w:val="24"/>
          </w:rPr>
          <w:delText>As such, t</w:delText>
        </w:r>
      </w:del>
      <w:ins w:id="519" w:author="Nick Maxwell" w:date="2025-04-15T16:40:00Z" w16du:dateUtc="2025-04-15T21:40:00Z">
        <w:r w:rsidR="006061D5">
          <w:rPr>
            <w:rFonts w:ascii="Times New Roman" w:hAnsi="Times New Roman" w:cs="Times New Roman"/>
            <w:sz w:val="24"/>
            <w:szCs w:val="24"/>
          </w:rPr>
          <w:t>T</w:t>
        </w:r>
      </w:ins>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ins w:id="520" w:author="Nick Maxwell" w:date="2025-04-15T16:40:00Z" w16du:dateUtc="2025-04-15T21:40:00Z">
        <w:r w:rsidR="006061D5">
          <w:rPr>
            <w:rFonts w:ascii="Times New Roman" w:hAnsi="Times New Roman" w:cs="Times New Roman"/>
            <w:sz w:val="24"/>
            <w:szCs w:val="24"/>
          </w:rPr>
          <w:t xml:space="preserve">backward double-mediated pairs provide a situation in which </w:t>
        </w:r>
      </w:ins>
      <w:ins w:id="521" w:author="Nick Maxwell" w:date="2025-04-15T16:41:00Z" w16du:dateUtc="2025-04-15T21:41:00Z">
        <w:r w:rsidR="006061D5">
          <w:rPr>
            <w:rFonts w:ascii="Times New Roman" w:hAnsi="Times New Roman" w:cs="Times New Roman"/>
            <w:sz w:val="24"/>
            <w:szCs w:val="24"/>
          </w:rPr>
          <w:t>the cue and target are indirectly linked through mediators</w:t>
        </w:r>
      </w:ins>
      <w:del w:id="522" w:author="Nick Maxwell" w:date="2025-04-15T16:40:00Z" w16du:dateUtc="2025-04-15T21:40:00Z">
        <w:r w:rsidR="00DA5C08" w:rsidDel="006061D5">
          <w:rPr>
            <w:rFonts w:ascii="Times New Roman" w:hAnsi="Times New Roman" w:cs="Times New Roman"/>
            <w:sz w:val="24"/>
            <w:szCs w:val="24"/>
          </w:rPr>
          <w:delText>this resulted in a pair type in which unrelated items were indirectly linked,</w:delText>
        </w:r>
      </w:del>
      <w:r w:rsidR="00DA5C08">
        <w:rPr>
          <w:rFonts w:ascii="Times New Roman" w:hAnsi="Times New Roman" w:cs="Times New Roman"/>
          <w:sz w:val="24"/>
          <w:szCs w:val="24"/>
        </w:rPr>
        <w:t xml:space="preserve"> but the </w:t>
      </w:r>
      <w:ins w:id="523" w:author="Nick Maxwell" w:date="2025-04-15T16:41:00Z" w16du:dateUtc="2025-04-15T21:41:00Z">
        <w:r w:rsidR="006061D5">
          <w:rPr>
            <w:rFonts w:ascii="Times New Roman" w:hAnsi="Times New Roman" w:cs="Times New Roman"/>
            <w:sz w:val="24"/>
            <w:szCs w:val="24"/>
          </w:rPr>
          <w:t xml:space="preserve">mediating </w:t>
        </w:r>
      </w:ins>
      <w:r w:rsidR="00DA5C08">
        <w:rPr>
          <w:rFonts w:ascii="Times New Roman" w:hAnsi="Times New Roman" w:cs="Times New Roman"/>
          <w:sz w:val="24"/>
          <w:szCs w:val="24"/>
        </w:rPr>
        <w:t xml:space="preserve">links </w:t>
      </w:r>
      <w:del w:id="524" w:author="Nick Maxwell" w:date="2025-04-15T16:41:00Z" w16du:dateUtc="2025-04-15T21:41:00Z">
        <w:r w:rsidR="00DA5C08" w:rsidDel="006061D5">
          <w:rPr>
            <w:rFonts w:ascii="Times New Roman" w:hAnsi="Times New Roman" w:cs="Times New Roman"/>
            <w:sz w:val="24"/>
            <w:szCs w:val="24"/>
          </w:rPr>
          <w:delText xml:space="preserve">between concepts were </w:delText>
        </w:r>
      </w:del>
      <w:ins w:id="525" w:author="Nick Maxwell" w:date="2025-04-15T16:41:00Z" w16du:dateUtc="2025-04-15T21:41:00Z">
        <w:r w:rsidR="006061D5">
          <w:rPr>
            <w:rFonts w:ascii="Times New Roman" w:hAnsi="Times New Roman" w:cs="Times New Roman"/>
            <w:sz w:val="24"/>
            <w:szCs w:val="24"/>
          </w:rPr>
          <w:t xml:space="preserve">are </w:t>
        </w:r>
      </w:ins>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234BDB88"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ins w:id="526" w:author="Nick Maxwell" w:date="2025-04-15T16:41:00Z" w16du:dateUtc="2025-04-15T21:41:00Z">
        <w:r w:rsidR="00434C9E">
          <w:rPr>
            <w:rFonts w:ascii="Times New Roman" w:hAnsi="Times New Roman" w:cs="Times New Roman"/>
            <w:sz w:val="24"/>
            <w:szCs w:val="24"/>
          </w:rPr>
          <w:t>,</w:t>
        </w:r>
      </w:ins>
      <w:ins w:id="527" w:author="Nick Maxwell" w:date="2025-04-15T16:46:00Z" w16du:dateUtc="2025-04-15T21:46:00Z">
        <w:r w:rsidR="00C840DC">
          <w:rPr>
            <w:rFonts w:ascii="Times New Roman" w:hAnsi="Times New Roman" w:cs="Times New Roman"/>
            <w:sz w:val="24"/>
            <w:szCs w:val="24"/>
          </w:rPr>
          <w:t xml:space="preserve"> and</w:t>
        </w:r>
      </w:ins>
      <w:ins w:id="528" w:author="Nick Maxwell" w:date="2025-04-15T16:41:00Z" w16du:dateUtc="2025-04-15T21:41:00Z">
        <w:r w:rsidR="00434C9E">
          <w:rPr>
            <w:rFonts w:ascii="Times New Roman" w:hAnsi="Times New Roman" w:cs="Times New Roman"/>
            <w:sz w:val="24"/>
            <w:szCs w:val="24"/>
          </w:rPr>
          <w:t xml:space="preserve"> </w:t>
        </w:r>
      </w:ins>
      <w:ins w:id="529" w:author="Nick Maxwell" w:date="2025-04-15T16:45:00Z" w16du:dateUtc="2025-04-15T21:45:00Z">
        <w:r w:rsidR="00AE1180">
          <w:rPr>
            <w:rFonts w:ascii="Times New Roman" w:hAnsi="Times New Roman" w:cs="Times New Roman"/>
            <w:sz w:val="24"/>
            <w:szCs w:val="24"/>
          </w:rPr>
          <w:t xml:space="preserve">mean </w:t>
        </w:r>
      </w:ins>
      <w:ins w:id="530" w:author="Nick Maxwell" w:date="2025-04-15T16:41:00Z" w16du:dateUtc="2025-04-15T21:41:00Z">
        <w:r w:rsidR="00434C9E">
          <w:rPr>
            <w:rFonts w:ascii="Times New Roman" w:hAnsi="Times New Roman" w:cs="Times New Roman"/>
            <w:sz w:val="24"/>
            <w:szCs w:val="24"/>
          </w:rPr>
          <w:t>encoding latencies are available in Appendix Table A4</w:t>
        </w:r>
      </w:ins>
      <w:ins w:id="531" w:author="Nick Maxwell" w:date="2025-04-15T16:46:00Z" w16du:dateUtc="2025-04-15T21:46:00Z">
        <w:r w:rsidR="00C840DC">
          <w:rPr>
            <w:rFonts w:ascii="Times New Roman" w:hAnsi="Times New Roman" w:cs="Times New Roman"/>
            <w:sz w:val="24"/>
            <w:szCs w:val="24"/>
          </w:rPr>
          <w:t>.</w:t>
        </w:r>
      </w:ins>
      <w:del w:id="532" w:author="Nick Maxwell" w:date="2025-04-15T16:45:00Z" w16du:dateUtc="2025-04-15T21:45:00Z">
        <w:r w:rsidR="00532050" w:rsidDel="00AE1180">
          <w:rPr>
            <w:rFonts w:ascii="Times New Roman" w:hAnsi="Times New Roman" w:cs="Times New Roman"/>
            <w:sz w:val="24"/>
            <w:szCs w:val="24"/>
          </w:rPr>
          <w:delText xml:space="preserve">. </w:delText>
        </w:r>
      </w:del>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69987407"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tested for changes in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xml:space="preserve">), and unrelated pairs </w:t>
      </w:r>
      <w:r w:rsidRPr="00532050">
        <w:rPr>
          <w:rFonts w:ascii="Times New Roman" w:hAnsi="Times New Roman" w:cs="Times New Roman"/>
          <w:sz w:val="24"/>
          <w:szCs w:val="24"/>
        </w:rPr>
        <w:lastRenderedPageBreak/>
        <w:t>(</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0901C339"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A659B">
        <w:rPr>
          <w:rFonts w:ascii="Times New Roman" w:hAnsi="Times New Roman" w:cs="Times New Roman"/>
          <w:sz w:val="24"/>
          <w:szCs w:val="24"/>
        </w:rPr>
        <w:t xml:space="preserve">consistent with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28D349A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The same ANOVA 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r w:rsidR="006A659B">
        <w:rPr>
          <w:rFonts w:ascii="Times New Roman" w:hAnsi="Times New Roman" w:cs="Times New Roman"/>
          <w:sz w:val="24"/>
          <w:szCs w:val="24"/>
        </w:rPr>
        <w:t>n</w:t>
      </w:r>
      <w:r w:rsidR="001C5C69">
        <w:rPr>
          <w:rFonts w:ascii="Times New Roman" w:hAnsi="Times New Roman" w:cs="Times New Roman"/>
          <w:sz w:val="24"/>
          <w:szCs w:val="24"/>
        </w:rPr>
        <w:t xml:space="preserve"> effect of Encoding Group, such that collapsed across pair types,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29BF27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w:t>
      </w:r>
      <w:r w:rsidR="00577611">
        <w:rPr>
          <w:rFonts w:ascii="Times New Roman" w:hAnsi="Times New Roman" w:cs="Times New Roman"/>
          <w:sz w:val="24"/>
          <w:szCs w:val="24"/>
        </w:rPr>
        <w:lastRenderedPageBreak/>
        <w:t xml:space="preserve">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039BAFF2"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del w:id="533" w:author="Nick Maxwell" w:date="2025-04-15T16:43:00Z" w16du:dateUtc="2025-04-15T21:43:00Z">
        <w:r w:rsidDel="00AE1180">
          <w:rPr>
            <w:rFonts w:ascii="Times New Roman" w:hAnsi="Times New Roman" w:cs="Times New Roman"/>
            <w:sz w:val="24"/>
            <w:szCs w:val="24"/>
          </w:rPr>
          <w:delText>support for a relational encoding account of JOL reactivity.</w:delText>
        </w:r>
      </w:del>
      <w:ins w:id="534" w:author="Nick Maxwell" w:date="2025-04-15T16:43:00Z" w16du:dateUtc="2025-04-15T21:43:00Z">
        <w:r w:rsidR="00AE1180">
          <w:rPr>
            <w:rFonts w:ascii="Times New Roman" w:hAnsi="Times New Roman" w:cs="Times New Roman"/>
            <w:sz w:val="24"/>
            <w:szCs w:val="24"/>
          </w:rPr>
          <w:t>suggest that JOLs encourage relational encoding.</w:t>
        </w:r>
      </w:ins>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ins w:id="535" w:author="Nick Maxwell" w:date="2025-04-15T16:44:00Z" w16du:dateUtc="2025-04-15T21:44:00Z">
        <w:r w:rsidR="00AE1180">
          <w:rPr>
            <w:rFonts w:ascii="Times New Roman" w:hAnsi="Times New Roman" w:cs="Times New Roman"/>
            <w:sz w:val="24"/>
            <w:szCs w:val="24"/>
          </w:rPr>
          <w:t xml:space="preserve"> (see Table </w:t>
        </w:r>
      </w:ins>
      <w:ins w:id="536" w:author="Nick Maxwell" w:date="2025-04-15T16:45:00Z" w16du:dateUtc="2025-04-15T21:45:00Z">
        <w:r w:rsidR="00AE1180">
          <w:rPr>
            <w:rFonts w:ascii="Times New Roman" w:hAnsi="Times New Roman" w:cs="Times New Roman"/>
            <w:sz w:val="24"/>
            <w:szCs w:val="24"/>
          </w:rPr>
          <w:t>A5</w:t>
        </w:r>
      </w:ins>
      <w:ins w:id="537" w:author="Nick Maxwell" w:date="2025-04-15T16:44:00Z" w16du:dateUtc="2025-04-15T21:44:00Z">
        <w:r w:rsidR="00AE1180">
          <w:rPr>
            <w:rFonts w:ascii="Times New Roman" w:hAnsi="Times New Roman" w:cs="Times New Roman"/>
            <w:sz w:val="24"/>
            <w:szCs w:val="24"/>
          </w:rPr>
          <w:t>)</w:t>
        </w:r>
      </w:ins>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r w:rsidR="006A659B">
        <w:rPr>
          <w:rFonts w:ascii="Times New Roman" w:hAnsi="Times New Roman" w:cs="Times New Roman"/>
          <w:sz w:val="24"/>
          <w:szCs w:val="24"/>
        </w:rPr>
        <w:t>pairs</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xml:space="preserve">, Experiments </w:t>
      </w:r>
      <w:r>
        <w:rPr>
          <w:rFonts w:ascii="Times New Roman" w:hAnsi="Times New Roman" w:cs="Times New Roman"/>
          <w:sz w:val="24"/>
          <w:szCs w:val="24"/>
        </w:rPr>
        <w:lastRenderedPageBreak/>
        <w:t>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713E05CC" w:rsidR="002548DF" w:rsidDel="00750B34" w:rsidRDefault="00E35FC4" w:rsidP="008A09F7">
      <w:pPr>
        <w:spacing w:after="0" w:line="480" w:lineRule="auto"/>
        <w:ind w:firstLine="720"/>
        <w:rPr>
          <w:del w:id="538" w:author="Nick Maxwell" w:date="2025-04-15T18:10:00Z" w16du:dateUtc="2025-04-15T23:10:00Z"/>
          <w:rFonts w:ascii="Times New Roman" w:hAnsi="Times New Roman" w:cs="Times New Roman"/>
          <w:sz w:val="24"/>
          <w:szCs w:val="24"/>
        </w:rPr>
      </w:pPr>
      <w:r>
        <w:rPr>
          <w:rFonts w:ascii="Times New Roman" w:hAnsi="Times New Roman" w:cs="Times New Roman"/>
          <w:sz w:val="24"/>
          <w:szCs w:val="24"/>
        </w:rPr>
        <w:t xml:space="preserve">The present study </w:t>
      </w:r>
      <w:del w:id="539" w:author="Nick Maxwell" w:date="2025-04-15T16:48:00Z" w16du:dateUtc="2025-04-15T21:48:00Z">
        <w:r w:rsidR="006A659B" w:rsidDel="00371815">
          <w:rPr>
            <w:rFonts w:ascii="Times New Roman" w:hAnsi="Times New Roman" w:cs="Times New Roman"/>
            <w:sz w:val="24"/>
            <w:szCs w:val="24"/>
          </w:rPr>
          <w:delText xml:space="preserve">was designed to further contrast </w:delText>
        </w:r>
        <w:r w:rsidDel="00371815">
          <w:rPr>
            <w:rFonts w:ascii="Times New Roman" w:hAnsi="Times New Roman" w:cs="Times New Roman"/>
            <w:sz w:val="24"/>
            <w:szCs w:val="24"/>
          </w:rPr>
          <w:delText>the cue-strengthening and relational encoding accounts of JOL reactivity on cue-target word pair</w:delText>
        </w:r>
      </w:del>
      <w:ins w:id="540" w:author="Nick Maxwell" w:date="2025-04-15T16:48:00Z" w16du:dateUtc="2025-04-15T21:48:00Z">
        <w:r w:rsidR="00371815">
          <w:rPr>
            <w:rFonts w:ascii="Times New Roman" w:hAnsi="Times New Roman" w:cs="Times New Roman"/>
            <w:sz w:val="24"/>
            <w:szCs w:val="24"/>
          </w:rPr>
          <w:t>tested whether positive JOL reactivity on related cue-target word refle</w:t>
        </w:r>
      </w:ins>
      <w:ins w:id="541" w:author="Nick Maxwell" w:date="2025-04-15T16:49:00Z" w16du:dateUtc="2025-04-15T21:49:00Z">
        <w:r w:rsidR="00371815">
          <w:rPr>
            <w:rFonts w:ascii="Times New Roman" w:hAnsi="Times New Roman" w:cs="Times New Roman"/>
            <w:sz w:val="24"/>
            <w:szCs w:val="24"/>
          </w:rPr>
          <w:t>cts a relational encoding process</w:t>
        </w:r>
      </w:ins>
      <w:del w:id="542" w:author="Nick Maxwell" w:date="2025-04-15T16:48:00Z" w16du:dateUtc="2025-04-15T21:48:00Z">
        <w:r w:rsidDel="00371815">
          <w:rPr>
            <w:rFonts w:ascii="Times New Roman" w:hAnsi="Times New Roman" w:cs="Times New Roman"/>
            <w:sz w:val="24"/>
            <w:szCs w:val="24"/>
          </w:rPr>
          <w:delText>s</w:delText>
        </w:r>
      </w:del>
      <w:r>
        <w:rPr>
          <w:rFonts w:ascii="Times New Roman" w:hAnsi="Times New Roman" w:cs="Times New Roman"/>
          <w:sz w:val="24"/>
          <w:szCs w:val="24"/>
        </w:rPr>
        <w:t xml:space="preserve">. </w:t>
      </w:r>
      <w:r w:rsidR="002548DF">
        <w:rPr>
          <w:rFonts w:ascii="Times New Roman" w:hAnsi="Times New Roman" w:cs="Times New Roman"/>
          <w:sz w:val="24"/>
          <w:szCs w:val="24"/>
        </w:rPr>
        <w:t>Based on a cue-strengthening account, the act of making JOLs strengthens relatedness cues which participants use to inform their JOLs</w:t>
      </w:r>
      <w:r w:rsidR="00FA4698">
        <w:rPr>
          <w:rFonts w:ascii="Times New Roman" w:hAnsi="Times New Roman" w:cs="Times New Roman"/>
          <w:sz w:val="24"/>
          <w:szCs w:val="24"/>
        </w:rPr>
        <w:t>, which benefits memory so long as these cues are strong predictors of later cued-recall (e.g., a priori relatedness)</w:t>
      </w:r>
      <w:r w:rsidR="002548DF">
        <w:rPr>
          <w:rFonts w:ascii="Times New Roman" w:hAnsi="Times New Roman" w:cs="Times New Roman"/>
          <w:sz w:val="24"/>
          <w:szCs w:val="24"/>
        </w:rPr>
        <w:t xml:space="preserve">. </w:t>
      </w:r>
      <w:ins w:id="543" w:author="Nick Maxwell" w:date="2025-04-15T18:08:00Z" w16du:dateUtc="2025-04-15T23:08:00Z">
        <w:r w:rsidR="00841142">
          <w:rPr>
            <w:rFonts w:ascii="Times New Roman" w:hAnsi="Times New Roman" w:cs="Times New Roman"/>
            <w:sz w:val="24"/>
            <w:szCs w:val="24"/>
          </w:rPr>
          <w:t xml:space="preserve">However, if JOLs also </w:t>
        </w:r>
      </w:ins>
      <w:del w:id="544" w:author="Nick Maxwell" w:date="2025-04-15T18:08:00Z" w16du:dateUtc="2025-04-15T23:08:00Z">
        <w:r w:rsidR="002548DF" w:rsidDel="00841142">
          <w:rPr>
            <w:rFonts w:ascii="Times New Roman" w:hAnsi="Times New Roman" w:cs="Times New Roman"/>
            <w:sz w:val="24"/>
            <w:szCs w:val="24"/>
          </w:rPr>
          <w:delText>Separately, the relational encoding</w:delText>
        </w:r>
        <w:r w:rsidR="00C30534" w:rsidDel="00841142">
          <w:rPr>
            <w:rFonts w:ascii="Times New Roman" w:hAnsi="Times New Roman" w:cs="Times New Roman"/>
            <w:sz w:val="24"/>
            <w:szCs w:val="24"/>
          </w:rPr>
          <w:delText xml:space="preserve"> account</w:delText>
        </w:r>
        <w:r w:rsidR="002548DF" w:rsidDel="00841142">
          <w:rPr>
            <w:rFonts w:ascii="Times New Roman" w:hAnsi="Times New Roman" w:cs="Times New Roman"/>
            <w:sz w:val="24"/>
            <w:szCs w:val="24"/>
          </w:rPr>
          <w:delText xml:space="preserve"> proposes </w:delText>
        </w:r>
        <w:r w:rsidR="008A09F7" w:rsidDel="00841142">
          <w:rPr>
            <w:rFonts w:ascii="Times New Roman" w:hAnsi="Times New Roman" w:cs="Times New Roman"/>
            <w:sz w:val="24"/>
            <w:szCs w:val="24"/>
          </w:rPr>
          <w:delText xml:space="preserve">that JOLs </w:delText>
        </w:r>
      </w:del>
      <w:r w:rsidR="008A09F7">
        <w:rPr>
          <w:rFonts w:ascii="Times New Roman" w:hAnsi="Times New Roman" w:cs="Times New Roman"/>
          <w:sz w:val="24"/>
          <w:szCs w:val="24"/>
        </w:rPr>
        <w:t xml:space="preserve">encourage participants to process pre-existing pair relations, </w:t>
      </w:r>
      <w:ins w:id="545" w:author="Nick Maxwell" w:date="2025-04-15T18:09:00Z" w16du:dateUtc="2025-04-15T23:09:00Z">
        <w:r w:rsidR="00841142">
          <w:rPr>
            <w:rFonts w:ascii="Times New Roman" w:hAnsi="Times New Roman" w:cs="Times New Roman"/>
            <w:sz w:val="24"/>
            <w:szCs w:val="24"/>
          </w:rPr>
          <w:t>positive reactivity would also be expected to occur on pairs which lack strong relatedness but are i</w:t>
        </w:r>
      </w:ins>
      <w:del w:id="546" w:author="Nick Maxwell" w:date="2025-04-15T18:09:00Z" w16du:dateUtc="2025-04-15T23:09:00Z">
        <w:r w:rsidR="008A09F7" w:rsidDel="00841142">
          <w:rPr>
            <w:rFonts w:ascii="Times New Roman" w:hAnsi="Times New Roman" w:cs="Times New Roman"/>
            <w:sz w:val="24"/>
            <w:szCs w:val="24"/>
          </w:rPr>
          <w:delText>including a posteriori relatedness in which the cue and target are thematically related yet may lack an a priori relation (e.g., backward pairs)</w:delText>
        </w:r>
        <w:r w:rsidR="00910B8C" w:rsidDel="00841142">
          <w:rPr>
            <w:rFonts w:ascii="Times New Roman" w:hAnsi="Times New Roman" w:cs="Times New Roman"/>
            <w:sz w:val="24"/>
            <w:szCs w:val="24"/>
          </w:rPr>
          <w:delText xml:space="preserve"> or pairs which are i</w:delText>
        </w:r>
      </w:del>
      <w:r w:rsidR="00910B8C">
        <w:rPr>
          <w:rFonts w:ascii="Times New Roman" w:hAnsi="Times New Roman" w:cs="Times New Roman"/>
          <w:sz w:val="24"/>
          <w:szCs w:val="24"/>
        </w:rPr>
        <w:t xml:space="preserve">ndirectly </w:t>
      </w:r>
      <w:del w:id="547" w:author="Nick Maxwell" w:date="2025-04-15T18:10:00Z" w16du:dateUtc="2025-04-15T23:10:00Z">
        <w:r w:rsidR="00910B8C" w:rsidDel="00841142">
          <w:rPr>
            <w:rFonts w:ascii="Times New Roman" w:hAnsi="Times New Roman" w:cs="Times New Roman"/>
            <w:sz w:val="24"/>
            <w:szCs w:val="24"/>
          </w:rPr>
          <w:delText>related through non-presented mediators</w:delText>
        </w:r>
      </w:del>
      <w:ins w:id="548" w:author="Nick Maxwell" w:date="2025-04-15T18:10:00Z" w16du:dateUtc="2025-04-15T23:10:00Z">
        <w:r w:rsidR="00841142">
          <w:rPr>
            <w:rFonts w:ascii="Times New Roman" w:hAnsi="Times New Roman" w:cs="Times New Roman"/>
            <w:sz w:val="24"/>
            <w:szCs w:val="24"/>
          </w:rPr>
          <w:t>linked</w:t>
        </w:r>
      </w:ins>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del w:id="549" w:author="Nick Maxwell" w:date="2025-04-15T18:10:00Z" w16du:dateUtc="2025-04-15T23:10:00Z">
        <w:r w:rsidR="00C30534" w:rsidDel="00750B34">
          <w:rPr>
            <w:rFonts w:ascii="Times New Roman" w:hAnsi="Times New Roman" w:cs="Times New Roman"/>
            <w:sz w:val="24"/>
            <w:szCs w:val="24"/>
          </w:rPr>
          <w:delText>E</w:delText>
        </w:r>
        <w:r w:rsidR="002548DF" w:rsidDel="00750B34">
          <w:rPr>
            <w:rFonts w:ascii="Times New Roman" w:hAnsi="Times New Roman" w:cs="Times New Roman"/>
            <w:sz w:val="24"/>
            <w:szCs w:val="24"/>
          </w:rPr>
          <w:delText>ach account predicts that JOLs will improve memory for related but not unrelated cue</w:delText>
        </w:r>
        <w:r w:rsidR="008A09F7"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target pairs</w:delText>
        </w:r>
        <w:r w:rsidR="00C30534" w:rsidDel="00750B34">
          <w:rPr>
            <w:rFonts w:ascii="Times New Roman" w:hAnsi="Times New Roman" w:cs="Times New Roman"/>
            <w:sz w:val="24"/>
            <w:szCs w:val="24"/>
          </w:rPr>
          <w:delText>.</w:delText>
        </w:r>
        <w:r w:rsidR="002548DF" w:rsidDel="00750B34">
          <w:rPr>
            <w:rFonts w:ascii="Times New Roman" w:hAnsi="Times New Roman" w:cs="Times New Roman"/>
            <w:sz w:val="24"/>
            <w:szCs w:val="24"/>
          </w:rPr>
          <w:delText xml:space="preserve"> However, these accounts make diverging predictions about mediated </w:delText>
        </w:r>
        <w:r w:rsidR="006A659B" w:rsidDel="00750B34">
          <w:rPr>
            <w:rFonts w:ascii="Times New Roman" w:hAnsi="Times New Roman" w:cs="Times New Roman"/>
            <w:sz w:val="24"/>
            <w:szCs w:val="24"/>
          </w:rPr>
          <w:delText>pairs</w:delText>
        </w:r>
        <w:r w:rsidR="002548DF" w:rsidDel="00750B34">
          <w:rPr>
            <w:rFonts w:ascii="Times New Roman" w:hAnsi="Times New Roman" w:cs="Times New Roman"/>
            <w:sz w:val="24"/>
            <w:szCs w:val="24"/>
          </w:rPr>
          <w:delText xml:space="preserve">, </w:delText>
        </w:r>
        <w:r w:rsidR="00910B8C" w:rsidDel="00750B34">
          <w:rPr>
            <w:rFonts w:ascii="Times New Roman" w:hAnsi="Times New Roman" w:cs="Times New Roman"/>
            <w:sz w:val="24"/>
            <w:szCs w:val="24"/>
          </w:rPr>
          <w:delText xml:space="preserve">as only the relational encoding account predicts a memory improvement for this pair type. </w:delText>
        </w:r>
        <w:r w:rsidR="00C30534" w:rsidDel="00750B34">
          <w:rPr>
            <w:rFonts w:ascii="Times New Roman" w:hAnsi="Times New Roman" w:cs="Times New Roman"/>
            <w:sz w:val="24"/>
            <w:szCs w:val="24"/>
          </w:rPr>
          <w:delText xml:space="preserve">Thus, mediated </w:delText>
        </w:r>
        <w:r w:rsidR="006A659B" w:rsidDel="00750B34">
          <w:rPr>
            <w:rFonts w:ascii="Times New Roman" w:hAnsi="Times New Roman" w:cs="Times New Roman"/>
            <w:sz w:val="24"/>
            <w:szCs w:val="24"/>
          </w:rPr>
          <w:delText>pairs</w:delText>
        </w:r>
        <w:r w:rsidR="00C30534" w:rsidDel="00750B34">
          <w:rPr>
            <w:rFonts w:ascii="Times New Roman" w:hAnsi="Times New Roman" w:cs="Times New Roman"/>
            <w:sz w:val="24"/>
            <w:szCs w:val="24"/>
          </w:rPr>
          <w:delText xml:space="preserve"> provide a unique pair type </w:delText>
        </w:r>
        <w:r w:rsidR="006A659B" w:rsidDel="00750B34">
          <w:rPr>
            <w:rFonts w:ascii="Times New Roman" w:hAnsi="Times New Roman" w:cs="Times New Roman"/>
            <w:sz w:val="24"/>
            <w:szCs w:val="24"/>
          </w:rPr>
          <w:delText>that lack</w:delText>
        </w:r>
        <w:r w:rsidR="00C36E29" w:rsidDel="00750B34">
          <w:rPr>
            <w:rFonts w:ascii="Times New Roman" w:hAnsi="Times New Roman" w:cs="Times New Roman"/>
            <w:sz w:val="24"/>
            <w:szCs w:val="24"/>
          </w:rPr>
          <w:delText>s</w:delText>
        </w:r>
        <w:r w:rsidR="006A659B" w:rsidDel="00750B34">
          <w:rPr>
            <w:rFonts w:ascii="Times New Roman" w:hAnsi="Times New Roman" w:cs="Times New Roman"/>
            <w:sz w:val="24"/>
            <w:szCs w:val="24"/>
          </w:rPr>
          <w:delText xml:space="preserve"> clear </w:delText>
        </w:r>
        <w:r w:rsidR="00C30534" w:rsidDel="00750B34">
          <w:rPr>
            <w:rFonts w:ascii="Times New Roman" w:hAnsi="Times New Roman" w:cs="Times New Roman"/>
            <w:sz w:val="24"/>
            <w:szCs w:val="24"/>
          </w:rPr>
          <w:delText xml:space="preserve">relatedness cues which would be enhanced via cue-strengthening </w:delText>
        </w:r>
        <w:r w:rsidR="006A659B" w:rsidDel="00750B34">
          <w:rPr>
            <w:rFonts w:ascii="Times New Roman" w:hAnsi="Times New Roman" w:cs="Times New Roman"/>
            <w:sz w:val="24"/>
            <w:szCs w:val="24"/>
          </w:rPr>
          <w:delText xml:space="preserve">but </w:delText>
        </w:r>
        <w:r w:rsidR="00C30534" w:rsidDel="00750B34">
          <w:rPr>
            <w:rFonts w:ascii="Times New Roman" w:hAnsi="Times New Roman" w:cs="Times New Roman"/>
            <w:sz w:val="24"/>
            <w:szCs w:val="24"/>
          </w:rPr>
          <w:delText>contain an indirect relation which could be enhanced through relational encoding.</w:delText>
        </w:r>
      </w:del>
    </w:p>
    <w:p w14:paraId="3FB891D1" w14:textId="2E654353" w:rsidR="00993BA6" w:rsidRDefault="002548DF"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ins w:id="550" w:author="Nick Maxwell" w:date="2025-04-15T18:10:00Z" w16du:dateUtc="2025-04-15T23:10:00Z">
        <w:r w:rsidR="00750B34">
          <w:rPr>
            <w:rFonts w:ascii="Times New Roman" w:hAnsi="Times New Roman" w:cs="Times New Roman"/>
            <w:sz w:val="24"/>
            <w:szCs w:val="24"/>
          </w:rPr>
          <w:t xml:space="preserve">this </w:t>
        </w:r>
      </w:ins>
      <w:del w:id="551" w:author="Nick Maxwell" w:date="2025-04-15T18:10:00Z" w16du:dateUtc="2025-04-15T23:10:00Z">
        <w:r w:rsidDel="00750B34">
          <w:rPr>
            <w:rFonts w:ascii="Times New Roman" w:hAnsi="Times New Roman" w:cs="Times New Roman"/>
            <w:sz w:val="24"/>
            <w:szCs w:val="24"/>
          </w:rPr>
          <w:delText xml:space="preserve">these </w:delText>
        </w:r>
      </w:del>
      <w:r>
        <w:rPr>
          <w:rFonts w:ascii="Times New Roman" w:hAnsi="Times New Roman" w:cs="Times New Roman"/>
          <w:sz w:val="24"/>
          <w:szCs w:val="24"/>
        </w:rPr>
        <w:t>account</w:t>
      </w:r>
      <w:del w:id="552" w:author="Nick Maxwell" w:date="2025-04-15T18:10:00Z" w16du:dateUtc="2025-04-15T23:10:00Z">
        <w:r w:rsidDel="00750B34">
          <w:rPr>
            <w:rFonts w:ascii="Times New Roman" w:hAnsi="Times New Roman" w:cs="Times New Roman"/>
            <w:sz w:val="24"/>
            <w:szCs w:val="24"/>
          </w:rPr>
          <w:delText>s</w:delText>
        </w:r>
      </w:del>
      <w:r>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del w:id="553" w:author="Nick Maxwell" w:date="2025-04-16T10:27:00Z" w16du:dateUtc="2025-04-16T15:27:00Z">
        <w:r w:rsidR="003B121A" w:rsidDel="0055474A">
          <w:rPr>
            <w:rFonts w:ascii="Times New Roman" w:hAnsi="Times New Roman" w:cs="Times New Roman"/>
            <w:sz w:val="24"/>
            <w:szCs w:val="24"/>
          </w:rPr>
          <w:delText>prior to</w:delText>
        </w:r>
      </w:del>
      <w:ins w:id="554" w:author="Nick Maxwell" w:date="2025-04-16T10:27:00Z" w16du:dateUtc="2025-04-16T15:27:00Z">
        <w:r w:rsidR="0055474A">
          <w:rPr>
            <w:rFonts w:ascii="Times New Roman" w:hAnsi="Times New Roman" w:cs="Times New Roman"/>
            <w:sz w:val="24"/>
            <w:szCs w:val="24"/>
          </w:rPr>
          <w:t>before</w:t>
        </w:r>
      </w:ins>
      <w:r w:rsidR="003B121A">
        <w:rPr>
          <w:rFonts w:ascii="Times New Roman" w:hAnsi="Times New Roman" w:cs="Times New Roman"/>
          <w:sz w:val="24"/>
          <w:szCs w:val="24"/>
        </w:rPr>
        <w:t xml:space="preserve">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ins w:id="555" w:author="Nick Maxwell" w:date="2025-04-16T10:27:00Z" w16du:dateUtc="2025-04-16T15:27:00Z">
        <w:r w:rsidR="00672BE4">
          <w:rPr>
            <w:rFonts w:ascii="Times New Roman" w:hAnsi="Times New Roman" w:cs="Times New Roman"/>
            <w:sz w:val="24"/>
            <w:szCs w:val="24"/>
          </w:rPr>
          <w:t xml:space="preserve"> whether JOLs would </w:t>
        </w:r>
      </w:ins>
      <w:ins w:id="556" w:author="Nick Maxwell" w:date="2025-04-16T10:28:00Z" w16du:dateUtc="2025-04-16T15:28:00Z">
        <w:r w:rsidR="00672BE4">
          <w:rPr>
            <w:rFonts w:ascii="Times New Roman" w:hAnsi="Times New Roman" w:cs="Times New Roman"/>
            <w:sz w:val="24"/>
            <w:szCs w:val="24"/>
          </w:rPr>
          <w:t>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ins>
      <w:del w:id="557" w:author="Nick Maxwell" w:date="2025-04-16T10:28:00Z" w16du:dateUtc="2025-04-16T15:28:00Z">
        <w:r w:rsidR="00907713" w:rsidDel="00672BE4">
          <w:rPr>
            <w:rFonts w:ascii="Times New Roman" w:hAnsi="Times New Roman" w:cs="Times New Roman"/>
            <w:sz w:val="24"/>
            <w:szCs w:val="24"/>
          </w:rPr>
          <w:delText xml:space="preserve"> the relational encoding account’s central claim that JOL reactivity on cue-target word pairs </w:delText>
        </w:r>
        <w:r w:rsidR="003B121A" w:rsidDel="00672BE4">
          <w:rPr>
            <w:rFonts w:ascii="Times New Roman" w:hAnsi="Times New Roman" w:cs="Times New Roman"/>
            <w:sz w:val="24"/>
            <w:szCs w:val="24"/>
          </w:rPr>
          <w:delText xml:space="preserve">simply </w:delText>
        </w:r>
        <w:r w:rsidR="00907713" w:rsidDel="00672BE4">
          <w:rPr>
            <w:rFonts w:ascii="Times New Roman" w:hAnsi="Times New Roman" w:cs="Times New Roman"/>
            <w:sz w:val="24"/>
            <w:szCs w:val="24"/>
          </w:rPr>
          <w:delText xml:space="preserve">requires the presence of a pre-existing relation between the cue and target, regardless of whether particpants </w:delText>
        </w:r>
        <w:r w:rsidDel="00672BE4">
          <w:rPr>
            <w:rFonts w:ascii="Times New Roman" w:hAnsi="Times New Roman" w:cs="Times New Roman"/>
            <w:sz w:val="24"/>
            <w:szCs w:val="24"/>
          </w:rPr>
          <w:delText xml:space="preserve">can </w:delText>
        </w:r>
        <w:r w:rsidR="003B121A" w:rsidDel="00672BE4">
          <w:rPr>
            <w:rFonts w:ascii="Times New Roman" w:hAnsi="Times New Roman" w:cs="Times New Roman"/>
            <w:sz w:val="24"/>
            <w:szCs w:val="24"/>
          </w:rPr>
          <w:delText xml:space="preserve">directly </w:delText>
        </w:r>
        <w:r w:rsidR="00907713" w:rsidDel="00672BE4">
          <w:rPr>
            <w:rFonts w:ascii="Times New Roman" w:hAnsi="Times New Roman" w:cs="Times New Roman"/>
            <w:sz w:val="24"/>
            <w:szCs w:val="24"/>
          </w:rPr>
          <w:delText>perceive this relationship at encoding.</w:delText>
        </w:r>
      </w:del>
    </w:p>
    <w:p w14:paraId="37A810CE" w14:textId="3BF0ADC9"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proofErr w:type="gramStart"/>
      <w:r>
        <w:rPr>
          <w:rFonts w:ascii="Times New Roman" w:hAnsi="Times New Roman" w:cs="Times New Roman"/>
          <w:sz w:val="24"/>
          <w:szCs w:val="24"/>
        </w:rPr>
        <w:t>for</w:t>
      </w:r>
      <w:proofErr w:type="gramEnd"/>
      <w:r w:rsidR="003303AC">
        <w:rPr>
          <w:rFonts w:ascii="Times New Roman" w:hAnsi="Times New Roman" w:cs="Times New Roman"/>
          <w:sz w:val="24"/>
          <w:szCs w:val="24"/>
        </w:rPr>
        <w:t xml:space="preserve"> 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lastRenderedPageBreak/>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r w:rsidR="004B43CE">
        <w:rPr>
          <w:rFonts w:ascii="Times New Roman" w:hAnsi="Times New Roman" w:cs="Times New Roman"/>
          <w:sz w:val="24"/>
          <w:szCs w:val="24"/>
        </w:rPr>
        <w:t>these</w:t>
      </w:r>
      <w:r w:rsidR="00760794">
        <w:rPr>
          <w:rFonts w:ascii="Times New Roman" w:hAnsi="Times New Roman" w:cs="Times New Roman"/>
          <w:sz w:val="24"/>
          <w:szCs w:val="24"/>
        </w:rPr>
        <w:t xml:space="preserve">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del w:id="558" w:author="Nick Maxwell" w:date="2025-04-16T11:40:00Z" w16du:dateUtc="2025-04-16T16:40:00Z">
        <w:r w:rsidR="007F2988" w:rsidDel="004A0C25">
          <w:rPr>
            <w:rFonts w:ascii="Times New Roman" w:hAnsi="Times New Roman" w:cs="Times New Roman"/>
            <w:sz w:val="24"/>
            <w:szCs w:val="24"/>
          </w:rPr>
          <w:delText>the cue and target were directly or indirectly related.</w:delText>
        </w:r>
      </w:del>
      <w:ins w:id="559" w:author="Nick Maxwell" w:date="2025-04-16T11:40:00Z" w16du:dateUtc="2025-04-16T16:40:00Z">
        <w:r w:rsidR="004A0C25">
          <w:rPr>
            <w:rFonts w:ascii="Times New Roman" w:hAnsi="Times New Roman" w:cs="Times New Roman"/>
            <w:sz w:val="24"/>
            <w:szCs w:val="24"/>
          </w:rPr>
          <w:t>pairs contained salient relatedness cues.</w:t>
        </w:r>
      </w:ins>
    </w:p>
    <w:p w14:paraId="12AA834A" w14:textId="108B83F0"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del w:id="560" w:author="Nick Maxwell" w:date="2025-04-16T11:45:00Z" w16du:dateUtc="2025-04-16T16:45:00Z">
        <w:r w:rsidR="00860CF8" w:rsidDel="00554DA2">
          <w:rPr>
            <w:rFonts w:ascii="Times New Roman" w:hAnsi="Times New Roman" w:cs="Times New Roman"/>
            <w:sz w:val="24"/>
            <w:szCs w:val="24"/>
          </w:rPr>
          <w:delText xml:space="preserve">posits that JOL </w:delText>
        </w:r>
      </w:del>
      <w:del w:id="561" w:author="Nick Maxwell" w:date="2025-04-16T11:43:00Z" w16du:dateUtc="2025-04-16T16:43:00Z">
        <w:r w:rsidR="00860CF8" w:rsidDel="00554DA2">
          <w:rPr>
            <w:rFonts w:ascii="Times New Roman" w:hAnsi="Times New Roman" w:cs="Times New Roman"/>
            <w:sz w:val="24"/>
            <w:szCs w:val="24"/>
          </w:rPr>
          <w:delText>reactivity is based on the strengthening of intrinsic relatedness cues</w:delText>
        </w:r>
      </w:del>
      <w:ins w:id="562" w:author="Nick Maxwell" w:date="2025-04-16T11:43:00Z" w16du:dateUtc="2025-04-16T16:43:00Z">
        <w:r w:rsidR="00554DA2">
          <w:rPr>
            <w:rFonts w:ascii="Times New Roman" w:hAnsi="Times New Roman" w:cs="Times New Roman"/>
            <w:sz w:val="24"/>
            <w:szCs w:val="24"/>
          </w:rPr>
          <w:t xml:space="preserve">requires a match between test format and </w:t>
        </w:r>
      </w:ins>
      <w:ins w:id="563" w:author="Nick Maxwell" w:date="2025-04-16T11:45:00Z" w16du:dateUtc="2025-04-16T16:45:00Z">
        <w:r w:rsidR="00554DA2">
          <w:rPr>
            <w:rFonts w:ascii="Times New Roman" w:hAnsi="Times New Roman" w:cs="Times New Roman"/>
            <w:sz w:val="24"/>
            <w:szCs w:val="24"/>
          </w:rPr>
          <w:t>strengthened cues for reactivity to occur</w:t>
        </w:r>
      </w:ins>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w:t>
      </w:r>
      <w:del w:id="564" w:author="Nick Maxwell" w:date="2025-04-16T11:43:00Z" w16du:dateUtc="2025-04-16T16:43:00Z">
        <w:r w:rsidR="00860CF8" w:rsidDel="00554DA2">
          <w:rPr>
            <w:rFonts w:ascii="Times New Roman" w:hAnsi="Times New Roman" w:cs="Times New Roman"/>
            <w:sz w:val="24"/>
            <w:szCs w:val="24"/>
          </w:rPr>
          <w:delText xml:space="preserve">a </w:delText>
        </w:r>
        <w:r w:rsidR="004B43CE" w:rsidDel="00554DA2">
          <w:rPr>
            <w:rFonts w:ascii="Times New Roman" w:hAnsi="Times New Roman" w:cs="Times New Roman"/>
            <w:sz w:val="24"/>
            <w:szCs w:val="24"/>
          </w:rPr>
          <w:delText xml:space="preserve">priori </w:delText>
        </w:r>
        <w:r w:rsidR="00860CF8" w:rsidDel="00554DA2">
          <w:rPr>
            <w:rFonts w:ascii="Times New Roman" w:hAnsi="Times New Roman" w:cs="Times New Roman"/>
            <w:sz w:val="24"/>
            <w:szCs w:val="24"/>
          </w:rPr>
          <w:delText xml:space="preserve">relatedness (i.e., </w:delText>
        </w:r>
      </w:del>
      <w:r w:rsidR="00860CF8">
        <w:rPr>
          <w:rFonts w:ascii="Times New Roman" w:hAnsi="Times New Roman" w:cs="Times New Roman"/>
          <w:sz w:val="24"/>
          <w:szCs w:val="24"/>
        </w:rPr>
        <w:t>perceptible relatedness cues</w:t>
      </w:r>
      <w:del w:id="565" w:author="Nick Maxwell" w:date="2025-04-16T11:43:00Z" w16du:dateUtc="2025-04-16T16:43:00Z">
        <w:r w:rsidR="00860CF8" w:rsidDel="00554DA2">
          <w:rPr>
            <w:rFonts w:ascii="Times New Roman" w:hAnsi="Times New Roman" w:cs="Times New Roman"/>
            <w:sz w:val="24"/>
            <w:szCs w:val="24"/>
          </w:rPr>
          <w:delText>)</w:delText>
        </w:r>
      </w:del>
      <w:r w:rsidR="00860CF8">
        <w:rPr>
          <w:rFonts w:ascii="Times New Roman" w:hAnsi="Times New Roman" w:cs="Times New Roman"/>
          <w:sz w:val="24"/>
          <w:szCs w:val="24"/>
        </w:rPr>
        <w:t xml:space="preserve">.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ins w:id="566" w:author="Nick Maxwell" w:date="2025-04-16T11:45:00Z" w16du:dateUtc="2025-04-16T16:45:00Z">
        <w:r w:rsidR="00064DEC">
          <w:rPr>
            <w:rFonts w:ascii="Times New Roman" w:hAnsi="Times New Roman" w:cs="Times New Roman"/>
            <w:sz w:val="24"/>
            <w:szCs w:val="24"/>
          </w:rPr>
          <w:t>also</w:t>
        </w:r>
      </w:ins>
      <w:del w:id="567" w:author="Nick Maxwell" w:date="2025-04-16T11:45:00Z" w16du:dateUtc="2025-04-16T16:45:00Z">
        <w:r w:rsidR="00730CE2" w:rsidDel="00064DEC">
          <w:rPr>
            <w:rFonts w:ascii="Times New Roman" w:hAnsi="Times New Roman" w:cs="Times New Roman"/>
            <w:sz w:val="24"/>
            <w:szCs w:val="24"/>
          </w:rPr>
          <w:delText>specifically</w:delText>
        </w:r>
      </w:del>
      <w:r w:rsidR="00730CE2">
        <w:rPr>
          <w:rFonts w:ascii="Times New Roman" w:hAnsi="Times New Roman" w:cs="Times New Roman"/>
          <w:sz w:val="24"/>
          <w:szCs w:val="24"/>
        </w:rPr>
        <w:t xml:space="preserve"> encourages participants to process cue-target relations (i.e., relational encoding) </w:t>
      </w:r>
      <w:ins w:id="568" w:author="Nick Maxwell" w:date="2025-04-16T11:46:00Z" w16du:dateUtc="2025-04-16T16:46:00Z">
        <w:r w:rsidR="00064DEC">
          <w:rPr>
            <w:rFonts w:ascii="Times New Roman" w:hAnsi="Times New Roman" w:cs="Times New Roman"/>
            <w:sz w:val="24"/>
            <w:szCs w:val="24"/>
          </w:rPr>
          <w:t xml:space="preserve">in addition to strengthening intrinsic cues. As such, </w:t>
        </w:r>
      </w:ins>
      <w:del w:id="569" w:author="Nick Maxwell" w:date="2025-04-16T11:46:00Z" w16du:dateUtc="2025-04-16T16:46:00Z">
        <w:r w:rsidR="00730CE2" w:rsidDel="00064DEC">
          <w:rPr>
            <w:rFonts w:ascii="Times New Roman" w:hAnsi="Times New Roman" w:cs="Times New Roman"/>
            <w:sz w:val="24"/>
            <w:szCs w:val="24"/>
          </w:rPr>
          <w:delText>and that</w:delText>
        </w:r>
        <w:r w:rsidR="00860CF8" w:rsidDel="00064DEC">
          <w:rPr>
            <w:rFonts w:ascii="Times New Roman" w:hAnsi="Times New Roman" w:cs="Times New Roman"/>
            <w:sz w:val="24"/>
            <w:szCs w:val="24"/>
          </w:rPr>
          <w:delText xml:space="preserve"> </w:delText>
        </w:r>
      </w:del>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del w:id="570" w:author="Nick Maxwell" w:date="2025-04-16T11:46:00Z" w16du:dateUtc="2025-04-16T16:46:00Z">
        <w:r w:rsidR="00860CF8" w:rsidDel="00064DEC">
          <w:rPr>
            <w:rFonts w:ascii="Times New Roman" w:hAnsi="Times New Roman" w:cs="Times New Roman"/>
            <w:sz w:val="24"/>
            <w:szCs w:val="24"/>
          </w:rPr>
          <w:delText>JOLs strengthen</w:delText>
        </w:r>
        <w:r w:rsidR="006443A0" w:rsidDel="00064DEC">
          <w:rPr>
            <w:rFonts w:ascii="Times New Roman" w:hAnsi="Times New Roman" w:cs="Times New Roman"/>
            <w:sz w:val="24"/>
            <w:szCs w:val="24"/>
          </w:rPr>
          <w:delText>ing</w:delText>
        </w:r>
        <w:r w:rsidR="00860CF8" w:rsidDel="00064DEC">
          <w:rPr>
            <w:rFonts w:ascii="Times New Roman" w:hAnsi="Times New Roman" w:cs="Times New Roman"/>
            <w:sz w:val="24"/>
            <w:szCs w:val="24"/>
          </w:rPr>
          <w:delText xml:space="preserve"> </w:delText>
        </w:r>
        <w:r w:rsidR="00730CE2" w:rsidDel="00064DEC">
          <w:rPr>
            <w:rFonts w:ascii="Times New Roman" w:hAnsi="Times New Roman" w:cs="Times New Roman"/>
            <w:sz w:val="24"/>
            <w:szCs w:val="24"/>
          </w:rPr>
          <w:delText>pre-existing cue-target relations,</w:delText>
        </w:r>
      </w:del>
      <w:ins w:id="571" w:author="Nick Maxwell" w:date="2025-04-16T11:46:00Z" w16du:dateUtc="2025-04-16T16:46:00Z">
        <w:r w:rsidR="00064DEC">
          <w:rPr>
            <w:rFonts w:ascii="Times New Roman" w:hAnsi="Times New Roman" w:cs="Times New Roman"/>
            <w:sz w:val="24"/>
            <w:szCs w:val="24"/>
          </w:rPr>
          <w:t xml:space="preserve">this relational encoding process, </w:t>
        </w:r>
      </w:ins>
      <w:del w:id="572" w:author="Nick Maxwell" w:date="2025-04-16T11:46:00Z" w16du:dateUtc="2025-04-16T16:46:00Z">
        <w:r w:rsidR="00730CE2" w:rsidDel="00064DEC">
          <w:rPr>
            <w:rFonts w:ascii="Times New Roman" w:hAnsi="Times New Roman" w:cs="Times New Roman"/>
            <w:sz w:val="24"/>
            <w:szCs w:val="24"/>
          </w:rPr>
          <w:delText xml:space="preserve"> </w:delText>
        </w:r>
      </w:del>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ins w:id="573" w:author="Nick Maxwell" w:date="2025-04-16T11:47:00Z" w16du:dateUtc="2025-04-16T16:47:00Z">
        <w:r w:rsidR="00064DEC">
          <w:rPr>
            <w:rFonts w:ascii="Times New Roman" w:hAnsi="Times New Roman" w:cs="Times New Roman"/>
            <w:sz w:val="24"/>
            <w:szCs w:val="24"/>
          </w:rPr>
          <w:t>occurring from strengthened intrinsic</w:t>
        </w:r>
      </w:ins>
      <w:del w:id="574" w:author="Nick Maxwell" w:date="2025-04-16T11:47:00Z" w16du:dateUtc="2025-04-16T16:47:00Z">
        <w:r w:rsidR="00730CE2" w:rsidDel="00064DEC">
          <w:rPr>
            <w:rFonts w:ascii="Times New Roman" w:hAnsi="Times New Roman" w:cs="Times New Roman"/>
            <w:sz w:val="24"/>
            <w:szCs w:val="24"/>
          </w:rPr>
          <w:delText>strengthening discernable relatedness</w:delText>
        </w:r>
      </w:del>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del w:id="575" w:author="Nick Maxwell" w:date="2025-04-16T11:47:00Z" w16du:dateUtc="2025-04-16T16:47:00Z">
        <w:r w:rsidR="009D72F0" w:rsidDel="00064DEC">
          <w:rPr>
            <w:rFonts w:ascii="Times New Roman" w:hAnsi="Times New Roman" w:cs="Times New Roman"/>
            <w:sz w:val="24"/>
            <w:szCs w:val="24"/>
          </w:rPr>
          <w:delText>Thu</w:delText>
        </w:r>
      </w:del>
      <w:ins w:id="576" w:author="Nick Maxwell" w:date="2025-04-16T11:47:00Z" w16du:dateUtc="2025-04-16T16:47:00Z">
        <w:r w:rsidR="00064DEC">
          <w:rPr>
            <w:rFonts w:ascii="Times New Roman" w:hAnsi="Times New Roman" w:cs="Times New Roman"/>
            <w:sz w:val="24"/>
            <w:szCs w:val="24"/>
          </w:rPr>
          <w:t>As a result</w:t>
        </w:r>
      </w:ins>
      <w:del w:id="577" w:author="Nick Maxwell" w:date="2025-04-16T11:47:00Z" w16du:dateUtc="2025-04-16T16:47:00Z">
        <w:r w:rsidR="009D72F0" w:rsidDel="00064DEC">
          <w:rPr>
            <w:rFonts w:ascii="Times New Roman" w:hAnsi="Times New Roman" w:cs="Times New Roman"/>
            <w:sz w:val="24"/>
            <w:szCs w:val="24"/>
          </w:rPr>
          <w:delText>s</w:delText>
        </w:r>
      </w:del>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ins w:id="578" w:author="Nick Maxwell" w:date="2025-04-16T11:47:00Z" w16du:dateUtc="2025-04-16T16:47:00Z">
        <w:r w:rsidR="00064DEC">
          <w:rPr>
            <w:rFonts w:ascii="Times New Roman" w:hAnsi="Times New Roman" w:cs="Times New Roman"/>
            <w:sz w:val="24"/>
            <w:szCs w:val="24"/>
          </w:rPr>
          <w:t xml:space="preserve">JOLs still produce a memory advantage for </w:t>
        </w:r>
      </w:ins>
      <w:del w:id="579" w:author="Nick Maxwell" w:date="2025-04-16T11:47:00Z" w16du:dateUtc="2025-04-16T16:47:00Z">
        <w:r w:rsidR="00730CE2" w:rsidDel="00064DEC">
          <w:rPr>
            <w:rFonts w:ascii="Times New Roman" w:hAnsi="Times New Roman" w:cs="Times New Roman"/>
            <w:sz w:val="24"/>
            <w:szCs w:val="24"/>
          </w:rPr>
          <w:delText>even though</w:delText>
        </w:r>
        <w:r w:rsidR="009D72F0" w:rsidDel="00064DEC">
          <w:rPr>
            <w:rFonts w:ascii="Times New Roman" w:hAnsi="Times New Roman" w:cs="Times New Roman"/>
            <w:sz w:val="24"/>
            <w:szCs w:val="24"/>
          </w:rPr>
          <w:delText xml:space="preserve"> </w:delText>
        </w:r>
      </w:del>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ins w:id="580" w:author="Nick Maxwell" w:date="2025-04-16T11:47:00Z" w16du:dateUtc="2025-04-16T16:47:00Z">
        <w:r w:rsidR="00064DEC">
          <w:rPr>
            <w:rFonts w:ascii="Times New Roman" w:hAnsi="Times New Roman" w:cs="Times New Roman"/>
            <w:sz w:val="24"/>
            <w:szCs w:val="24"/>
          </w:rPr>
          <w:t xml:space="preserve"> </w:t>
        </w:r>
      </w:ins>
      <w:ins w:id="581" w:author="Nick Maxwell" w:date="2025-04-16T11:48:00Z" w16du:dateUtc="2025-04-16T16:48:00Z">
        <w:r w:rsidR="00064DEC">
          <w:rPr>
            <w:rFonts w:ascii="Times New Roman" w:hAnsi="Times New Roman" w:cs="Times New Roman"/>
            <w:sz w:val="24"/>
            <w:szCs w:val="24"/>
          </w:rPr>
          <w:t>even though they</w:t>
        </w:r>
      </w:ins>
      <w:r w:rsidR="00730CE2">
        <w:rPr>
          <w:rFonts w:ascii="Times New Roman" w:hAnsi="Times New Roman" w:cs="Times New Roman"/>
          <w:sz w:val="24"/>
          <w:szCs w:val="24"/>
        </w:rPr>
        <w:t xml:space="preserve"> lack obvious relatedness cues</w:t>
      </w:r>
      <w:ins w:id="582" w:author="Nick Maxwell" w:date="2025-04-16T11:48:00Z" w16du:dateUtc="2025-04-16T16:48:00Z">
        <w:r w:rsidR="00064DEC">
          <w:rPr>
            <w:rFonts w:ascii="Times New Roman" w:hAnsi="Times New Roman" w:cs="Times New Roman"/>
            <w:sz w:val="24"/>
            <w:szCs w:val="24"/>
          </w:rPr>
          <w:t>.</w:t>
        </w:r>
      </w:ins>
      <w:del w:id="583" w:author="Nick Maxwell" w:date="2025-04-16T11:48:00Z" w16du:dateUtc="2025-04-16T16:48:00Z">
        <w:r w:rsidR="00730CE2" w:rsidDel="00064DEC">
          <w:rPr>
            <w:rFonts w:ascii="Times New Roman" w:hAnsi="Times New Roman" w:cs="Times New Roman"/>
            <w:sz w:val="24"/>
            <w:szCs w:val="24"/>
          </w:rPr>
          <w:delText xml:space="preserve">, they still </w:delText>
        </w:r>
        <w:r w:rsidR="009D72F0" w:rsidDel="00064DEC">
          <w:rPr>
            <w:rFonts w:ascii="Times New Roman" w:hAnsi="Times New Roman" w:cs="Times New Roman"/>
            <w:sz w:val="24"/>
            <w:szCs w:val="24"/>
          </w:rPr>
          <w:delText>show a memory improvement</w:delText>
        </w:r>
        <w:r w:rsidR="00EC6AA7" w:rsidDel="00064DEC">
          <w:rPr>
            <w:rFonts w:ascii="Times New Roman" w:hAnsi="Times New Roman" w:cs="Times New Roman"/>
            <w:sz w:val="24"/>
            <w:szCs w:val="24"/>
          </w:rPr>
          <w:delText xml:space="preserve"> </w:delText>
        </w:r>
        <w:r w:rsidR="004B43CE" w:rsidDel="00064DEC">
          <w:rPr>
            <w:rFonts w:ascii="Times New Roman" w:hAnsi="Times New Roman" w:cs="Times New Roman"/>
            <w:sz w:val="24"/>
            <w:szCs w:val="24"/>
          </w:rPr>
          <w:delText>versus</w:delText>
        </w:r>
        <w:r w:rsidR="00EC6AA7" w:rsidDel="00064DEC">
          <w:rPr>
            <w:rFonts w:ascii="Times New Roman" w:hAnsi="Times New Roman" w:cs="Times New Roman"/>
            <w:sz w:val="24"/>
            <w:szCs w:val="24"/>
          </w:rPr>
          <w:delText xml:space="preserve"> unrelated pairs.</w:delText>
        </w:r>
      </w:del>
    </w:p>
    <w:p w14:paraId="11B68D1A" w14:textId="457A203F"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del w:id="584" w:author="Nick Maxwell" w:date="2025-04-16T11:49:00Z" w16du:dateUtc="2025-04-16T16:49:00Z">
        <w:r w:rsidR="004B43CE" w:rsidDel="00754989">
          <w:rPr>
            <w:rFonts w:ascii="Times New Roman" w:hAnsi="Times New Roman" w:cs="Times New Roman"/>
            <w:sz w:val="24"/>
            <w:szCs w:val="24"/>
          </w:rPr>
          <w:delText xml:space="preserve">consistent </w:delText>
        </w:r>
      </w:del>
      <w:r>
        <w:rPr>
          <w:rFonts w:ascii="Times New Roman" w:hAnsi="Times New Roman" w:cs="Times New Roman"/>
          <w:sz w:val="24"/>
          <w:szCs w:val="24"/>
        </w:rPr>
        <w:t xml:space="preserve">finding that positive reactivity </w:t>
      </w:r>
      <w:ins w:id="585" w:author="Nick Maxwell" w:date="2025-04-16T11:49:00Z" w16du:dateUtc="2025-04-16T16:49:00Z">
        <w:r w:rsidR="00BA3AFB">
          <w:rPr>
            <w:rFonts w:ascii="Times New Roman" w:hAnsi="Times New Roman" w:cs="Times New Roman"/>
            <w:sz w:val="24"/>
            <w:szCs w:val="24"/>
          </w:rPr>
          <w:t xml:space="preserve">consistently </w:t>
        </w:r>
      </w:ins>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del w:id="586" w:author="Nick Maxwell" w:date="2025-04-16T11:49:00Z" w16du:dateUtc="2025-04-16T16:49:00Z">
        <w:r w:rsidR="009D72F0" w:rsidDel="00BA3AFB">
          <w:rPr>
            <w:rFonts w:ascii="Times New Roman" w:hAnsi="Times New Roman" w:cs="Times New Roman"/>
            <w:sz w:val="24"/>
            <w:szCs w:val="24"/>
          </w:rPr>
          <w:delText>provide</w:delText>
        </w:r>
        <w:r w:rsidDel="00BA3AFB">
          <w:rPr>
            <w:rFonts w:ascii="Times New Roman" w:hAnsi="Times New Roman" w:cs="Times New Roman"/>
            <w:sz w:val="24"/>
            <w:szCs w:val="24"/>
          </w:rPr>
          <w:delText>s</w:delText>
        </w:r>
        <w:r w:rsidR="009D72F0" w:rsidDel="00BA3AFB">
          <w:rPr>
            <w:rFonts w:ascii="Times New Roman" w:hAnsi="Times New Roman" w:cs="Times New Roman"/>
            <w:sz w:val="24"/>
            <w:szCs w:val="24"/>
          </w:rPr>
          <w:delText xml:space="preserve"> further </w:delText>
        </w:r>
        <w:r w:rsidR="004B43CE" w:rsidDel="00BA3AFB">
          <w:rPr>
            <w:rFonts w:ascii="Times New Roman" w:hAnsi="Times New Roman" w:cs="Times New Roman"/>
            <w:sz w:val="24"/>
            <w:szCs w:val="24"/>
          </w:rPr>
          <w:delText xml:space="preserve">support for </w:delText>
        </w:r>
        <w:r w:rsidR="00A9628C" w:rsidDel="00BA3AFB">
          <w:rPr>
            <w:rFonts w:ascii="Times New Roman" w:hAnsi="Times New Roman" w:cs="Times New Roman"/>
            <w:sz w:val="24"/>
            <w:szCs w:val="24"/>
          </w:rPr>
          <w:delText xml:space="preserve">a </w:delText>
        </w:r>
        <w:r w:rsidDel="00BA3AFB">
          <w:rPr>
            <w:rFonts w:ascii="Times New Roman" w:hAnsi="Times New Roman" w:cs="Times New Roman"/>
            <w:sz w:val="24"/>
            <w:szCs w:val="24"/>
          </w:rPr>
          <w:delText>relational encoding account</w:delText>
        </w:r>
        <w:r w:rsidR="004B43CE" w:rsidDel="00BA3AFB">
          <w:rPr>
            <w:rFonts w:ascii="Times New Roman" w:hAnsi="Times New Roman" w:cs="Times New Roman"/>
            <w:sz w:val="24"/>
            <w:szCs w:val="24"/>
          </w:rPr>
          <w:delText xml:space="preserve"> of positive reactivity</w:delText>
        </w:r>
      </w:del>
      <w:ins w:id="587" w:author="Nick Maxwell" w:date="2025-04-16T11:49:00Z" w16du:dateUtc="2025-04-16T16:49:00Z">
        <w:r w:rsidR="00BA3AFB">
          <w:rPr>
            <w:rFonts w:ascii="Times New Roman" w:hAnsi="Times New Roman" w:cs="Times New Roman"/>
            <w:sz w:val="24"/>
            <w:szCs w:val="24"/>
          </w:rPr>
          <w:t xml:space="preserve">further suggests that JOLs </w:t>
        </w:r>
        <w:r w:rsidR="00BA3AFB">
          <w:rPr>
            <w:rFonts w:ascii="Times New Roman" w:hAnsi="Times New Roman" w:cs="Times New Roman"/>
            <w:sz w:val="24"/>
            <w:szCs w:val="24"/>
          </w:rPr>
          <w:lastRenderedPageBreak/>
          <w:t>encourage participants to process pre-existing cue-target relations</w:t>
        </w:r>
      </w:ins>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del w:id="588" w:author="Nick Maxwell" w:date="2025-04-16T11:51:00Z" w16du:dateUtc="2025-04-16T16:51:00Z">
        <w:r w:rsidR="00BA1D57" w:rsidDel="00BA3AFB">
          <w:rPr>
            <w:rFonts w:ascii="Times New Roman" w:hAnsi="Times New Roman" w:cs="Times New Roman"/>
            <w:sz w:val="24"/>
            <w:szCs w:val="24"/>
          </w:rPr>
          <w:delText>for a relational encoding account of JOL reactivity.</w:delText>
        </w:r>
      </w:del>
      <w:ins w:id="589" w:author="Nick Maxwell" w:date="2025-04-16T11:51:00Z" w16du:dateUtc="2025-04-16T16:51:00Z">
        <w:r w:rsidR="00BA3AFB">
          <w:rPr>
            <w:rFonts w:ascii="Times New Roman" w:hAnsi="Times New Roman" w:cs="Times New Roman"/>
            <w:sz w:val="24"/>
            <w:szCs w:val="24"/>
          </w:rPr>
          <w:t>that JOLs encourage relational encoding, which benefits cued-recall.</w:t>
        </w:r>
      </w:ins>
    </w:p>
    <w:p w14:paraId="5633D9E1" w14:textId="76033D37"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reflects </w:t>
      </w:r>
      <w:r w:rsidR="00544E13">
        <w:rPr>
          <w:rFonts w:ascii="Times New Roman" w:hAnsi="Times New Roman" w:cs="Times New Roman"/>
          <w:sz w:val="24"/>
          <w:szCs w:val="24"/>
        </w:rPr>
        <w:t>spreading activation</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w:t>
      </w:r>
      <w:proofErr w:type="gramStart"/>
      <w:r w:rsidR="00544E13">
        <w:rPr>
          <w:rFonts w:ascii="Times New Roman" w:hAnsi="Times New Roman" w:cs="Times New Roman"/>
          <w:sz w:val="24"/>
          <w:szCs w:val="24"/>
        </w:rPr>
        <w:t>relatedness</w:t>
      </w:r>
      <w:proofErr w:type="gramEnd"/>
      <w:r w:rsidR="00544E13">
        <w:rPr>
          <w:rFonts w:ascii="Times New Roman" w:hAnsi="Times New Roman" w:cs="Times New Roman"/>
          <w:sz w:val="24"/>
          <w:szCs w:val="24"/>
        </w:rPr>
        <w:t xml:space="preserve">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6AFB87A5"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t>
      </w:r>
      <w:del w:id="590" w:author="Nick Maxwell" w:date="2025-04-16T11:53:00Z" w16du:dateUtc="2025-04-16T16:53:00Z">
        <w:r w:rsidDel="00992F3D">
          <w:rPr>
            <w:rFonts w:ascii="Times New Roman" w:hAnsi="Times New Roman" w:cs="Times New Roman"/>
            <w:sz w:val="24"/>
            <w:szCs w:val="24"/>
          </w:rPr>
          <w:delText xml:space="preserve">which </w:delText>
        </w:r>
      </w:del>
      <w:ins w:id="591" w:author="Nick Maxwell" w:date="2025-04-16T11:53:00Z" w16du:dateUtc="2025-04-16T16:53:00Z">
        <w:r w:rsidR="00992F3D">
          <w:rPr>
            <w:rFonts w:ascii="Times New Roman" w:hAnsi="Times New Roman" w:cs="Times New Roman"/>
            <w:sz w:val="24"/>
            <w:szCs w:val="24"/>
          </w:rPr>
          <w:t xml:space="preserve">that </w:t>
        </w:r>
      </w:ins>
      <w:r>
        <w:rPr>
          <w:rFonts w:ascii="Times New Roman" w:hAnsi="Times New Roman" w:cs="Times New Roman"/>
          <w:sz w:val="24"/>
          <w:szCs w:val="24"/>
        </w:rPr>
        <w:t xml:space="preserve">are poor predictors of later memory ability (i.e., </w:t>
      </w:r>
      <w:r w:rsidRPr="007C62A4">
        <w:rPr>
          <w:rFonts w:ascii="Times New Roman" w:hAnsi="Times New Roman" w:cs="Times New Roman"/>
          <w:i/>
          <w:iCs/>
          <w:sz w:val="24"/>
          <w:szCs w:val="24"/>
        </w:rPr>
        <w:t xml:space="preserve">card </w:t>
      </w:r>
      <w:bookmarkStart w:id="592" w:name="_Hlk137128087"/>
      <w:r w:rsidRPr="007C62A4">
        <w:rPr>
          <w:rFonts w:ascii="Times New Roman" w:hAnsi="Times New Roman" w:cs="Times New Roman"/>
          <w:i/>
          <w:iCs/>
          <w:sz w:val="24"/>
          <w:szCs w:val="24"/>
        </w:rPr>
        <w:t>–</w:t>
      </w:r>
      <w:bookmarkEnd w:id="592"/>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w:t>
      </w:r>
      <w:r>
        <w:rPr>
          <w:rFonts w:ascii="Times New Roman" w:hAnsi="Times New Roman" w:cs="Times New Roman"/>
          <w:sz w:val="24"/>
          <w:szCs w:val="24"/>
        </w:rPr>
        <w:lastRenderedPageBreak/>
        <w:t xml:space="preserve">Koriat &amp; Bjork, 2005). </w:t>
      </w:r>
      <w:del w:id="593" w:author="Nick Maxwell" w:date="2025-04-16T11:54:00Z" w16du:dateUtc="2025-04-16T16:54:00Z">
        <w:r w:rsidDel="00992F3D">
          <w:rPr>
            <w:rFonts w:ascii="Times New Roman" w:hAnsi="Times New Roman" w:cs="Times New Roman"/>
            <w:sz w:val="24"/>
            <w:szCs w:val="24"/>
          </w:rPr>
          <w:delText>Thus, r</w:delText>
        </w:r>
      </w:del>
      <w:ins w:id="594" w:author="Nick Maxwell" w:date="2025-04-16T11:54:00Z" w16du:dateUtc="2025-04-16T16:54:00Z">
        <w:r w:rsidR="00992F3D">
          <w:rPr>
            <w:rFonts w:ascii="Times New Roman" w:hAnsi="Times New Roman" w:cs="Times New Roman"/>
            <w:sz w:val="24"/>
            <w:szCs w:val="24"/>
          </w:rPr>
          <w:t>R</w:t>
        </w:r>
      </w:ins>
      <w:r>
        <w:rPr>
          <w:rFonts w:ascii="Times New Roman" w:hAnsi="Times New Roman" w:cs="Times New Roman"/>
          <w:sz w:val="24"/>
          <w:szCs w:val="24"/>
        </w:rPr>
        <w:t xml:space="preserve">elatedness cues for backward associates are </w:t>
      </w:r>
      <w:del w:id="595" w:author="Nick Maxwell" w:date="2025-04-16T11:54:00Z" w16du:dateUtc="2025-04-16T16:54:00Z">
        <w:r w:rsidDel="00992F3D">
          <w:rPr>
            <w:rFonts w:ascii="Times New Roman" w:hAnsi="Times New Roman" w:cs="Times New Roman"/>
            <w:sz w:val="24"/>
            <w:szCs w:val="24"/>
          </w:rPr>
          <w:delText>unavailable at test</w:delText>
        </w:r>
      </w:del>
      <w:ins w:id="596" w:author="Nick Maxwell" w:date="2025-04-16T11:54:00Z" w16du:dateUtc="2025-04-16T16:54:00Z">
        <w:r w:rsidR="00992F3D">
          <w:rPr>
            <w:rFonts w:ascii="Times New Roman" w:hAnsi="Times New Roman" w:cs="Times New Roman"/>
            <w:sz w:val="24"/>
            <w:szCs w:val="24"/>
          </w:rPr>
          <w:t>poor predictors of later test performance</w:t>
        </w:r>
      </w:ins>
      <w:r>
        <w:rPr>
          <w:rFonts w:ascii="Times New Roman" w:hAnsi="Times New Roman" w:cs="Times New Roman"/>
          <w:sz w:val="24"/>
          <w:szCs w:val="24"/>
        </w:rPr>
        <w:t xml:space="preserve">, producing a situation in which strengthened relatedness cues are not aligned with the test. </w:t>
      </w:r>
      <w:del w:id="597" w:author="Nick Maxwell" w:date="2025-04-16T11:54:00Z" w16du:dateUtc="2025-04-16T16:54:00Z">
        <w:r w:rsidDel="00992F3D">
          <w:rPr>
            <w:rFonts w:ascii="Times New Roman" w:hAnsi="Times New Roman" w:cs="Times New Roman"/>
            <w:sz w:val="24"/>
            <w:szCs w:val="24"/>
          </w:rPr>
          <w:delText>Moreover</w:delText>
        </w:r>
      </w:del>
      <w:ins w:id="598" w:author="Nick Maxwell" w:date="2025-04-16T11:54:00Z" w16du:dateUtc="2025-04-16T16:54:00Z">
        <w:r w:rsidR="00992F3D">
          <w:rPr>
            <w:rFonts w:ascii="Times New Roman" w:hAnsi="Times New Roman" w:cs="Times New Roman"/>
            <w:sz w:val="24"/>
            <w:szCs w:val="24"/>
          </w:rPr>
          <w:t>Additionally</w:t>
        </w:r>
      </w:ins>
      <w:r>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ins w:id="599" w:author="Nick Maxwell" w:date="2025-04-16T11:55:00Z" w16du:dateUtc="2025-04-16T16:55:00Z">
        <w:r w:rsidR="00992F3D">
          <w:rPr>
            <w:rFonts w:ascii="Times New Roman" w:hAnsi="Times New Roman" w:cs="Times New Roman"/>
            <w:sz w:val="24"/>
            <w:szCs w:val="24"/>
          </w:rPr>
          <w:t xml:space="preserve">perceived </w:t>
        </w:r>
      </w:ins>
      <w:r>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76276922"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del w:id="600" w:author="Nick Maxwell" w:date="2025-04-16T11:55:00Z" w16du:dateUtc="2025-04-16T16:55:00Z">
        <w:r w:rsidR="00FC06EC" w:rsidDel="00992F3D">
          <w:rPr>
            <w:rFonts w:ascii="Times New Roman" w:hAnsi="Times New Roman" w:cs="Times New Roman"/>
            <w:sz w:val="24"/>
            <w:szCs w:val="24"/>
          </w:rPr>
          <w:delText>for a relational encoding account of JOL reactivity</w:delText>
        </w:r>
      </w:del>
      <w:ins w:id="601" w:author="Nick Maxwell" w:date="2025-04-16T11:55:00Z" w16du:dateUtc="2025-04-16T16:55:00Z">
        <w:r w:rsidR="00992F3D">
          <w:rPr>
            <w:rFonts w:ascii="Times New Roman" w:hAnsi="Times New Roman" w:cs="Times New Roman"/>
            <w:sz w:val="24"/>
            <w:szCs w:val="24"/>
          </w:rPr>
          <w:t>that</w:t>
        </w:r>
      </w:ins>
      <w:ins w:id="602" w:author="Nick Maxwell" w:date="2025-04-16T11:56:00Z" w16du:dateUtc="2025-04-16T16:56:00Z">
        <w:r w:rsidR="00992F3D">
          <w:rPr>
            <w:rFonts w:ascii="Times New Roman" w:hAnsi="Times New Roman" w:cs="Times New Roman"/>
            <w:sz w:val="24"/>
            <w:szCs w:val="24"/>
          </w:rPr>
          <w:t xml:space="preserve"> JOL reactivity</w:t>
        </w:r>
      </w:ins>
      <w:ins w:id="603" w:author="Nick Maxwell" w:date="2025-04-16T11:58:00Z" w16du:dateUtc="2025-04-16T16:58:00Z">
        <w:r w:rsidR="00992F3D">
          <w:rPr>
            <w:rFonts w:ascii="Times New Roman" w:hAnsi="Times New Roman" w:cs="Times New Roman"/>
            <w:sz w:val="24"/>
            <w:szCs w:val="24"/>
          </w:rPr>
          <w:t xml:space="preserve"> likely</w:t>
        </w:r>
      </w:ins>
      <w:ins w:id="604" w:author="Nick Maxwell" w:date="2025-04-16T11:56:00Z" w16du:dateUtc="2025-04-16T16:56:00Z">
        <w:r w:rsidR="00992F3D">
          <w:rPr>
            <w:rFonts w:ascii="Times New Roman" w:hAnsi="Times New Roman" w:cs="Times New Roman"/>
            <w:sz w:val="24"/>
            <w:szCs w:val="24"/>
          </w:rPr>
          <w:t xml:space="preserve"> reflects relational encoding</w:t>
        </w:r>
      </w:ins>
      <w:r w:rsidR="00FC06EC">
        <w:rPr>
          <w:rFonts w:ascii="Times New Roman" w:hAnsi="Times New Roman" w:cs="Times New Roman"/>
          <w:sz w:val="24"/>
          <w:szCs w:val="24"/>
        </w:rPr>
        <w:t xml:space="preserve">, we note that </w:t>
      </w:r>
      <w:r>
        <w:rPr>
          <w:rFonts w:ascii="Times New Roman" w:hAnsi="Times New Roman" w:cs="Times New Roman"/>
          <w:sz w:val="24"/>
          <w:szCs w:val="24"/>
        </w:rPr>
        <w:t>th</w:t>
      </w:r>
      <w:ins w:id="605" w:author="Nick Maxwell" w:date="2025-04-16T11:56:00Z" w16du:dateUtc="2025-04-16T16:56:00Z">
        <w:r w:rsidR="00992F3D">
          <w:rPr>
            <w:rFonts w:ascii="Times New Roman" w:hAnsi="Times New Roman" w:cs="Times New Roman"/>
            <w:sz w:val="24"/>
            <w:szCs w:val="24"/>
          </w:rPr>
          <w:t>is account is not mutually exclusive with</w:t>
        </w:r>
      </w:ins>
      <w:del w:id="606" w:author="Nick Maxwell" w:date="2025-04-16T11:56:00Z" w16du:dateUtc="2025-04-16T16:56:00Z">
        <w:r w:rsidDel="00992F3D">
          <w:rPr>
            <w:rFonts w:ascii="Times New Roman" w:hAnsi="Times New Roman" w:cs="Times New Roman"/>
            <w:sz w:val="24"/>
            <w:szCs w:val="24"/>
          </w:rPr>
          <w:delText>e</w:delText>
        </w:r>
      </w:del>
      <w:ins w:id="607" w:author="Nick Maxwell" w:date="2025-04-16T11:58:00Z" w16du:dateUtc="2025-04-16T16:58:00Z">
        <w:r w:rsidR="00992F3D">
          <w:rPr>
            <w:rFonts w:ascii="Times New Roman" w:hAnsi="Times New Roman" w:cs="Times New Roman"/>
            <w:sz w:val="24"/>
            <w:szCs w:val="24"/>
          </w:rPr>
          <w:t xml:space="preserve"> </w:t>
        </w:r>
      </w:ins>
      <w:del w:id="608" w:author="Nick Maxwell" w:date="2025-04-16T11:58:00Z" w16du:dateUtc="2025-04-16T16:58:00Z">
        <w:r w:rsidDel="00992F3D">
          <w:rPr>
            <w:rFonts w:ascii="Times New Roman" w:hAnsi="Times New Roman" w:cs="Times New Roman"/>
            <w:sz w:val="24"/>
            <w:szCs w:val="24"/>
          </w:rPr>
          <w:delText xml:space="preserve"> </w:delText>
        </w:r>
      </w:del>
      <w:r>
        <w:rPr>
          <w:rFonts w:ascii="Times New Roman" w:hAnsi="Times New Roman" w:cs="Times New Roman"/>
          <w:sz w:val="24"/>
          <w:szCs w:val="24"/>
        </w:rPr>
        <w:t>cue-strengthening</w:t>
      </w:r>
      <w:ins w:id="609" w:author="Nick Maxwell" w:date="2025-04-16T11:56:00Z" w16du:dateUtc="2025-04-16T16:56:00Z">
        <w:r w:rsidR="00992F3D">
          <w:rPr>
            <w:rFonts w:ascii="Times New Roman" w:hAnsi="Times New Roman" w:cs="Times New Roman"/>
            <w:sz w:val="24"/>
            <w:szCs w:val="24"/>
          </w:rPr>
          <w:t xml:space="preserve">. </w:t>
        </w:r>
      </w:ins>
      <w:del w:id="610" w:author="Nick Maxwell" w:date="2025-04-16T11:56:00Z" w16du:dateUtc="2025-04-16T16:56:00Z">
        <w:r w:rsidDel="00992F3D">
          <w:rPr>
            <w:rFonts w:ascii="Times New Roman" w:hAnsi="Times New Roman" w:cs="Times New Roman"/>
            <w:sz w:val="24"/>
            <w:szCs w:val="24"/>
          </w:rPr>
          <w:delText xml:space="preserve"> and relational encoding accounts are not mutually exclusive. </w:delText>
        </w:r>
      </w:del>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w:t>
      </w:r>
      <w:del w:id="611" w:author="Nick Maxwell" w:date="2025-04-16T11:58:00Z" w16du:dateUtc="2025-04-16T16:58:00Z">
        <w:r w:rsidDel="00992F3D">
          <w:rPr>
            <w:rFonts w:ascii="Times New Roman" w:hAnsi="Times New Roman" w:cs="Times New Roman"/>
            <w:sz w:val="24"/>
            <w:szCs w:val="24"/>
          </w:rPr>
          <w:delText xml:space="preserve">thus </w:delText>
        </w:r>
      </w:del>
      <w:r>
        <w:rPr>
          <w:rFonts w:ascii="Times New Roman" w:hAnsi="Times New Roman" w:cs="Times New Roman"/>
          <w:sz w:val="24"/>
          <w:szCs w:val="24"/>
        </w:rPr>
        <w:t>strongly affects the magnitude of particpants’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w:t>
      </w:r>
      <w:proofErr w:type="spellStart"/>
      <w:r w:rsidR="004161AE" w:rsidRPr="00056A74">
        <w:rPr>
          <w:rFonts w:ascii="Times New Roman" w:hAnsi="Times New Roman" w:cs="Times New Roman"/>
          <w:sz w:val="24"/>
          <w:szCs w:val="24"/>
        </w:rPr>
        <w:t>Dunlosky</w:t>
      </w:r>
      <w:proofErr w:type="spellEnd"/>
      <w:r w:rsidR="004161AE" w:rsidRPr="00056A74">
        <w:rPr>
          <w:rFonts w:ascii="Times New Roman" w:hAnsi="Times New Roman" w:cs="Times New Roman"/>
          <w:sz w:val="24"/>
          <w:szCs w:val="24"/>
        </w:rPr>
        <w:t xml:space="preserve">,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ins w:id="612" w:author="Nick Maxwell" w:date="2025-04-16T11:58:00Z" w16du:dateUtc="2025-04-16T16:58:00Z">
        <w:r w:rsidR="00992F3D">
          <w:rPr>
            <w:rFonts w:ascii="Times New Roman" w:hAnsi="Times New Roman" w:cs="Times New Roman"/>
            <w:sz w:val="24"/>
            <w:szCs w:val="24"/>
          </w:rPr>
          <w:t xml:space="preserve"> on cue-ta</w:t>
        </w:r>
      </w:ins>
      <w:ins w:id="613" w:author="Nick Maxwell" w:date="2025-04-16T11:59:00Z" w16du:dateUtc="2025-04-16T16:59:00Z">
        <w:r w:rsidR="00992F3D">
          <w:rPr>
            <w:rFonts w:ascii="Times New Roman" w:hAnsi="Times New Roman" w:cs="Times New Roman"/>
            <w:sz w:val="24"/>
            <w:szCs w:val="24"/>
          </w:rPr>
          <w:t>rget pairs</w:t>
        </w:r>
      </w:ins>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lastRenderedPageBreak/>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2577745E"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del w:id="614" w:author="Nick Maxwell" w:date="2025-04-16T13:05:00Z" w16du:dateUtc="2025-04-16T18:05:00Z">
        <w:r w:rsidR="00945787" w:rsidDel="001E76AB">
          <w:rPr>
            <w:rFonts w:ascii="Times New Roman" w:hAnsi="Times New Roman" w:cs="Times New Roman"/>
            <w:sz w:val="24"/>
            <w:szCs w:val="24"/>
          </w:rPr>
          <w:delText>JOL</w:delText>
        </w:r>
        <w:r w:rsidR="00D749C5" w:rsidDel="001E76AB">
          <w:rPr>
            <w:rFonts w:ascii="Times New Roman" w:hAnsi="Times New Roman" w:cs="Times New Roman"/>
            <w:sz w:val="24"/>
            <w:szCs w:val="24"/>
          </w:rPr>
          <w:delText xml:space="preserve"> </w:delText>
        </w:r>
      </w:del>
      <w:r w:rsidR="00D749C5">
        <w:rPr>
          <w:rFonts w:ascii="Times New Roman" w:hAnsi="Times New Roman" w:cs="Times New Roman"/>
          <w:sz w:val="24"/>
          <w:szCs w:val="24"/>
        </w:rPr>
        <w:t xml:space="preserve">reactivity </w:t>
      </w:r>
      <w:del w:id="615" w:author="Nick Maxwell" w:date="2025-04-16T13:05:00Z" w16du:dateUtc="2025-04-16T18:05:00Z">
        <w:r w:rsidDel="001E76AB">
          <w:rPr>
            <w:rFonts w:ascii="Times New Roman" w:hAnsi="Times New Roman" w:cs="Times New Roman"/>
            <w:sz w:val="24"/>
            <w:szCs w:val="24"/>
          </w:rPr>
          <w:delText xml:space="preserve">effects </w:delText>
        </w:r>
      </w:del>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w:t>
      </w:r>
      <w:del w:id="616" w:author="Nick Maxwell" w:date="2025-04-16T13:06:00Z" w16du:dateUtc="2025-04-16T18:06:00Z">
        <w:r w:rsidDel="009609F5">
          <w:rPr>
            <w:rFonts w:ascii="Times New Roman" w:hAnsi="Times New Roman" w:cs="Times New Roman"/>
            <w:sz w:val="24"/>
            <w:szCs w:val="24"/>
          </w:rPr>
          <w:delText xml:space="preserve">however, </w:delText>
        </w:r>
      </w:del>
      <w:r>
        <w:rPr>
          <w:rFonts w:ascii="Times New Roman" w:hAnsi="Times New Roman" w:cs="Times New Roman"/>
          <w:sz w:val="24"/>
          <w:szCs w:val="24"/>
        </w:rPr>
        <w:t>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030AC4E9"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del w:id="617" w:author="Nick Maxwell" w:date="2025-04-16T13:11:00Z" w16du:dateUtc="2025-04-16T18:11:00Z">
        <w:r w:rsidR="00E51B86" w:rsidDel="00E13264">
          <w:rPr>
            <w:rFonts w:ascii="Times New Roman" w:hAnsi="Times New Roman" w:cs="Times New Roman"/>
            <w:sz w:val="24"/>
            <w:szCs w:val="24"/>
          </w:rPr>
          <w:delText>However, this</w:delText>
        </w:r>
      </w:del>
      <w:ins w:id="618" w:author="Nick Maxwell" w:date="2025-04-16T13:12:00Z" w16du:dateUtc="2025-04-16T18:12:00Z">
        <w:r w:rsidR="00E13264">
          <w:rPr>
            <w:rFonts w:ascii="Times New Roman" w:hAnsi="Times New Roman" w:cs="Times New Roman"/>
            <w:sz w:val="24"/>
            <w:szCs w:val="24"/>
          </w:rPr>
          <w:t>Although</w:t>
        </w:r>
      </w:ins>
      <w:ins w:id="619" w:author="Nick Maxwell" w:date="2025-04-16T13:11:00Z" w16du:dateUtc="2025-04-16T18:11:00Z">
        <w:r w:rsidR="00E13264">
          <w:rPr>
            <w:rFonts w:ascii="Times New Roman" w:hAnsi="Times New Roman" w:cs="Times New Roman"/>
            <w:sz w:val="24"/>
            <w:szCs w:val="24"/>
          </w:rPr>
          <w:t xml:space="preserve"> this account readily explains </w:t>
        </w:r>
      </w:ins>
      <w:ins w:id="620" w:author="Nick Maxwell" w:date="2025-04-16T13:12:00Z" w16du:dateUtc="2025-04-16T18:12:00Z">
        <w:r w:rsidR="00E13264">
          <w:rPr>
            <w:rFonts w:ascii="Times New Roman" w:hAnsi="Times New Roman" w:cs="Times New Roman"/>
            <w:sz w:val="24"/>
            <w:szCs w:val="24"/>
          </w:rPr>
          <w:t>r</w:t>
        </w:r>
      </w:ins>
      <w:ins w:id="621" w:author="Nick Maxwell" w:date="2025-04-16T13:11:00Z" w16du:dateUtc="2025-04-16T18:11:00Z">
        <w:r w:rsidR="00E13264">
          <w:rPr>
            <w:rFonts w:ascii="Times New Roman" w:hAnsi="Times New Roman" w:cs="Times New Roman"/>
            <w:sz w:val="24"/>
            <w:szCs w:val="24"/>
          </w:rPr>
          <w:t xml:space="preserve">eactivity patterns observed on forward pairs, </w:t>
        </w:r>
      </w:ins>
      <w:ins w:id="622" w:author="Nick Maxwell" w:date="2025-04-16T13:12:00Z" w16du:dateUtc="2025-04-16T18:12:00Z">
        <w:r w:rsidR="00E13264">
          <w:rPr>
            <w:rFonts w:ascii="Times New Roman" w:hAnsi="Times New Roman" w:cs="Times New Roman"/>
            <w:sz w:val="24"/>
            <w:szCs w:val="24"/>
          </w:rPr>
          <w:t>it cannot account for positive reactivity</w:t>
        </w:r>
      </w:ins>
      <w:del w:id="623" w:author="Nick Maxwell" w:date="2025-04-16T13:12:00Z" w16du:dateUtc="2025-04-16T18:12:00Z">
        <w:r w:rsidR="00E51B86" w:rsidDel="00E13264">
          <w:rPr>
            <w:rFonts w:ascii="Times New Roman" w:hAnsi="Times New Roman" w:cs="Times New Roman"/>
            <w:sz w:val="24"/>
            <w:szCs w:val="24"/>
          </w:rPr>
          <w:delText xml:space="preserve"> </w:delText>
        </w:r>
      </w:del>
      <w:del w:id="624" w:author="Nick Maxwell" w:date="2025-04-16T13:11:00Z" w16du:dateUtc="2025-04-16T18:11:00Z">
        <w:r w:rsidR="00E51B86" w:rsidDel="00E13264">
          <w:rPr>
            <w:rFonts w:ascii="Times New Roman" w:hAnsi="Times New Roman" w:cs="Times New Roman"/>
            <w:sz w:val="24"/>
            <w:szCs w:val="24"/>
          </w:rPr>
          <w:delText xml:space="preserve">account </w:delText>
        </w:r>
      </w:del>
      <w:del w:id="625" w:author="Nick Maxwell" w:date="2025-04-16T13:12:00Z" w16du:dateUtc="2025-04-16T18:12:00Z">
        <w:r w:rsidR="00E51B86" w:rsidDel="00E13264">
          <w:rPr>
            <w:rFonts w:ascii="Times New Roman" w:hAnsi="Times New Roman" w:cs="Times New Roman"/>
            <w:sz w:val="24"/>
            <w:szCs w:val="24"/>
          </w:rPr>
          <w:delText>does not</w:delText>
        </w:r>
      </w:del>
      <w:ins w:id="626" w:author="Nick Maxwell" w:date="2025-04-16T13:07:00Z" w16du:dateUtc="2025-04-16T18:07:00Z">
        <w:r w:rsidR="00E13264">
          <w:rPr>
            <w:rFonts w:ascii="Times New Roman" w:hAnsi="Times New Roman" w:cs="Times New Roman"/>
            <w:sz w:val="24"/>
            <w:szCs w:val="24"/>
          </w:rPr>
          <w:t xml:space="preserve"> </w:t>
        </w:r>
      </w:ins>
      <w:del w:id="627" w:author="Nick Maxwell" w:date="2025-04-16T13:12:00Z" w16du:dateUtc="2025-04-16T18:12:00Z">
        <w:r w:rsidR="00E51B86" w:rsidDel="00E13264">
          <w:rPr>
            <w:rFonts w:ascii="Times New Roman" w:hAnsi="Times New Roman" w:cs="Times New Roman"/>
            <w:sz w:val="24"/>
            <w:szCs w:val="24"/>
          </w:rPr>
          <w:delText xml:space="preserve"> explain </w:delText>
        </w:r>
      </w:del>
      <w:del w:id="628" w:author="Nick Maxwell" w:date="2025-04-16T13:11:00Z" w16du:dateUtc="2025-04-16T18:11:00Z">
        <w:r w:rsidR="00E51B86" w:rsidDel="00E13264">
          <w:rPr>
            <w:rFonts w:ascii="Times New Roman" w:hAnsi="Times New Roman" w:cs="Times New Roman"/>
            <w:sz w:val="24"/>
            <w:szCs w:val="24"/>
          </w:rPr>
          <w:delText>positive r</w:delText>
        </w:r>
      </w:del>
      <w:del w:id="629" w:author="Nick Maxwell" w:date="2025-04-16T13:12:00Z" w16du:dateUtc="2025-04-16T18:12:00Z">
        <w:r w:rsidR="00E51B86" w:rsidDel="00E13264">
          <w:rPr>
            <w:rFonts w:ascii="Times New Roman" w:hAnsi="Times New Roman" w:cs="Times New Roman"/>
            <w:sz w:val="24"/>
            <w:szCs w:val="24"/>
          </w:rPr>
          <w:delText xml:space="preserve">eactivity </w:delText>
        </w:r>
      </w:del>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ins w:id="630" w:author="Nick Maxwell" w:date="2025-04-16T13:09:00Z" w16du:dateUtc="2025-04-16T18:09:00Z">
        <w:r w:rsidR="00E13264">
          <w:rPr>
            <w:rFonts w:ascii="Times New Roman" w:hAnsi="Times New Roman" w:cs="Times New Roman"/>
            <w:sz w:val="24"/>
            <w:szCs w:val="24"/>
          </w:rPr>
          <w:t xml:space="preserve"> </w:t>
        </w:r>
      </w:ins>
      <w:ins w:id="631" w:author="Nick Maxwell" w:date="2025-04-16T13:12:00Z" w16du:dateUtc="2025-04-16T18:12:00Z">
        <w:r w:rsidR="00E13264">
          <w:rPr>
            <w:rFonts w:ascii="Times New Roman" w:hAnsi="Times New Roman" w:cs="Times New Roman"/>
            <w:sz w:val="24"/>
            <w:szCs w:val="24"/>
          </w:rPr>
          <w:t>However, i</w:t>
        </w:r>
      </w:ins>
      <w:ins w:id="632" w:author="Nick Maxwell" w:date="2025-04-16T13:09:00Z" w16du:dateUtc="2025-04-16T18:09:00Z">
        <w:r w:rsidR="00E13264">
          <w:rPr>
            <w:rFonts w:ascii="Times New Roman" w:hAnsi="Times New Roman" w:cs="Times New Roman"/>
            <w:sz w:val="24"/>
            <w:szCs w:val="24"/>
          </w:rPr>
          <w:t xml:space="preserve">f JOLs also </w:t>
        </w:r>
      </w:ins>
      <w:ins w:id="633" w:author="Nick Maxwell" w:date="2025-04-16T13:10:00Z" w16du:dateUtc="2025-04-16T18:10:00Z">
        <w:r w:rsidR="00E13264">
          <w:rPr>
            <w:rFonts w:ascii="Times New Roman" w:hAnsi="Times New Roman" w:cs="Times New Roman"/>
            <w:sz w:val="24"/>
            <w:szCs w:val="24"/>
          </w:rPr>
          <w:t>facilitate relation</w:t>
        </w:r>
      </w:ins>
      <w:ins w:id="634" w:author="Nick Maxwell" w:date="2025-04-16T13:12:00Z" w16du:dateUtc="2025-04-16T18:12:00Z">
        <w:r w:rsidR="00E13264">
          <w:rPr>
            <w:rFonts w:ascii="Times New Roman" w:hAnsi="Times New Roman" w:cs="Times New Roman"/>
            <w:sz w:val="24"/>
            <w:szCs w:val="24"/>
          </w:rPr>
          <w:t>al</w:t>
        </w:r>
      </w:ins>
      <w:ins w:id="635" w:author="Nick Maxwell" w:date="2025-04-16T13:10:00Z" w16du:dateUtc="2025-04-16T18:10:00Z">
        <w:r w:rsidR="00E13264">
          <w:rPr>
            <w:rFonts w:ascii="Times New Roman" w:hAnsi="Times New Roman" w:cs="Times New Roman"/>
            <w:sz w:val="24"/>
            <w:szCs w:val="24"/>
          </w:rPr>
          <w:t xml:space="preserve"> </w:t>
        </w:r>
      </w:ins>
      <w:ins w:id="636" w:author="Nick Maxwell" w:date="2025-04-16T13:13:00Z" w16du:dateUtc="2025-04-16T18:13:00Z">
        <w:r w:rsidR="00E13264">
          <w:rPr>
            <w:rFonts w:ascii="Times New Roman" w:hAnsi="Times New Roman" w:cs="Times New Roman"/>
            <w:sz w:val="24"/>
            <w:szCs w:val="24"/>
          </w:rPr>
          <w:t>encoding</w:t>
        </w:r>
      </w:ins>
      <w:ins w:id="637" w:author="Nick Maxwell" w:date="2025-04-16T13:10:00Z" w16du:dateUtc="2025-04-16T18:10:00Z">
        <w:r w:rsidR="00E13264">
          <w:rPr>
            <w:rFonts w:ascii="Times New Roman" w:hAnsi="Times New Roman" w:cs="Times New Roman"/>
            <w:sz w:val="24"/>
            <w:szCs w:val="24"/>
          </w:rPr>
          <w:t>,</w:t>
        </w:r>
      </w:ins>
      <w:ins w:id="638" w:author="Nick Maxwell" w:date="2025-04-16T13:13:00Z" w16du:dateUtc="2025-04-16T18:13:00Z">
        <w:r w:rsidR="00E13264">
          <w:rPr>
            <w:rFonts w:ascii="Times New Roman" w:hAnsi="Times New Roman" w:cs="Times New Roman"/>
            <w:sz w:val="24"/>
            <w:szCs w:val="24"/>
          </w:rPr>
          <w:t xml:space="preserve">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ins>
      <w:del w:id="639" w:author="Nick Maxwell" w:date="2025-04-16T13:09:00Z" w16du:dateUtc="2025-04-16T18:09:00Z">
        <w:r w:rsidR="00E51B86" w:rsidDel="00E13264">
          <w:rPr>
            <w:rFonts w:ascii="Times New Roman" w:hAnsi="Times New Roman" w:cs="Times New Roman"/>
            <w:sz w:val="24"/>
            <w:szCs w:val="24"/>
          </w:rPr>
          <w:delText xml:space="preserve"> Altern</w:delText>
        </w:r>
      </w:del>
      <w:del w:id="640" w:author="Nick Maxwell" w:date="2025-04-16T13:08:00Z" w16du:dateUtc="2025-04-16T18:08:00Z">
        <w:r w:rsidR="00E51B86" w:rsidDel="00E13264">
          <w:rPr>
            <w:rFonts w:ascii="Times New Roman" w:hAnsi="Times New Roman" w:cs="Times New Roman"/>
            <w:sz w:val="24"/>
            <w:szCs w:val="24"/>
          </w:rPr>
          <w:delText>atively,</w:delText>
        </w:r>
      </w:del>
      <w:del w:id="641" w:author="Nick Maxwell" w:date="2025-04-16T13:13:00Z" w16du:dateUtc="2025-04-16T18:13:00Z">
        <w:r w:rsidR="00E51B86" w:rsidDel="00E13264">
          <w:rPr>
            <w:rFonts w:ascii="Times New Roman" w:hAnsi="Times New Roman" w:cs="Times New Roman"/>
            <w:sz w:val="24"/>
            <w:szCs w:val="24"/>
          </w:rPr>
          <w:delText xml:space="preserve"> the relational encoding account posits that reactivity also reflects JOLs strengthening pre-existing cue-target relations.</w:delText>
        </w:r>
      </w:del>
      <w:r w:rsidR="00E51B86">
        <w:rPr>
          <w:rFonts w:ascii="Times New Roman" w:hAnsi="Times New Roman" w:cs="Times New Roman"/>
          <w:sz w:val="24"/>
          <w:szCs w:val="24"/>
        </w:rPr>
        <w:t xml:space="preserve"> We </w:t>
      </w:r>
      <w:del w:id="642" w:author="Nick Maxwell" w:date="2025-04-16T13:13:00Z" w16du:dateUtc="2025-04-16T18:13:00Z">
        <w:r w:rsidR="00E51B86" w:rsidDel="00187486">
          <w:rPr>
            <w:rFonts w:ascii="Times New Roman" w:hAnsi="Times New Roman" w:cs="Times New Roman"/>
            <w:sz w:val="24"/>
            <w:szCs w:val="24"/>
          </w:rPr>
          <w:delText xml:space="preserve">directly </w:delText>
        </w:r>
      </w:del>
      <w:del w:id="643" w:author="Nick Maxwell" w:date="2025-04-16T13:14:00Z" w16du:dateUtc="2025-04-16T18:14:00Z">
        <w:r w:rsidR="00A86022" w:rsidDel="009A03AA">
          <w:rPr>
            <w:rFonts w:ascii="Times New Roman" w:hAnsi="Times New Roman" w:cs="Times New Roman"/>
            <w:sz w:val="24"/>
            <w:szCs w:val="24"/>
          </w:rPr>
          <w:delText>tested</w:delText>
        </w:r>
        <w:r w:rsidR="00E51B86" w:rsidDel="009A03AA">
          <w:rPr>
            <w:rFonts w:ascii="Times New Roman" w:hAnsi="Times New Roman" w:cs="Times New Roman"/>
            <w:sz w:val="24"/>
            <w:szCs w:val="24"/>
          </w:rPr>
          <w:delText xml:space="preserve"> between these accounts</w:delText>
        </w:r>
      </w:del>
      <w:ins w:id="644" w:author="Nick Maxwell" w:date="2025-04-16T13:14:00Z" w16du:dateUtc="2025-04-16T18:14:00Z">
        <w:r w:rsidR="009A03AA">
          <w:rPr>
            <w:rFonts w:ascii="Times New Roman" w:hAnsi="Times New Roman" w:cs="Times New Roman"/>
            <w:sz w:val="24"/>
            <w:szCs w:val="24"/>
          </w:rPr>
          <w:t>assessed this possibility by having participant</w:t>
        </w:r>
      </w:ins>
      <w:ins w:id="645" w:author="Nick Maxwell" w:date="2025-04-16T13:15:00Z" w16du:dateUtc="2025-04-16T18:15:00Z">
        <w:r w:rsidR="009A03AA">
          <w:rPr>
            <w:rFonts w:ascii="Times New Roman" w:hAnsi="Times New Roman" w:cs="Times New Roman"/>
            <w:sz w:val="24"/>
            <w:szCs w:val="24"/>
          </w:rPr>
          <w:t>s make JOLs</w:t>
        </w:r>
      </w:ins>
      <w:r w:rsidR="00E51B86">
        <w:rPr>
          <w:rFonts w:ascii="Times New Roman" w:hAnsi="Times New Roman" w:cs="Times New Roman"/>
          <w:sz w:val="24"/>
          <w:szCs w:val="24"/>
        </w:rPr>
        <w:t xml:space="preserve"> </w:t>
      </w:r>
      <w:del w:id="646" w:author="Nick Maxwell" w:date="2025-04-16T13:15:00Z" w16du:dateUtc="2025-04-16T18:15:00Z">
        <w:r w:rsidR="00E51B86" w:rsidDel="009A03AA">
          <w:rPr>
            <w:rFonts w:ascii="Times New Roman" w:hAnsi="Times New Roman" w:cs="Times New Roman"/>
            <w:sz w:val="24"/>
            <w:szCs w:val="24"/>
          </w:rPr>
          <w:delText>using</w:delText>
        </w:r>
      </w:del>
      <w:ins w:id="647" w:author="Nick Maxwell" w:date="2025-04-16T13:15:00Z" w16du:dateUtc="2025-04-16T18:15:00Z">
        <w:r w:rsidR="009A03AA">
          <w:rPr>
            <w:rFonts w:ascii="Times New Roman" w:hAnsi="Times New Roman" w:cs="Times New Roman"/>
            <w:sz w:val="24"/>
            <w:szCs w:val="24"/>
          </w:rPr>
          <w:t xml:space="preserve">for </w:t>
        </w:r>
      </w:ins>
      <w:del w:id="648" w:author="Nick Maxwell" w:date="2025-04-16T13:15:00Z" w16du:dateUtc="2025-04-16T18:15:00Z">
        <w:r w:rsidR="00E51B86" w:rsidDel="009A03AA">
          <w:rPr>
            <w:rFonts w:ascii="Times New Roman" w:hAnsi="Times New Roman" w:cs="Times New Roman"/>
            <w:sz w:val="24"/>
            <w:szCs w:val="24"/>
          </w:rPr>
          <w:delText xml:space="preserve"> </w:delText>
        </w:r>
      </w:del>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relatedness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w:t>
      </w:r>
      <w:r w:rsidR="00E51B86">
        <w:rPr>
          <w:rFonts w:ascii="Times New Roman" w:hAnsi="Times New Roman" w:cs="Times New Roman"/>
          <w:sz w:val="24"/>
          <w:szCs w:val="24"/>
        </w:rPr>
        <w:lastRenderedPageBreak/>
        <w:t xml:space="preserve">facilitated cued-recall of all related pair types, regardless of whether they were directly related or indirectly related through mediators. Importantly, these effects </w:t>
      </w:r>
      <w:proofErr w:type="gramStart"/>
      <w:r w:rsidR="00E51B86">
        <w:rPr>
          <w:rFonts w:ascii="Times New Roman" w:hAnsi="Times New Roman" w:cs="Times New Roman"/>
          <w:sz w:val="24"/>
          <w:szCs w:val="24"/>
        </w:rPr>
        <w:t>held</w:t>
      </w:r>
      <w:proofErr w:type="gramEnd"/>
      <w:r w:rsidR="00E51B86">
        <w:rPr>
          <w:rFonts w:ascii="Times New Roman" w:hAnsi="Times New Roman" w:cs="Times New Roman"/>
          <w:sz w:val="24"/>
          <w:szCs w:val="24"/>
        </w:rPr>
        <w:t xml:space="preserve"> even after manipulating the direction of the mediated relation (Experiments 1B and 2B) and </w:t>
      </w:r>
      <w:del w:id="649" w:author="Nick Maxwell" w:date="2025-04-16T13:16:00Z" w16du:dateUtc="2025-04-16T18:16:00Z">
        <w:r w:rsidR="00E51B86" w:rsidDel="00931608">
          <w:rPr>
            <w:rFonts w:ascii="Times New Roman" w:hAnsi="Times New Roman" w:cs="Times New Roman"/>
            <w:sz w:val="24"/>
            <w:szCs w:val="24"/>
          </w:rPr>
          <w:delText xml:space="preserve">when </w:delText>
        </w:r>
      </w:del>
      <w:ins w:id="650" w:author="Nick Maxwell" w:date="2025-04-16T13:16:00Z" w16du:dateUtc="2025-04-16T18:16:00Z">
        <w:r w:rsidR="00931608">
          <w:rPr>
            <w:rFonts w:ascii="Times New Roman" w:hAnsi="Times New Roman" w:cs="Times New Roman"/>
            <w:sz w:val="24"/>
            <w:szCs w:val="24"/>
          </w:rPr>
          <w:t>for</w:t>
        </w:r>
        <w:r w:rsidR="00931608">
          <w:rPr>
            <w:rFonts w:ascii="Times New Roman" w:hAnsi="Times New Roman" w:cs="Times New Roman"/>
            <w:sz w:val="24"/>
            <w:szCs w:val="24"/>
          </w:rPr>
          <w:t xml:space="preserve"> </w:t>
        </w:r>
      </w:ins>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3A28E5E6"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393516">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5F309FE5"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393516">
        <w:rPr>
          <w:rFonts w:ascii="Times New Roman" w:hAnsi="Times New Roman" w:cs="Times New Roman"/>
          <w:color w:val="000000" w:themeColor="text1"/>
          <w:sz w:val="24"/>
          <w:szCs w:val="24"/>
        </w:rPr>
        <w:t xml:space="preserve"> None of the experiments were pre-registered.</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11"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51" w:name="_Hlk137041070"/>
      <w:r w:rsidRPr="00345B50">
        <w:rPr>
          <w:rFonts w:ascii="Times New Roman" w:hAnsi="Times New Roman" w:cs="Times New Roman"/>
          <w:sz w:val="24"/>
          <w:szCs w:val="24"/>
        </w:rPr>
        <w:t>–</w:t>
      </w:r>
      <w:bookmarkEnd w:id="651"/>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ins w:id="652" w:author="Nick Maxwell" w:date="2025-04-14T18:08:00Z" w16du:dateUtc="2025-04-14T23:08:00Z"/>
          <w:rFonts w:ascii="Times New Roman" w:hAnsi="Times New Roman" w:cs="Times New Roman"/>
          <w:sz w:val="24"/>
          <w:szCs w:val="24"/>
        </w:rPr>
      </w:pPr>
      <w:r w:rsidRPr="007969D7">
        <w:rPr>
          <w:rFonts w:ascii="Times New Roman" w:hAnsi="Times New Roman" w:cs="Times New Roman"/>
          <w:sz w:val="24"/>
          <w:szCs w:val="24"/>
        </w:rPr>
        <w:lastRenderedPageBreak/>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ins w:id="653" w:author="Nick Maxwell" w:date="2025-04-05T09:57:00Z" w16du:dateUtc="2025-04-05T14:57:00Z"/>
          <w:rFonts w:ascii="Times New Roman" w:hAnsi="Times New Roman" w:cs="Times New Roman"/>
          <w:sz w:val="24"/>
          <w:szCs w:val="24"/>
        </w:rPr>
      </w:pPr>
      <w:proofErr w:type="spellStart"/>
      <w:ins w:id="654" w:author="Nick Maxwell" w:date="2025-04-14T18:08:00Z" w16du:dateUtc="2025-04-14T23:08:00Z">
        <w:r>
          <w:rPr>
            <w:rFonts w:ascii="Times New Roman" w:hAnsi="Times New Roman" w:cs="Times New Roman"/>
            <w:sz w:val="24"/>
            <w:szCs w:val="24"/>
          </w:rPr>
          <w:t>Undorf</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Ingendahl</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ins>
      <w:ins w:id="655" w:author="Nick Maxwell" w:date="2025-04-14T18:09:00Z" w16du:dateUtc="2025-04-14T23:09:00Z">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ins>
      <w:ins w:id="656" w:author="Nick Maxwell" w:date="2025-04-14T18:10:00Z" w16du:dateUtc="2025-04-14T23:10:00Z">
        <w:r w:rsidRPr="00607FE7">
          <w:rPr>
            <w:rFonts w:ascii="Times New Roman" w:hAnsi="Times New Roman" w:cs="Times New Roman"/>
            <w:sz w:val="24"/>
            <w:szCs w:val="24"/>
          </w:rPr>
          <w:t>–</w:t>
        </w:r>
      </w:ins>
      <w:ins w:id="657" w:author="Nick Maxwell" w:date="2025-04-14T18:09:00Z" w16du:dateUtc="2025-04-14T23:09:00Z">
        <w:r>
          <w:rPr>
            <w:rFonts w:ascii="Times New Roman" w:hAnsi="Times New Roman" w:cs="Times New Roman"/>
            <w:sz w:val="24"/>
            <w:szCs w:val="24"/>
          </w:rPr>
          <w:t>17.</w:t>
        </w:r>
      </w:ins>
    </w:p>
    <w:p w14:paraId="12E81676" w14:textId="5A0CEE18" w:rsidR="00AA585B" w:rsidRPr="00AA585B" w:rsidRDefault="00AA585B" w:rsidP="006D2110">
      <w:pPr>
        <w:spacing w:after="0" w:line="480" w:lineRule="auto"/>
        <w:ind w:left="720" w:hanging="720"/>
        <w:rPr>
          <w:rFonts w:ascii="Times New Roman" w:hAnsi="Times New Roman" w:cs="Times New Roman"/>
          <w:sz w:val="24"/>
          <w:szCs w:val="24"/>
        </w:rPr>
      </w:pPr>
      <w:ins w:id="658" w:author="Nick Maxwell" w:date="2025-04-05T09:57:00Z" w16du:dateUtc="2025-04-05T14:57:00Z">
        <w:r>
          <w:rPr>
            <w:rFonts w:ascii="Times New Roman" w:hAnsi="Times New Roman" w:cs="Times New Roman"/>
            <w:sz w:val="24"/>
            <w:szCs w:val="24"/>
          </w:rPr>
          <w:t>Valentine, K. D. &amp; Buchanan, E. M. (2013)</w:t>
        </w:r>
      </w:ins>
      <w:ins w:id="659" w:author="Nick Maxwell" w:date="2025-04-05T09:58:00Z" w16du:dateUtc="2025-04-05T14:58:00Z">
        <w:r>
          <w:rPr>
            <w:rFonts w:ascii="Times New Roman" w:hAnsi="Times New Roman" w:cs="Times New Roman"/>
            <w:sz w:val="24"/>
            <w:szCs w:val="24"/>
          </w:rPr>
          <w:t>.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w:t>
        </w:r>
      </w:ins>
      <w:ins w:id="660" w:author="Nick Maxwell" w:date="2025-04-05T09:59:00Z" w16du:dateUtc="2025-04-05T14:59:00Z">
        <w:r>
          <w:rPr>
            <w:rFonts w:ascii="Times New Roman" w:hAnsi="Times New Roman" w:cs="Times New Roman"/>
            <w:sz w:val="24"/>
            <w:szCs w:val="24"/>
          </w:rPr>
          <w:t xml:space="preserve"> 400-422.</w:t>
        </w:r>
      </w:ins>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661"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661"/>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00C8665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del w:id="662" w:author="Nick Maxwell" w:date="2025-04-16T13:21:00Z" w16du:dateUtc="2025-04-16T18:21:00Z">
        <w:r w:rsidR="00F50BF1" w:rsidRPr="00DA03FF" w:rsidDel="001F2797">
          <w:rPr>
            <w:rFonts w:ascii="Times New Roman" w:hAnsi="Times New Roman" w:cs="Times New Roman"/>
            <w:sz w:val="24"/>
            <w:szCs w:val="24"/>
          </w:rPr>
          <w:delText>separated by</w:delText>
        </w:r>
      </w:del>
      <w:ins w:id="663" w:author="Nick Maxwell" w:date="2025-04-16T13:21:00Z" w16du:dateUtc="2025-04-16T18:21:00Z">
        <w:r w:rsidR="001F2797">
          <w:rPr>
            <w:rFonts w:ascii="Times New Roman" w:hAnsi="Times New Roman" w:cs="Times New Roman"/>
            <w:sz w:val="24"/>
            <w:szCs w:val="24"/>
          </w:rPr>
          <w:t>linked through</w:t>
        </w:r>
      </w:ins>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273C7A27" w:rsidR="007362FD" w:rsidRDefault="007362FD" w:rsidP="00DE7685">
      <w:pPr>
        <w:spacing w:after="0" w:line="240" w:lineRule="auto"/>
        <w:rPr>
          <w:ins w:id="664" w:author="Nick Maxwell" w:date="2025-04-15T16:08:00Z" w16du:dateUtc="2025-04-15T21:08:00Z"/>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del w:id="665" w:author="Nick Maxwell" w:date="2025-04-16T13:20:00Z" w16du:dateUtc="2025-04-16T18:20:00Z">
        <w:r w:rsidR="00DE7685" w:rsidRPr="00DE7685" w:rsidDel="001F2797">
          <w:rPr>
            <w:rFonts w:ascii="Times New Roman" w:hAnsi="Times New Roman" w:cs="Times New Roman"/>
          </w:rPr>
          <w:delText>separated by</w:delText>
        </w:r>
      </w:del>
      <w:ins w:id="666" w:author="Nick Maxwell" w:date="2025-04-16T13:20:00Z" w16du:dateUtc="2025-04-16T18:20:00Z">
        <w:r w:rsidR="001F2797">
          <w:rPr>
            <w:rFonts w:ascii="Times New Roman" w:hAnsi="Times New Roman" w:cs="Times New Roman"/>
          </w:rPr>
          <w:t>linke</w:t>
        </w:r>
      </w:ins>
      <w:ins w:id="667" w:author="Nick Maxwell" w:date="2025-04-16T13:21:00Z" w16du:dateUtc="2025-04-16T18:21:00Z">
        <w:r w:rsidR="001F2797">
          <w:rPr>
            <w:rFonts w:ascii="Times New Roman" w:hAnsi="Times New Roman" w:cs="Times New Roman"/>
          </w:rPr>
          <w:t>d through</w:t>
        </w:r>
      </w:ins>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5EAC687A" w14:textId="77777777" w:rsidR="00F5496A" w:rsidRDefault="00F5496A" w:rsidP="00DE7685">
      <w:pPr>
        <w:spacing w:after="0" w:line="240" w:lineRule="auto"/>
        <w:rPr>
          <w:ins w:id="668" w:author="Nick Maxwell" w:date="2025-04-15T16:08:00Z" w16du:dateUtc="2025-04-15T21:08:00Z"/>
          <w:rFonts w:ascii="Times New Roman" w:hAnsi="Times New Roman" w:cs="Times New Roman"/>
        </w:rPr>
      </w:pPr>
    </w:p>
    <w:p w14:paraId="4F627287" w14:textId="5378BE56" w:rsidR="00F5496A" w:rsidRPr="00F5496A" w:rsidRDefault="00F5496A" w:rsidP="00DE7685">
      <w:pPr>
        <w:spacing w:after="0" w:line="240" w:lineRule="auto"/>
        <w:rPr>
          <w:ins w:id="669" w:author="Nick Maxwell" w:date="2025-04-15T16:08:00Z" w16du:dateUtc="2025-04-15T21:08:00Z"/>
          <w:rFonts w:ascii="Times New Roman" w:hAnsi="Times New Roman" w:cs="Times New Roman"/>
          <w:sz w:val="24"/>
          <w:szCs w:val="24"/>
          <w:highlight w:val="yellow"/>
          <w:rPrChange w:id="670" w:author="Nick Maxwell" w:date="2025-04-15T16:08:00Z" w16du:dateUtc="2025-04-15T21:08:00Z">
            <w:rPr>
              <w:ins w:id="671" w:author="Nick Maxwell" w:date="2025-04-15T16:08:00Z" w16du:dateUtc="2025-04-15T21:08:00Z"/>
              <w:rFonts w:ascii="Times New Roman" w:hAnsi="Times New Roman" w:cs="Times New Roman"/>
            </w:rPr>
          </w:rPrChange>
        </w:rPr>
      </w:pPr>
      <w:ins w:id="672" w:author="Nick Maxwell" w:date="2025-04-15T16:08:00Z" w16du:dateUtc="2025-04-15T21:08:00Z">
        <w:r w:rsidRPr="00F5496A">
          <w:rPr>
            <w:rFonts w:ascii="Times New Roman" w:hAnsi="Times New Roman" w:cs="Times New Roman"/>
            <w:sz w:val="24"/>
            <w:szCs w:val="24"/>
            <w:highlight w:val="yellow"/>
            <w:rPrChange w:id="673" w:author="Nick Maxwell" w:date="2025-04-15T16:08:00Z" w16du:dateUtc="2025-04-15T21:08:00Z">
              <w:rPr>
                <w:rFonts w:ascii="Times New Roman" w:hAnsi="Times New Roman" w:cs="Times New Roman"/>
              </w:rPr>
            </w:rPrChange>
          </w:rPr>
          <w:lastRenderedPageBreak/>
          <w:t>Table A4</w:t>
        </w:r>
      </w:ins>
    </w:p>
    <w:p w14:paraId="1917D8D9" w14:textId="77777777" w:rsidR="00F5496A" w:rsidRPr="00F5496A" w:rsidRDefault="00F5496A" w:rsidP="00DE7685">
      <w:pPr>
        <w:spacing w:after="0" w:line="240" w:lineRule="auto"/>
        <w:rPr>
          <w:ins w:id="674" w:author="Nick Maxwell" w:date="2025-04-15T16:08:00Z" w16du:dateUtc="2025-04-15T21:08:00Z"/>
          <w:rFonts w:ascii="Times New Roman" w:hAnsi="Times New Roman" w:cs="Times New Roman"/>
          <w:sz w:val="24"/>
          <w:szCs w:val="24"/>
          <w:highlight w:val="yellow"/>
          <w:rPrChange w:id="675" w:author="Nick Maxwell" w:date="2025-04-15T16:08:00Z" w16du:dateUtc="2025-04-15T21:08:00Z">
            <w:rPr>
              <w:ins w:id="676" w:author="Nick Maxwell" w:date="2025-04-15T16:08:00Z" w16du:dateUtc="2025-04-15T21:08:00Z"/>
              <w:rFonts w:ascii="Times New Roman" w:hAnsi="Times New Roman" w:cs="Times New Roman"/>
            </w:rPr>
          </w:rPrChange>
        </w:rPr>
      </w:pPr>
    </w:p>
    <w:p w14:paraId="7653521E" w14:textId="2080B875" w:rsidR="00F5496A" w:rsidRDefault="00F5496A" w:rsidP="00DE7685">
      <w:pPr>
        <w:spacing w:after="0" w:line="240" w:lineRule="auto"/>
        <w:rPr>
          <w:ins w:id="677" w:author="Nick Maxwell" w:date="2025-04-15T16:44:00Z" w16du:dateUtc="2025-04-15T21:44:00Z"/>
          <w:rFonts w:ascii="Times New Roman" w:hAnsi="Times New Roman" w:cs="Times New Roman"/>
          <w:sz w:val="24"/>
          <w:szCs w:val="24"/>
        </w:rPr>
      </w:pPr>
      <w:ins w:id="678" w:author="Nick Maxwell" w:date="2025-04-15T16:08:00Z" w16du:dateUtc="2025-04-15T21:08:00Z">
        <w:r w:rsidRPr="00F5496A">
          <w:rPr>
            <w:rFonts w:ascii="Times New Roman" w:hAnsi="Times New Roman" w:cs="Times New Roman"/>
            <w:sz w:val="24"/>
            <w:szCs w:val="24"/>
            <w:highlight w:val="yellow"/>
            <w:rPrChange w:id="679" w:author="Nick Maxwell" w:date="2025-04-15T16:08:00Z" w16du:dateUtc="2025-04-15T21:08:00Z">
              <w:rPr>
                <w:rFonts w:ascii="Times New Roman" w:hAnsi="Times New Roman" w:cs="Times New Roman"/>
              </w:rPr>
            </w:rPrChange>
          </w:rPr>
          <w:t>[ENCODING LATENCIES]</w:t>
        </w:r>
      </w:ins>
    </w:p>
    <w:p w14:paraId="56D88095" w14:textId="77777777" w:rsidR="00AE1180" w:rsidRDefault="00AE1180" w:rsidP="00DE7685">
      <w:pPr>
        <w:spacing w:after="0" w:line="240" w:lineRule="auto"/>
        <w:rPr>
          <w:ins w:id="680" w:author="Nick Maxwell" w:date="2025-04-15T16:44:00Z" w16du:dateUtc="2025-04-15T21:44:00Z"/>
          <w:rFonts w:ascii="Times New Roman" w:hAnsi="Times New Roman" w:cs="Times New Roman"/>
          <w:sz w:val="24"/>
          <w:szCs w:val="24"/>
        </w:rPr>
      </w:pPr>
    </w:p>
    <w:p w14:paraId="22791299" w14:textId="0F5852C7" w:rsidR="00AE1180" w:rsidRDefault="00AE1180">
      <w:pPr>
        <w:rPr>
          <w:ins w:id="681" w:author="Nick Maxwell" w:date="2025-04-15T16:44:00Z" w16du:dateUtc="2025-04-15T21:44:00Z"/>
          <w:rFonts w:ascii="Times New Roman" w:hAnsi="Times New Roman" w:cs="Times New Roman"/>
          <w:sz w:val="24"/>
          <w:szCs w:val="24"/>
          <w:highlight w:val="yellow"/>
        </w:rPr>
      </w:pPr>
      <w:ins w:id="682" w:author="Nick Maxwell" w:date="2025-04-15T16:44:00Z" w16du:dateUtc="2025-04-15T21:44:00Z">
        <w:r>
          <w:rPr>
            <w:rFonts w:ascii="Times New Roman" w:hAnsi="Times New Roman" w:cs="Times New Roman"/>
            <w:sz w:val="24"/>
            <w:szCs w:val="24"/>
            <w:highlight w:val="yellow"/>
          </w:rPr>
          <w:br w:type="page"/>
        </w:r>
      </w:ins>
    </w:p>
    <w:p w14:paraId="4A6C57DC" w14:textId="017D6F0A" w:rsidR="00AE1180" w:rsidRDefault="00AE1180" w:rsidP="00DE7685">
      <w:pPr>
        <w:spacing w:after="0" w:line="240" w:lineRule="auto"/>
        <w:rPr>
          <w:ins w:id="683" w:author="Nick Maxwell" w:date="2025-04-15T16:44:00Z" w16du:dateUtc="2025-04-15T21:44:00Z"/>
          <w:rFonts w:ascii="Times New Roman" w:hAnsi="Times New Roman" w:cs="Times New Roman"/>
          <w:sz w:val="24"/>
          <w:szCs w:val="24"/>
        </w:rPr>
      </w:pPr>
      <w:ins w:id="684" w:author="Nick Maxwell" w:date="2025-04-15T16:44:00Z" w16du:dateUtc="2025-04-15T21:44:00Z">
        <w:r w:rsidRPr="00D837A5">
          <w:rPr>
            <w:rFonts w:ascii="Times New Roman" w:hAnsi="Times New Roman" w:cs="Times New Roman"/>
            <w:sz w:val="24"/>
            <w:szCs w:val="24"/>
            <w:highlight w:val="yellow"/>
            <w:rPrChange w:id="685" w:author="Nick Maxwell" w:date="2025-04-16T13:17:00Z" w16du:dateUtc="2025-04-16T18:17:00Z">
              <w:rPr>
                <w:rFonts w:ascii="Times New Roman" w:hAnsi="Times New Roman" w:cs="Times New Roman"/>
                <w:sz w:val="28"/>
                <w:szCs w:val="28"/>
              </w:rPr>
            </w:rPrChange>
          </w:rPr>
          <w:lastRenderedPageBreak/>
          <w:t>Table A5</w:t>
        </w:r>
      </w:ins>
    </w:p>
    <w:p w14:paraId="4A3A4391" w14:textId="77777777" w:rsidR="00AE1180" w:rsidRDefault="00AE1180" w:rsidP="00DE7685">
      <w:pPr>
        <w:spacing w:after="0" w:line="240" w:lineRule="auto"/>
        <w:rPr>
          <w:ins w:id="686" w:author="Nick Maxwell" w:date="2025-04-15T16:44:00Z" w16du:dateUtc="2025-04-15T21:44:00Z"/>
          <w:rFonts w:ascii="Times New Roman" w:hAnsi="Times New Roman" w:cs="Times New Roman"/>
          <w:sz w:val="24"/>
          <w:szCs w:val="24"/>
        </w:rPr>
      </w:pPr>
    </w:p>
    <w:p w14:paraId="7E629B02" w14:textId="73EC467C" w:rsidR="00AE1180" w:rsidRPr="00AE1180" w:rsidRDefault="00AE1180" w:rsidP="00DE7685">
      <w:pPr>
        <w:spacing w:after="0" w:line="240" w:lineRule="auto"/>
        <w:rPr>
          <w:rFonts w:ascii="Times New Roman" w:hAnsi="Times New Roman" w:cs="Times New Roman"/>
          <w:sz w:val="24"/>
          <w:szCs w:val="24"/>
        </w:rPr>
      </w:pPr>
      <w:ins w:id="687" w:author="Nick Maxwell" w:date="2025-04-15T16:44:00Z" w16du:dateUtc="2025-04-15T21:44:00Z">
        <w:r w:rsidRPr="00AE1180">
          <w:rPr>
            <w:rFonts w:ascii="Times New Roman" w:hAnsi="Times New Roman" w:cs="Times New Roman"/>
            <w:sz w:val="24"/>
            <w:szCs w:val="24"/>
            <w:highlight w:val="yellow"/>
            <w:rPrChange w:id="688" w:author="Nick Maxwell" w:date="2025-04-15T16:44:00Z" w16du:dateUtc="2025-04-15T21:44:00Z">
              <w:rPr>
                <w:rFonts w:ascii="Times New Roman" w:hAnsi="Times New Roman" w:cs="Times New Roman"/>
                <w:sz w:val="24"/>
                <w:szCs w:val="24"/>
              </w:rPr>
            </w:rPrChange>
          </w:rPr>
          <w:t>[JOLS]</w:t>
        </w:r>
      </w:ins>
    </w:p>
    <w:sectPr w:rsidR="00AE1180" w:rsidRPr="00AE1180" w:rsidSect="00E7551B">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0" w:author="Nick Maxwell" w:date="2025-04-05T14:34:00Z" w:initials="NM">
    <w:p w14:paraId="7092D88D" w14:textId="77777777" w:rsidR="001A6AF9" w:rsidRDefault="00B32D65" w:rsidP="001A6AF9">
      <w:pPr>
        <w:pStyle w:val="CommentText"/>
      </w:pPr>
      <w:r>
        <w:rPr>
          <w:rStyle w:val="CommentReference"/>
        </w:rPr>
        <w:annotationRef/>
      </w:r>
      <w:r w:rsidR="001A6AF9">
        <w:t>I’ve been trying reframe this as less “cue-strengthening vs. relational encoding” and more “relational encoding is likely a mechanism of cue-strengthening”</w:t>
      </w:r>
    </w:p>
    <w:p w14:paraId="4C8A88DE" w14:textId="77777777" w:rsidR="001A6AF9" w:rsidRDefault="001A6AF9" w:rsidP="001A6AF9">
      <w:pPr>
        <w:pStyle w:val="CommentText"/>
      </w:pPr>
    </w:p>
    <w:p w14:paraId="29914040" w14:textId="77777777" w:rsidR="001A6AF9" w:rsidRDefault="001A6AF9" w:rsidP="001A6AF9">
      <w:pPr>
        <w:pStyle w:val="CommentText"/>
      </w:pPr>
      <w:r>
        <w:t>I think that distinction got a bit muddy in the last version of the manuscript and was certainly lost on our reviewers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914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5FBE63" w16cex:dateUtc="2025-04-05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914040" w16cid:durableId="365FB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B4639" w14:textId="77777777" w:rsidR="00FA3B06" w:rsidRDefault="00FA3B06" w:rsidP="002757EC">
      <w:pPr>
        <w:spacing w:after="0" w:line="240" w:lineRule="auto"/>
      </w:pPr>
      <w:r>
        <w:separator/>
      </w:r>
    </w:p>
  </w:endnote>
  <w:endnote w:type="continuationSeparator" w:id="0">
    <w:p w14:paraId="54028B9C" w14:textId="77777777" w:rsidR="00FA3B06" w:rsidRDefault="00FA3B06"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3EB24" w14:textId="77777777" w:rsidR="00FA3B06" w:rsidRDefault="00FA3B06" w:rsidP="002757EC">
      <w:pPr>
        <w:spacing w:after="0" w:line="240" w:lineRule="auto"/>
      </w:pPr>
      <w:r>
        <w:separator/>
      </w:r>
    </w:p>
  </w:footnote>
  <w:footnote w:type="continuationSeparator" w:id="0">
    <w:p w14:paraId="22393B5F" w14:textId="77777777" w:rsidR="00FA3B06" w:rsidRDefault="00FA3B06"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40C4"/>
    <w:rsid w:val="00037A94"/>
    <w:rsid w:val="00040251"/>
    <w:rsid w:val="00041D16"/>
    <w:rsid w:val="00044637"/>
    <w:rsid w:val="000500BA"/>
    <w:rsid w:val="000519CC"/>
    <w:rsid w:val="0005384F"/>
    <w:rsid w:val="00056A74"/>
    <w:rsid w:val="00061C0E"/>
    <w:rsid w:val="00061E2A"/>
    <w:rsid w:val="00061ED2"/>
    <w:rsid w:val="000620F4"/>
    <w:rsid w:val="00062903"/>
    <w:rsid w:val="00063C55"/>
    <w:rsid w:val="00064DEC"/>
    <w:rsid w:val="00065755"/>
    <w:rsid w:val="00066DF3"/>
    <w:rsid w:val="00071499"/>
    <w:rsid w:val="00077FAA"/>
    <w:rsid w:val="0008190E"/>
    <w:rsid w:val="0008366D"/>
    <w:rsid w:val="0008750C"/>
    <w:rsid w:val="00090284"/>
    <w:rsid w:val="00090D5F"/>
    <w:rsid w:val="00092D03"/>
    <w:rsid w:val="00093144"/>
    <w:rsid w:val="0009589C"/>
    <w:rsid w:val="00096560"/>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76E39"/>
    <w:rsid w:val="00180F9D"/>
    <w:rsid w:val="00183DF0"/>
    <w:rsid w:val="00184EA4"/>
    <w:rsid w:val="00187486"/>
    <w:rsid w:val="00197F03"/>
    <w:rsid w:val="001A6AF9"/>
    <w:rsid w:val="001B5C0C"/>
    <w:rsid w:val="001C5C69"/>
    <w:rsid w:val="001D190A"/>
    <w:rsid w:val="001D4D29"/>
    <w:rsid w:val="001D738A"/>
    <w:rsid w:val="001E134F"/>
    <w:rsid w:val="001E72A3"/>
    <w:rsid w:val="001E76AB"/>
    <w:rsid w:val="001F1F69"/>
    <w:rsid w:val="001F2797"/>
    <w:rsid w:val="001F2C47"/>
    <w:rsid w:val="001F510C"/>
    <w:rsid w:val="001F7C4E"/>
    <w:rsid w:val="00200EFD"/>
    <w:rsid w:val="00205335"/>
    <w:rsid w:val="002055B4"/>
    <w:rsid w:val="00207411"/>
    <w:rsid w:val="00210A4E"/>
    <w:rsid w:val="002120DF"/>
    <w:rsid w:val="0021435F"/>
    <w:rsid w:val="00221A3B"/>
    <w:rsid w:val="00221B47"/>
    <w:rsid w:val="0022514E"/>
    <w:rsid w:val="0023411F"/>
    <w:rsid w:val="002354D7"/>
    <w:rsid w:val="00237AF8"/>
    <w:rsid w:val="0024163F"/>
    <w:rsid w:val="00250BEE"/>
    <w:rsid w:val="002548DF"/>
    <w:rsid w:val="00257CD2"/>
    <w:rsid w:val="00260B75"/>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D28ED"/>
    <w:rsid w:val="002D4BC7"/>
    <w:rsid w:val="002D711C"/>
    <w:rsid w:val="002E1F97"/>
    <w:rsid w:val="002E3352"/>
    <w:rsid w:val="002E6F7C"/>
    <w:rsid w:val="002F16E7"/>
    <w:rsid w:val="002F62C2"/>
    <w:rsid w:val="003072DF"/>
    <w:rsid w:val="003126E3"/>
    <w:rsid w:val="003127D9"/>
    <w:rsid w:val="00313143"/>
    <w:rsid w:val="00315E22"/>
    <w:rsid w:val="00316289"/>
    <w:rsid w:val="0031715F"/>
    <w:rsid w:val="00317B96"/>
    <w:rsid w:val="00323113"/>
    <w:rsid w:val="003303AC"/>
    <w:rsid w:val="00337190"/>
    <w:rsid w:val="0033739E"/>
    <w:rsid w:val="003447A0"/>
    <w:rsid w:val="0035090F"/>
    <w:rsid w:val="00355BED"/>
    <w:rsid w:val="00356ACE"/>
    <w:rsid w:val="00366AA2"/>
    <w:rsid w:val="00366EAF"/>
    <w:rsid w:val="00370CB1"/>
    <w:rsid w:val="00371815"/>
    <w:rsid w:val="0037266A"/>
    <w:rsid w:val="0038124C"/>
    <w:rsid w:val="00381B17"/>
    <w:rsid w:val="00385A5D"/>
    <w:rsid w:val="00386FC4"/>
    <w:rsid w:val="00392F15"/>
    <w:rsid w:val="00393516"/>
    <w:rsid w:val="003A09E6"/>
    <w:rsid w:val="003A1903"/>
    <w:rsid w:val="003A4DEF"/>
    <w:rsid w:val="003B121A"/>
    <w:rsid w:val="003B1712"/>
    <w:rsid w:val="003B18D8"/>
    <w:rsid w:val="003B3393"/>
    <w:rsid w:val="003B392C"/>
    <w:rsid w:val="003C5424"/>
    <w:rsid w:val="003D1B07"/>
    <w:rsid w:val="003D2434"/>
    <w:rsid w:val="003D4BE2"/>
    <w:rsid w:val="003D654F"/>
    <w:rsid w:val="003D70C8"/>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7649"/>
    <w:rsid w:val="00464562"/>
    <w:rsid w:val="004648E6"/>
    <w:rsid w:val="00470774"/>
    <w:rsid w:val="00472184"/>
    <w:rsid w:val="00476FFB"/>
    <w:rsid w:val="00477B89"/>
    <w:rsid w:val="00482A57"/>
    <w:rsid w:val="00482EFA"/>
    <w:rsid w:val="00497A70"/>
    <w:rsid w:val="004A0C25"/>
    <w:rsid w:val="004A70D4"/>
    <w:rsid w:val="004B43CE"/>
    <w:rsid w:val="004C2288"/>
    <w:rsid w:val="004C4BB5"/>
    <w:rsid w:val="004C568E"/>
    <w:rsid w:val="004C64C7"/>
    <w:rsid w:val="004C67DE"/>
    <w:rsid w:val="004C6EBC"/>
    <w:rsid w:val="004D35B7"/>
    <w:rsid w:val="004D44BD"/>
    <w:rsid w:val="004E0278"/>
    <w:rsid w:val="004E305D"/>
    <w:rsid w:val="004F7D9B"/>
    <w:rsid w:val="00501123"/>
    <w:rsid w:val="005029D5"/>
    <w:rsid w:val="0050764D"/>
    <w:rsid w:val="00507E79"/>
    <w:rsid w:val="00512188"/>
    <w:rsid w:val="00521E00"/>
    <w:rsid w:val="005261D3"/>
    <w:rsid w:val="00527FBC"/>
    <w:rsid w:val="0053004E"/>
    <w:rsid w:val="00530EA3"/>
    <w:rsid w:val="00532050"/>
    <w:rsid w:val="0053397A"/>
    <w:rsid w:val="00537303"/>
    <w:rsid w:val="005379FC"/>
    <w:rsid w:val="005415A7"/>
    <w:rsid w:val="00541FF7"/>
    <w:rsid w:val="00542635"/>
    <w:rsid w:val="00542862"/>
    <w:rsid w:val="00544E13"/>
    <w:rsid w:val="00547C13"/>
    <w:rsid w:val="0055474A"/>
    <w:rsid w:val="00554DA2"/>
    <w:rsid w:val="0055652E"/>
    <w:rsid w:val="00556605"/>
    <w:rsid w:val="005600B3"/>
    <w:rsid w:val="00563421"/>
    <w:rsid w:val="00572C68"/>
    <w:rsid w:val="0057485A"/>
    <w:rsid w:val="0057611E"/>
    <w:rsid w:val="00577611"/>
    <w:rsid w:val="00583765"/>
    <w:rsid w:val="00583E7E"/>
    <w:rsid w:val="00590681"/>
    <w:rsid w:val="005932F5"/>
    <w:rsid w:val="00594D86"/>
    <w:rsid w:val="0059530C"/>
    <w:rsid w:val="00596DB8"/>
    <w:rsid w:val="005972DA"/>
    <w:rsid w:val="00597F47"/>
    <w:rsid w:val="005A2537"/>
    <w:rsid w:val="005A48A9"/>
    <w:rsid w:val="005A7F28"/>
    <w:rsid w:val="005B3A2A"/>
    <w:rsid w:val="005B6841"/>
    <w:rsid w:val="005C12BA"/>
    <w:rsid w:val="005C5AB3"/>
    <w:rsid w:val="005C79E5"/>
    <w:rsid w:val="005D038B"/>
    <w:rsid w:val="005D0E8C"/>
    <w:rsid w:val="005D1A34"/>
    <w:rsid w:val="005E3EAF"/>
    <w:rsid w:val="005E602C"/>
    <w:rsid w:val="005F5AD6"/>
    <w:rsid w:val="006040E9"/>
    <w:rsid w:val="00605D82"/>
    <w:rsid w:val="006061D5"/>
    <w:rsid w:val="00607FE7"/>
    <w:rsid w:val="00611C39"/>
    <w:rsid w:val="00614D49"/>
    <w:rsid w:val="00614FA1"/>
    <w:rsid w:val="006167A9"/>
    <w:rsid w:val="006265AA"/>
    <w:rsid w:val="00627BA3"/>
    <w:rsid w:val="00632464"/>
    <w:rsid w:val="00632EB9"/>
    <w:rsid w:val="00641258"/>
    <w:rsid w:val="006443A0"/>
    <w:rsid w:val="006477AC"/>
    <w:rsid w:val="00651D49"/>
    <w:rsid w:val="0065376D"/>
    <w:rsid w:val="00654924"/>
    <w:rsid w:val="006557AF"/>
    <w:rsid w:val="00655A78"/>
    <w:rsid w:val="00657F1D"/>
    <w:rsid w:val="00661C25"/>
    <w:rsid w:val="00662C07"/>
    <w:rsid w:val="00665DE5"/>
    <w:rsid w:val="00670A84"/>
    <w:rsid w:val="00672BE4"/>
    <w:rsid w:val="0067399B"/>
    <w:rsid w:val="00674F36"/>
    <w:rsid w:val="00677104"/>
    <w:rsid w:val="00680B86"/>
    <w:rsid w:val="0068291A"/>
    <w:rsid w:val="00690835"/>
    <w:rsid w:val="00690DAF"/>
    <w:rsid w:val="006A0795"/>
    <w:rsid w:val="006A25CB"/>
    <w:rsid w:val="006A419B"/>
    <w:rsid w:val="006A659B"/>
    <w:rsid w:val="006B0333"/>
    <w:rsid w:val="006C5018"/>
    <w:rsid w:val="006C7535"/>
    <w:rsid w:val="006D1107"/>
    <w:rsid w:val="006D2110"/>
    <w:rsid w:val="006D67AA"/>
    <w:rsid w:val="006E1013"/>
    <w:rsid w:val="006E21C3"/>
    <w:rsid w:val="006E65ED"/>
    <w:rsid w:val="006E7752"/>
    <w:rsid w:val="006F12CC"/>
    <w:rsid w:val="006F5435"/>
    <w:rsid w:val="006F57E8"/>
    <w:rsid w:val="00700851"/>
    <w:rsid w:val="00702B6C"/>
    <w:rsid w:val="00704AB8"/>
    <w:rsid w:val="007132AE"/>
    <w:rsid w:val="00717B7E"/>
    <w:rsid w:val="00720852"/>
    <w:rsid w:val="00721534"/>
    <w:rsid w:val="00725A54"/>
    <w:rsid w:val="00726046"/>
    <w:rsid w:val="00730945"/>
    <w:rsid w:val="00730CE2"/>
    <w:rsid w:val="00732BFF"/>
    <w:rsid w:val="007362FD"/>
    <w:rsid w:val="00736406"/>
    <w:rsid w:val="00736BCE"/>
    <w:rsid w:val="00740FBD"/>
    <w:rsid w:val="00742013"/>
    <w:rsid w:val="00742376"/>
    <w:rsid w:val="00744B1E"/>
    <w:rsid w:val="00750B34"/>
    <w:rsid w:val="00754989"/>
    <w:rsid w:val="00756EE4"/>
    <w:rsid w:val="00760794"/>
    <w:rsid w:val="00760B2C"/>
    <w:rsid w:val="00761F0A"/>
    <w:rsid w:val="00763577"/>
    <w:rsid w:val="00763698"/>
    <w:rsid w:val="00766862"/>
    <w:rsid w:val="00770A5E"/>
    <w:rsid w:val="00773B72"/>
    <w:rsid w:val="00774FB0"/>
    <w:rsid w:val="00775A38"/>
    <w:rsid w:val="00782FE9"/>
    <w:rsid w:val="00783CDD"/>
    <w:rsid w:val="007849FB"/>
    <w:rsid w:val="00790D5B"/>
    <w:rsid w:val="007A10AA"/>
    <w:rsid w:val="007A2D85"/>
    <w:rsid w:val="007A5003"/>
    <w:rsid w:val="007B01B5"/>
    <w:rsid w:val="007B477E"/>
    <w:rsid w:val="007B7478"/>
    <w:rsid w:val="007C1C62"/>
    <w:rsid w:val="007C7D4D"/>
    <w:rsid w:val="007D3D09"/>
    <w:rsid w:val="007D4FAD"/>
    <w:rsid w:val="007D76CC"/>
    <w:rsid w:val="007E080C"/>
    <w:rsid w:val="007E6C5C"/>
    <w:rsid w:val="007E722D"/>
    <w:rsid w:val="007E7DB4"/>
    <w:rsid w:val="007F255B"/>
    <w:rsid w:val="007F2988"/>
    <w:rsid w:val="007F5FC5"/>
    <w:rsid w:val="008015C5"/>
    <w:rsid w:val="008024CE"/>
    <w:rsid w:val="00802DEF"/>
    <w:rsid w:val="00805495"/>
    <w:rsid w:val="008058C5"/>
    <w:rsid w:val="008063D7"/>
    <w:rsid w:val="0081208B"/>
    <w:rsid w:val="00814F56"/>
    <w:rsid w:val="00816692"/>
    <w:rsid w:val="00820F42"/>
    <w:rsid w:val="00821ACB"/>
    <w:rsid w:val="00822CBB"/>
    <w:rsid w:val="00827927"/>
    <w:rsid w:val="00837B2F"/>
    <w:rsid w:val="00841142"/>
    <w:rsid w:val="0084553E"/>
    <w:rsid w:val="008455B6"/>
    <w:rsid w:val="0084770D"/>
    <w:rsid w:val="00860CF8"/>
    <w:rsid w:val="00861FA2"/>
    <w:rsid w:val="00862E33"/>
    <w:rsid w:val="00866B52"/>
    <w:rsid w:val="00873C88"/>
    <w:rsid w:val="0087488F"/>
    <w:rsid w:val="00893539"/>
    <w:rsid w:val="008A09F7"/>
    <w:rsid w:val="008A1C5B"/>
    <w:rsid w:val="008A2B41"/>
    <w:rsid w:val="008A4888"/>
    <w:rsid w:val="008A5173"/>
    <w:rsid w:val="008A7647"/>
    <w:rsid w:val="008C7458"/>
    <w:rsid w:val="008D20F7"/>
    <w:rsid w:val="008D25C4"/>
    <w:rsid w:val="008D5AB0"/>
    <w:rsid w:val="008D76D7"/>
    <w:rsid w:val="008E48DC"/>
    <w:rsid w:val="008E78A7"/>
    <w:rsid w:val="008F0EFA"/>
    <w:rsid w:val="009024BC"/>
    <w:rsid w:val="0090401C"/>
    <w:rsid w:val="0090427A"/>
    <w:rsid w:val="00905B74"/>
    <w:rsid w:val="00906228"/>
    <w:rsid w:val="00907425"/>
    <w:rsid w:val="00907713"/>
    <w:rsid w:val="00910B8C"/>
    <w:rsid w:val="009162A1"/>
    <w:rsid w:val="00917BA0"/>
    <w:rsid w:val="0092165F"/>
    <w:rsid w:val="00924CDF"/>
    <w:rsid w:val="00931608"/>
    <w:rsid w:val="00931821"/>
    <w:rsid w:val="00932A00"/>
    <w:rsid w:val="009351BA"/>
    <w:rsid w:val="00936732"/>
    <w:rsid w:val="00945787"/>
    <w:rsid w:val="00946E51"/>
    <w:rsid w:val="009505A4"/>
    <w:rsid w:val="009573BE"/>
    <w:rsid w:val="00957A98"/>
    <w:rsid w:val="009609F5"/>
    <w:rsid w:val="009647B2"/>
    <w:rsid w:val="00965C15"/>
    <w:rsid w:val="009714A6"/>
    <w:rsid w:val="00972D77"/>
    <w:rsid w:val="00973D9C"/>
    <w:rsid w:val="0097782A"/>
    <w:rsid w:val="00984C54"/>
    <w:rsid w:val="009850AB"/>
    <w:rsid w:val="00992331"/>
    <w:rsid w:val="00992E1C"/>
    <w:rsid w:val="00992F3D"/>
    <w:rsid w:val="00993BA6"/>
    <w:rsid w:val="00994DA4"/>
    <w:rsid w:val="009965F2"/>
    <w:rsid w:val="009A03AA"/>
    <w:rsid w:val="009A72AC"/>
    <w:rsid w:val="009A7DEA"/>
    <w:rsid w:val="009B02DF"/>
    <w:rsid w:val="009B25A1"/>
    <w:rsid w:val="009B3624"/>
    <w:rsid w:val="009C00BD"/>
    <w:rsid w:val="009C23AF"/>
    <w:rsid w:val="009C3EA3"/>
    <w:rsid w:val="009C7DBA"/>
    <w:rsid w:val="009D4918"/>
    <w:rsid w:val="009D5112"/>
    <w:rsid w:val="009D72F0"/>
    <w:rsid w:val="009E1FCF"/>
    <w:rsid w:val="009E3D7D"/>
    <w:rsid w:val="009E628D"/>
    <w:rsid w:val="009E67AA"/>
    <w:rsid w:val="009F052D"/>
    <w:rsid w:val="009F23D3"/>
    <w:rsid w:val="009F52D6"/>
    <w:rsid w:val="009F68FA"/>
    <w:rsid w:val="00A05197"/>
    <w:rsid w:val="00A06AA2"/>
    <w:rsid w:val="00A07A9F"/>
    <w:rsid w:val="00A134D2"/>
    <w:rsid w:val="00A233E4"/>
    <w:rsid w:val="00A23F9C"/>
    <w:rsid w:val="00A25FF1"/>
    <w:rsid w:val="00A44FA1"/>
    <w:rsid w:val="00A45B41"/>
    <w:rsid w:val="00A45F22"/>
    <w:rsid w:val="00A472EE"/>
    <w:rsid w:val="00A53186"/>
    <w:rsid w:val="00A569BF"/>
    <w:rsid w:val="00A613DB"/>
    <w:rsid w:val="00A65BE0"/>
    <w:rsid w:val="00A67F34"/>
    <w:rsid w:val="00A7117D"/>
    <w:rsid w:val="00A71A12"/>
    <w:rsid w:val="00A73E29"/>
    <w:rsid w:val="00A77456"/>
    <w:rsid w:val="00A80885"/>
    <w:rsid w:val="00A80FA4"/>
    <w:rsid w:val="00A84EE6"/>
    <w:rsid w:val="00A86022"/>
    <w:rsid w:val="00A871C6"/>
    <w:rsid w:val="00A90212"/>
    <w:rsid w:val="00A9199B"/>
    <w:rsid w:val="00A93CC4"/>
    <w:rsid w:val="00A94677"/>
    <w:rsid w:val="00A95C1E"/>
    <w:rsid w:val="00A9628C"/>
    <w:rsid w:val="00A9714B"/>
    <w:rsid w:val="00AA4849"/>
    <w:rsid w:val="00AA585B"/>
    <w:rsid w:val="00AA670A"/>
    <w:rsid w:val="00AB1906"/>
    <w:rsid w:val="00AB1F89"/>
    <w:rsid w:val="00AB6E5D"/>
    <w:rsid w:val="00AC0B2D"/>
    <w:rsid w:val="00AC4147"/>
    <w:rsid w:val="00AC5017"/>
    <w:rsid w:val="00AC5D46"/>
    <w:rsid w:val="00AC6C8A"/>
    <w:rsid w:val="00AC71D9"/>
    <w:rsid w:val="00AC76EA"/>
    <w:rsid w:val="00AD3C25"/>
    <w:rsid w:val="00AD446C"/>
    <w:rsid w:val="00AD6A90"/>
    <w:rsid w:val="00AD7293"/>
    <w:rsid w:val="00AE1180"/>
    <w:rsid w:val="00AE18F2"/>
    <w:rsid w:val="00AE1B58"/>
    <w:rsid w:val="00AE6DD5"/>
    <w:rsid w:val="00AF7C76"/>
    <w:rsid w:val="00B01990"/>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4C95"/>
    <w:rsid w:val="00B60D1C"/>
    <w:rsid w:val="00B63AC5"/>
    <w:rsid w:val="00B839D9"/>
    <w:rsid w:val="00B9329A"/>
    <w:rsid w:val="00B95202"/>
    <w:rsid w:val="00B97793"/>
    <w:rsid w:val="00BA1549"/>
    <w:rsid w:val="00BA1D57"/>
    <w:rsid w:val="00BA3418"/>
    <w:rsid w:val="00BA36B8"/>
    <w:rsid w:val="00BA3AFB"/>
    <w:rsid w:val="00BA4423"/>
    <w:rsid w:val="00BA53AC"/>
    <w:rsid w:val="00BB4705"/>
    <w:rsid w:val="00BB6DD7"/>
    <w:rsid w:val="00BB7132"/>
    <w:rsid w:val="00BC30A2"/>
    <w:rsid w:val="00BC3444"/>
    <w:rsid w:val="00BC46EE"/>
    <w:rsid w:val="00BC552A"/>
    <w:rsid w:val="00BD1266"/>
    <w:rsid w:val="00BD1A68"/>
    <w:rsid w:val="00BD594F"/>
    <w:rsid w:val="00BE0CB8"/>
    <w:rsid w:val="00BE4AC0"/>
    <w:rsid w:val="00BE7EC3"/>
    <w:rsid w:val="00BF1981"/>
    <w:rsid w:val="00BF44E8"/>
    <w:rsid w:val="00BF4B7A"/>
    <w:rsid w:val="00BF501E"/>
    <w:rsid w:val="00C064F8"/>
    <w:rsid w:val="00C103CD"/>
    <w:rsid w:val="00C10D1A"/>
    <w:rsid w:val="00C1337F"/>
    <w:rsid w:val="00C146C2"/>
    <w:rsid w:val="00C14A3A"/>
    <w:rsid w:val="00C14D2A"/>
    <w:rsid w:val="00C30534"/>
    <w:rsid w:val="00C34FC4"/>
    <w:rsid w:val="00C35887"/>
    <w:rsid w:val="00C36E29"/>
    <w:rsid w:val="00C37E19"/>
    <w:rsid w:val="00C43C77"/>
    <w:rsid w:val="00C544D3"/>
    <w:rsid w:val="00C555BF"/>
    <w:rsid w:val="00C612A3"/>
    <w:rsid w:val="00C70D6F"/>
    <w:rsid w:val="00C82DA2"/>
    <w:rsid w:val="00C834F1"/>
    <w:rsid w:val="00C840DC"/>
    <w:rsid w:val="00C86F4B"/>
    <w:rsid w:val="00C93B90"/>
    <w:rsid w:val="00C966A3"/>
    <w:rsid w:val="00CA3D20"/>
    <w:rsid w:val="00CA41AB"/>
    <w:rsid w:val="00CA5DF7"/>
    <w:rsid w:val="00CA662D"/>
    <w:rsid w:val="00CB024A"/>
    <w:rsid w:val="00CB05FF"/>
    <w:rsid w:val="00CB5724"/>
    <w:rsid w:val="00CB65C5"/>
    <w:rsid w:val="00CC4BD6"/>
    <w:rsid w:val="00CD06AB"/>
    <w:rsid w:val="00CD5E13"/>
    <w:rsid w:val="00CE4F02"/>
    <w:rsid w:val="00CE5B21"/>
    <w:rsid w:val="00CE76B2"/>
    <w:rsid w:val="00CE76EA"/>
    <w:rsid w:val="00CF419E"/>
    <w:rsid w:val="00CF47ED"/>
    <w:rsid w:val="00CF6E85"/>
    <w:rsid w:val="00D005DF"/>
    <w:rsid w:val="00D03003"/>
    <w:rsid w:val="00D03E97"/>
    <w:rsid w:val="00D06890"/>
    <w:rsid w:val="00D10D37"/>
    <w:rsid w:val="00D1257A"/>
    <w:rsid w:val="00D238C3"/>
    <w:rsid w:val="00D23D29"/>
    <w:rsid w:val="00D34A7E"/>
    <w:rsid w:val="00D3534C"/>
    <w:rsid w:val="00D357D5"/>
    <w:rsid w:val="00D36CBB"/>
    <w:rsid w:val="00D370DE"/>
    <w:rsid w:val="00D37DC7"/>
    <w:rsid w:val="00D46812"/>
    <w:rsid w:val="00D51797"/>
    <w:rsid w:val="00D52AE4"/>
    <w:rsid w:val="00D57880"/>
    <w:rsid w:val="00D71AD1"/>
    <w:rsid w:val="00D720EE"/>
    <w:rsid w:val="00D72C7F"/>
    <w:rsid w:val="00D749C5"/>
    <w:rsid w:val="00D7751F"/>
    <w:rsid w:val="00D8167F"/>
    <w:rsid w:val="00D837A5"/>
    <w:rsid w:val="00D87BEC"/>
    <w:rsid w:val="00DA03FF"/>
    <w:rsid w:val="00DA5C08"/>
    <w:rsid w:val="00DA7178"/>
    <w:rsid w:val="00DB2899"/>
    <w:rsid w:val="00DB3D18"/>
    <w:rsid w:val="00DB48E3"/>
    <w:rsid w:val="00DB5C38"/>
    <w:rsid w:val="00DB5EF7"/>
    <w:rsid w:val="00DC2D62"/>
    <w:rsid w:val="00DC2FFA"/>
    <w:rsid w:val="00DC43B2"/>
    <w:rsid w:val="00DC6277"/>
    <w:rsid w:val="00DC7D9A"/>
    <w:rsid w:val="00DD65A5"/>
    <w:rsid w:val="00DD70C9"/>
    <w:rsid w:val="00DD764A"/>
    <w:rsid w:val="00DD768E"/>
    <w:rsid w:val="00DE2B53"/>
    <w:rsid w:val="00DE3F5B"/>
    <w:rsid w:val="00DE44DE"/>
    <w:rsid w:val="00DE7685"/>
    <w:rsid w:val="00E00E1E"/>
    <w:rsid w:val="00E01968"/>
    <w:rsid w:val="00E048E3"/>
    <w:rsid w:val="00E07605"/>
    <w:rsid w:val="00E11AC9"/>
    <w:rsid w:val="00E13264"/>
    <w:rsid w:val="00E13497"/>
    <w:rsid w:val="00E14F7D"/>
    <w:rsid w:val="00E219DF"/>
    <w:rsid w:val="00E22EB5"/>
    <w:rsid w:val="00E2444A"/>
    <w:rsid w:val="00E27E3E"/>
    <w:rsid w:val="00E316EE"/>
    <w:rsid w:val="00E33DFE"/>
    <w:rsid w:val="00E35441"/>
    <w:rsid w:val="00E35AC7"/>
    <w:rsid w:val="00E35FC4"/>
    <w:rsid w:val="00E40D95"/>
    <w:rsid w:val="00E44EE0"/>
    <w:rsid w:val="00E51B86"/>
    <w:rsid w:val="00E52BA6"/>
    <w:rsid w:val="00E52FA9"/>
    <w:rsid w:val="00E54317"/>
    <w:rsid w:val="00E5716F"/>
    <w:rsid w:val="00E575A9"/>
    <w:rsid w:val="00E7551B"/>
    <w:rsid w:val="00E766BE"/>
    <w:rsid w:val="00E80A8B"/>
    <w:rsid w:val="00E93737"/>
    <w:rsid w:val="00E96BC3"/>
    <w:rsid w:val="00EA0965"/>
    <w:rsid w:val="00EA1A69"/>
    <w:rsid w:val="00EA28D4"/>
    <w:rsid w:val="00EA30AA"/>
    <w:rsid w:val="00EA5D54"/>
    <w:rsid w:val="00EA6B67"/>
    <w:rsid w:val="00EB0408"/>
    <w:rsid w:val="00EB0592"/>
    <w:rsid w:val="00EB40D7"/>
    <w:rsid w:val="00EB4F48"/>
    <w:rsid w:val="00EB549C"/>
    <w:rsid w:val="00EB62FC"/>
    <w:rsid w:val="00EB6C1F"/>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6064"/>
    <w:rsid w:val="00F16495"/>
    <w:rsid w:val="00F239B7"/>
    <w:rsid w:val="00F27B3F"/>
    <w:rsid w:val="00F3385D"/>
    <w:rsid w:val="00F33F3E"/>
    <w:rsid w:val="00F340C2"/>
    <w:rsid w:val="00F36183"/>
    <w:rsid w:val="00F3633B"/>
    <w:rsid w:val="00F41059"/>
    <w:rsid w:val="00F42365"/>
    <w:rsid w:val="00F429F9"/>
    <w:rsid w:val="00F5028D"/>
    <w:rsid w:val="00F50BF1"/>
    <w:rsid w:val="00F53971"/>
    <w:rsid w:val="00F5426D"/>
    <w:rsid w:val="00F5496A"/>
    <w:rsid w:val="00F55ABB"/>
    <w:rsid w:val="00F56551"/>
    <w:rsid w:val="00F56753"/>
    <w:rsid w:val="00F56A4A"/>
    <w:rsid w:val="00F63014"/>
    <w:rsid w:val="00F760F0"/>
    <w:rsid w:val="00F767E0"/>
    <w:rsid w:val="00F8160B"/>
    <w:rsid w:val="00F817CA"/>
    <w:rsid w:val="00F87B74"/>
    <w:rsid w:val="00F929F7"/>
    <w:rsid w:val="00F94289"/>
    <w:rsid w:val="00F942E6"/>
    <w:rsid w:val="00FA1979"/>
    <w:rsid w:val="00FA23DB"/>
    <w:rsid w:val="00FA39A5"/>
    <w:rsid w:val="00FA3B06"/>
    <w:rsid w:val="00FA401F"/>
    <w:rsid w:val="00FA4698"/>
    <w:rsid w:val="00FA4732"/>
    <w:rsid w:val="00FA4A96"/>
    <w:rsid w:val="00FB2B1C"/>
    <w:rsid w:val="00FB5544"/>
    <w:rsid w:val="00FC06EC"/>
    <w:rsid w:val="00FC3BCC"/>
    <w:rsid w:val="00FC409E"/>
    <w:rsid w:val="00FC5633"/>
    <w:rsid w:val="00FD3D18"/>
    <w:rsid w:val="00FD67FF"/>
    <w:rsid w:val="00FD6BF3"/>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ikeymarica/Collector"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8395</TotalTime>
  <Pages>46</Pages>
  <Words>12205</Words>
  <Characters>69572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181</cp:revision>
  <dcterms:created xsi:type="dcterms:W3CDTF">2025-01-08T03:01:00Z</dcterms:created>
  <dcterms:modified xsi:type="dcterms:W3CDTF">2025-04-16T18:39:00Z</dcterms:modified>
</cp:coreProperties>
</file>