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6015C9B6" w:rsidR="00100C23" w:rsidRDefault="00100C23" w:rsidP="002757EC">
      <w:pPr>
        <w:spacing w:after="0" w:line="480" w:lineRule="auto"/>
        <w:jc w:val="center"/>
        <w:rPr>
          <w:rFonts w:ascii="Times New Roman" w:hAnsi="Times New Roman" w:cs="Times New Roman"/>
          <w:sz w:val="24"/>
          <w:szCs w:val="24"/>
        </w:rPr>
      </w:pPr>
      <w:commentRangeStart w:id="0"/>
      <w:commentRangeStart w:id="1"/>
      <w:commentRangeStart w:id="2"/>
      <w:r w:rsidRPr="00100C23">
        <w:rPr>
          <w:rFonts w:ascii="Times New Roman" w:hAnsi="Times New Roman" w:cs="Times New Roman"/>
          <w:sz w:val="24"/>
          <w:szCs w:val="24"/>
        </w:rPr>
        <w:t>Judgment</w:t>
      </w:r>
      <w:r>
        <w:rPr>
          <w:rFonts w:ascii="Times New Roman" w:hAnsi="Times New Roman" w:cs="Times New Roman"/>
          <w:sz w:val="24"/>
          <w:szCs w:val="24"/>
        </w:rPr>
        <w:t>s</w:t>
      </w:r>
      <w:commentRangeEnd w:id="0"/>
      <w:r w:rsidR="00661C25">
        <w:rPr>
          <w:rStyle w:val="CommentReference"/>
        </w:rPr>
        <w:commentReference w:id="0"/>
      </w:r>
      <w:commentRangeEnd w:id="1"/>
      <w:r w:rsidR="00316289">
        <w:rPr>
          <w:rStyle w:val="CommentReference"/>
        </w:rPr>
        <w:commentReference w:id="1"/>
      </w:r>
      <w:commentRangeEnd w:id="2"/>
      <w:r w:rsidR="00A07A9F">
        <w:rPr>
          <w:rStyle w:val="CommentReference"/>
        </w:rPr>
        <w:commentReference w:id="2"/>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ins w:id="3" w:author="Mark Huff" w:date="2025-01-07T19:57:00Z" w16du:dateUtc="2025-01-08T01:57:00Z">
        <w:r w:rsidR="00316289">
          <w:rPr>
            <w:rFonts w:ascii="Times New Roman" w:hAnsi="Times New Roman" w:cs="Times New Roman"/>
            <w:sz w:val="24"/>
            <w:szCs w:val="24"/>
          </w:rPr>
          <w:t xml:space="preserve">Single and Double </w:t>
        </w:r>
      </w:ins>
      <w:r w:rsidR="00425373">
        <w:rPr>
          <w:rFonts w:ascii="Times New Roman" w:hAnsi="Times New Roman" w:cs="Times New Roman"/>
          <w:sz w:val="24"/>
          <w:szCs w:val="24"/>
        </w:rPr>
        <w:t xml:space="preserve">Semantically Mediated </w:t>
      </w:r>
      <w:del w:id="4" w:author="Mark Huff" w:date="2025-01-07T19:57:00Z" w16du:dateUtc="2025-01-08T01:57:00Z">
        <w:r w:rsidR="00425373" w:rsidDel="00316289">
          <w:rPr>
            <w:rFonts w:ascii="Times New Roman" w:hAnsi="Times New Roman" w:cs="Times New Roman"/>
            <w:sz w:val="24"/>
            <w:szCs w:val="24"/>
          </w:rPr>
          <w:delText>Paired-Associates</w:delText>
        </w:r>
      </w:del>
      <w:ins w:id="5" w:author="Mark Huff" w:date="2025-01-07T19:57:00Z" w16du:dateUtc="2025-01-08T01:57:00Z">
        <w:r w:rsidR="00316289">
          <w:rPr>
            <w:rFonts w:ascii="Times New Roman" w:hAnsi="Times New Roman" w:cs="Times New Roman"/>
            <w:sz w:val="24"/>
            <w:szCs w:val="24"/>
          </w:rPr>
          <w:t>Word Pairs</w:t>
        </w:r>
      </w:ins>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37F2DF3B"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del w:id="6" w:author="Mark Huff" w:date="2025-01-07T20:56:00Z" w16du:dateUtc="2025-01-08T02:56:00Z">
        <w:r w:rsidR="004C67DE" w:rsidDel="004B43CE">
          <w:rPr>
            <w:rFonts w:ascii="Times New Roman" w:hAnsi="Times New Roman" w:cs="Times New Roman"/>
            <w:sz w:val="24"/>
            <w:szCs w:val="24"/>
          </w:rPr>
          <w:delText>paired-associates</w:delText>
        </w:r>
      </w:del>
      <w:ins w:id="7" w:author="Mark Huff" w:date="2025-01-07T20:56:00Z" w16du:dateUtc="2025-01-08T02:56:00Z">
        <w:r w:rsidR="004B43CE">
          <w:rPr>
            <w:rFonts w:ascii="Times New Roman" w:hAnsi="Times New Roman" w:cs="Times New Roman"/>
            <w:sz w:val="24"/>
            <w:szCs w:val="24"/>
          </w:rPr>
          <w:t>pairs</w:t>
        </w:r>
      </w:ins>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xml:space="preserve">), suggesting </w:t>
      </w:r>
      <w:ins w:id="8" w:author="Nick Maxwell" w:date="2025-01-09T09:41:00Z" w16du:dateUtc="2025-01-09T15:41:00Z">
        <w:r w:rsidR="006477AC">
          <w:rPr>
            <w:rFonts w:ascii="Times New Roman" w:hAnsi="Times New Roman" w:cs="Times New Roman"/>
            <w:sz w:val="24"/>
            <w:szCs w:val="24"/>
          </w:rPr>
          <w:t xml:space="preserve">that </w:t>
        </w:r>
      </w:ins>
      <w:del w:id="9" w:author="Nick Maxwell" w:date="2025-01-09T09:41:00Z" w16du:dateUtc="2025-01-09T15:41:00Z">
        <w:r w:rsidR="00F63014" w:rsidDel="006477AC">
          <w:rPr>
            <w:rFonts w:ascii="Times New Roman" w:hAnsi="Times New Roman" w:cs="Times New Roman"/>
            <w:sz w:val="24"/>
            <w:szCs w:val="24"/>
          </w:rPr>
          <w:delText xml:space="preserve">that making </w:delText>
        </w:r>
      </w:del>
      <w:r w:rsidR="004C67DE">
        <w:rPr>
          <w:rFonts w:ascii="Times New Roman" w:hAnsi="Times New Roman" w:cs="Times New Roman"/>
          <w:sz w:val="24"/>
          <w:szCs w:val="24"/>
        </w:rPr>
        <w:t>JOL</w:t>
      </w:r>
      <w:del w:id="10" w:author="Nick Maxwell" w:date="2025-01-09T09:41:00Z" w16du:dateUtc="2025-01-09T15:41:00Z">
        <w:r w:rsidR="00F63014" w:rsidDel="006477AC">
          <w:rPr>
            <w:rFonts w:ascii="Times New Roman" w:hAnsi="Times New Roman" w:cs="Times New Roman"/>
            <w:sz w:val="24"/>
            <w:szCs w:val="24"/>
          </w:rPr>
          <w:delText>s</w:delText>
        </w:r>
      </w:del>
      <w:r w:rsidR="004C67DE">
        <w:rPr>
          <w:rFonts w:ascii="Times New Roman" w:hAnsi="Times New Roman" w:cs="Times New Roman"/>
          <w:sz w:val="24"/>
          <w:szCs w:val="24"/>
        </w:rPr>
        <w:t xml:space="preserve"> </w:t>
      </w:r>
      <w:del w:id="11" w:author="Mark Huff" w:date="2025-01-07T19:59:00Z" w16du:dateUtc="2025-01-08T01:59:00Z">
        <w:r w:rsidR="00F63014" w:rsidDel="00316289">
          <w:rPr>
            <w:rFonts w:ascii="Times New Roman" w:hAnsi="Times New Roman" w:cs="Times New Roman"/>
            <w:sz w:val="24"/>
            <w:szCs w:val="24"/>
          </w:rPr>
          <w:delText xml:space="preserve">specifically </w:delText>
        </w:r>
      </w:del>
      <w:r w:rsidR="00F63014">
        <w:rPr>
          <w:rFonts w:ascii="Times New Roman" w:hAnsi="Times New Roman" w:cs="Times New Roman"/>
          <w:sz w:val="24"/>
          <w:szCs w:val="24"/>
        </w:rPr>
        <w:t>encourages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provided a further test of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del w:id="12" w:author="Mark Huff" w:date="2025-01-07T20:57:00Z" w16du:dateUtc="2025-01-08T02:57:00Z">
        <w:r w:rsidR="004C67DE" w:rsidDel="004B43CE">
          <w:rPr>
            <w:rFonts w:ascii="Times New Roman" w:hAnsi="Times New Roman" w:cs="Times New Roman"/>
            <w:sz w:val="24"/>
            <w:szCs w:val="24"/>
          </w:rPr>
          <w:delText>paired-associates</w:delText>
        </w:r>
      </w:del>
      <w:ins w:id="13" w:author="Mark Huff" w:date="2025-01-07T20:57:00Z" w16du:dateUtc="2025-01-08T02:57:00Z">
        <w:r w:rsidR="004B43CE">
          <w:rPr>
            <w:rFonts w:ascii="Times New Roman" w:hAnsi="Times New Roman" w:cs="Times New Roman"/>
            <w:sz w:val="24"/>
            <w:szCs w:val="24"/>
          </w:rPr>
          <w:t>pairs</w:t>
        </w:r>
      </w:ins>
      <w:r w:rsidR="004C67DE">
        <w:rPr>
          <w:rFonts w:ascii="Times New Roman" w:hAnsi="Times New Roman" w:cs="Times New Roman"/>
          <w:sz w:val="24"/>
          <w:szCs w:val="24"/>
        </w:rPr>
        <w:t xml:space="preserve"> while Experiment 1B tested whether these patterns would </w:t>
      </w:r>
      <w:del w:id="14" w:author="Mark Huff" w:date="2025-01-07T19:59:00Z" w16du:dateUtc="2025-01-08T01:59:00Z">
        <w:r w:rsidR="00CB05FF" w:rsidDel="00316289">
          <w:rPr>
            <w:rFonts w:ascii="Times New Roman" w:hAnsi="Times New Roman" w:cs="Times New Roman"/>
            <w:sz w:val="24"/>
            <w:szCs w:val="24"/>
          </w:rPr>
          <w:delText xml:space="preserve">still </w:delText>
        </w:r>
      </w:del>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del w:id="15" w:author="Mark Huff" w:date="2025-01-07T19:59:00Z" w16du:dateUtc="2025-01-08T01:59:00Z">
        <w:r w:rsidR="00CB05FF" w:rsidDel="00316289">
          <w:rPr>
            <w:rFonts w:ascii="Times New Roman" w:hAnsi="Times New Roman" w:cs="Times New Roman"/>
            <w:sz w:val="24"/>
            <w:szCs w:val="24"/>
          </w:rPr>
          <w:delText xml:space="preserve">within mediated paired-associates </w:delText>
        </w:r>
      </w:del>
      <w:r w:rsidR="004C67DE">
        <w:rPr>
          <w:rFonts w:ascii="Times New Roman" w:hAnsi="Times New Roman" w:cs="Times New Roman"/>
          <w:sz w:val="24"/>
          <w:szCs w:val="24"/>
        </w:rPr>
        <w:t xml:space="preserve">(i.e., </w:t>
      </w:r>
      <w:del w:id="16" w:author="Mark Huff" w:date="2025-01-07T19:59:00Z" w16du:dateUtc="2025-01-08T01:59:00Z">
        <w:r w:rsidR="004C67DE" w:rsidDel="00316289">
          <w:rPr>
            <w:rFonts w:ascii="Times New Roman" w:hAnsi="Times New Roman" w:cs="Times New Roman"/>
            <w:sz w:val="24"/>
            <w:szCs w:val="24"/>
          </w:rPr>
          <w:delText xml:space="preserve">backward </w:delText>
        </w:r>
      </w:del>
      <w:ins w:id="17" w:author="Mark Huff" w:date="2025-01-07T19:59:00Z" w16du:dateUtc="2025-01-08T01:59:00Z">
        <w:r w:rsidR="00316289">
          <w:rPr>
            <w:rFonts w:ascii="Times New Roman" w:hAnsi="Times New Roman" w:cs="Times New Roman"/>
            <w:sz w:val="24"/>
            <w:szCs w:val="24"/>
          </w:rPr>
          <w:t>backward-</w:t>
        </w:r>
      </w:ins>
      <w:r w:rsidR="004C67DE">
        <w:rPr>
          <w:rFonts w:ascii="Times New Roman" w:hAnsi="Times New Roman" w:cs="Times New Roman"/>
          <w:sz w:val="24"/>
          <w:szCs w:val="24"/>
        </w:rPr>
        <w:t>mediated</w:t>
      </w:r>
      <w:del w:id="18" w:author="Mark Huff" w:date="2025-01-07T19:59:00Z" w16du:dateUtc="2025-01-08T01:59:00Z">
        <w:r w:rsidR="004C67DE" w:rsidDel="00316289">
          <w:rPr>
            <w:rFonts w:ascii="Times New Roman" w:hAnsi="Times New Roman" w:cs="Times New Roman"/>
            <w:sz w:val="24"/>
            <w:szCs w:val="24"/>
          </w:rPr>
          <w:delText>-paired associates</w:delText>
        </w:r>
      </w:del>
      <w:ins w:id="19" w:author="Mark Huff" w:date="2025-01-07T19:59:00Z" w16du:dateUtc="2025-01-08T01:59:00Z">
        <w:r w:rsidR="00316289">
          <w:rPr>
            <w:rFonts w:ascii="Times New Roman" w:hAnsi="Times New Roman" w:cs="Times New Roman"/>
            <w:sz w:val="24"/>
            <w:szCs w:val="24"/>
          </w:rPr>
          <w:t xml:space="preserve"> word pairs</w:t>
        </w:r>
      </w:ins>
      <w:r w:rsidR="004C67DE">
        <w:rPr>
          <w:rFonts w:ascii="Times New Roman" w:hAnsi="Times New Roman" w:cs="Times New Roman"/>
          <w:sz w:val="24"/>
          <w:szCs w:val="24"/>
        </w:rPr>
        <w:t xml:space="preserve">). </w:t>
      </w:r>
      <w:del w:id="20" w:author="Mark Huff" w:date="2025-01-07T19:59:00Z" w16du:dateUtc="2025-01-08T01:59:00Z">
        <w:r w:rsidR="004C67DE" w:rsidDel="00316289">
          <w:rPr>
            <w:rFonts w:ascii="Times New Roman" w:hAnsi="Times New Roman" w:cs="Times New Roman"/>
            <w:sz w:val="24"/>
            <w:szCs w:val="24"/>
          </w:rPr>
          <w:delText xml:space="preserve">Next, </w:delText>
        </w:r>
      </w:del>
      <w:r w:rsidR="004C67DE">
        <w:rPr>
          <w:rFonts w:ascii="Times New Roman" w:hAnsi="Times New Roman" w:cs="Times New Roman"/>
          <w:sz w:val="24"/>
          <w:szCs w:val="24"/>
        </w:rPr>
        <w:t xml:space="preserve">Experiments 2A/2B explored whether reactivity would occur when participants studied double-mediated </w:t>
      </w:r>
      <w:del w:id="21" w:author="Mark Huff" w:date="2025-01-07T20:57:00Z" w16du:dateUtc="2025-01-08T02:57:00Z">
        <w:r w:rsidR="004C67DE" w:rsidDel="004B43CE">
          <w:rPr>
            <w:rFonts w:ascii="Times New Roman" w:hAnsi="Times New Roman" w:cs="Times New Roman"/>
            <w:sz w:val="24"/>
            <w:szCs w:val="24"/>
          </w:rPr>
          <w:delText>paired-associates</w:delText>
        </w:r>
      </w:del>
      <w:ins w:id="22" w:author="Mark Huff" w:date="2025-01-07T20:57:00Z" w16du:dateUtc="2025-01-08T02:57:00Z">
        <w:r w:rsidR="004B43CE">
          <w:rPr>
            <w:rFonts w:ascii="Times New Roman" w:hAnsi="Times New Roman" w:cs="Times New Roman"/>
            <w:sz w:val="24"/>
            <w:szCs w:val="24"/>
          </w:rPr>
          <w:t>pairs</w:t>
        </w:r>
      </w:ins>
      <w:r w:rsidR="00CB05FF">
        <w:rPr>
          <w:rFonts w:ascii="Times New Roman" w:hAnsi="Times New Roman" w:cs="Times New Roman"/>
          <w:sz w:val="24"/>
          <w:szCs w:val="24"/>
        </w:rPr>
        <w:t xml:space="preserve"> where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which </w:t>
      </w:r>
      <w:r w:rsidR="004C67DE">
        <w:rPr>
          <w:rFonts w:ascii="Times New Roman" w:hAnsi="Times New Roman" w:cs="Times New Roman"/>
          <w:sz w:val="24"/>
          <w:szCs w:val="24"/>
        </w:rPr>
        <w:t xml:space="preserve">increased the associative distance between cue and target. Across experiments, we found that JOLs consistently improved memory for all </w:t>
      </w:r>
      <w:ins w:id="23" w:author="Mark Huff" w:date="2025-01-07T20:00:00Z" w16du:dateUtc="2025-01-08T02:00:00Z">
        <w:r w:rsidR="00316289">
          <w:rPr>
            <w:rFonts w:ascii="Times New Roman" w:hAnsi="Times New Roman" w:cs="Times New Roman"/>
            <w:sz w:val="24"/>
            <w:szCs w:val="24"/>
          </w:rPr>
          <w:t xml:space="preserve">mediated </w:t>
        </w:r>
      </w:ins>
      <w:del w:id="24" w:author="Mark Huff" w:date="2025-01-07T20:00:00Z" w16du:dateUtc="2025-01-08T02:00:00Z">
        <w:r w:rsidR="004C67DE" w:rsidDel="00316289">
          <w:rPr>
            <w:rFonts w:ascii="Times New Roman" w:hAnsi="Times New Roman" w:cs="Times New Roman"/>
            <w:sz w:val="24"/>
            <w:szCs w:val="24"/>
          </w:rPr>
          <w:delText xml:space="preserve">related </w:delText>
        </w:r>
      </w:del>
      <w:r w:rsidR="004C67DE">
        <w:rPr>
          <w:rFonts w:ascii="Times New Roman" w:hAnsi="Times New Roman" w:cs="Times New Roman"/>
          <w:sz w:val="24"/>
          <w:szCs w:val="24"/>
        </w:rPr>
        <w:t>pair types,</w:t>
      </w:r>
      <w:ins w:id="25" w:author="Mark Huff" w:date="2025-01-07T20:00:00Z" w16du:dateUtc="2025-01-08T02:00:00Z">
        <w:r w:rsidR="00316289">
          <w:rPr>
            <w:rFonts w:ascii="Times New Roman" w:hAnsi="Times New Roman" w:cs="Times New Roman"/>
            <w:sz w:val="24"/>
            <w:szCs w:val="24"/>
          </w:rPr>
          <w:t xml:space="preserve"> </w:t>
        </w:r>
      </w:ins>
      <w:ins w:id="26" w:author="Nick Maxwell" w:date="2025-01-09T09:41:00Z" w16du:dateUtc="2025-01-09T15:41:00Z">
        <w:r w:rsidR="006477AC">
          <w:rPr>
            <w:rFonts w:ascii="Times New Roman" w:hAnsi="Times New Roman" w:cs="Times New Roman"/>
            <w:sz w:val="24"/>
            <w:szCs w:val="24"/>
          </w:rPr>
          <w:t xml:space="preserve">including </w:t>
        </w:r>
      </w:ins>
      <w:ins w:id="27" w:author="Mark Huff" w:date="2025-01-07T20:00:00Z" w16du:dateUtc="2025-01-08T02:00:00Z">
        <w:r w:rsidR="00316289">
          <w:rPr>
            <w:rFonts w:ascii="Times New Roman" w:hAnsi="Times New Roman" w:cs="Times New Roman"/>
            <w:sz w:val="24"/>
            <w:szCs w:val="24"/>
          </w:rPr>
          <w:t>both single</w:t>
        </w:r>
        <w:del w:id="28" w:author="Nick Maxwell" w:date="2025-01-09T09:42:00Z" w16du:dateUtc="2025-01-09T15:42:00Z">
          <w:r w:rsidR="00316289" w:rsidDel="006477AC">
            <w:rPr>
              <w:rFonts w:ascii="Times New Roman" w:hAnsi="Times New Roman" w:cs="Times New Roman"/>
              <w:sz w:val="24"/>
              <w:szCs w:val="24"/>
            </w:rPr>
            <w:delText xml:space="preserve"> (Experiment 1)</w:delText>
          </w:r>
        </w:del>
        <w:r w:rsidR="00316289">
          <w:rPr>
            <w:rFonts w:ascii="Times New Roman" w:hAnsi="Times New Roman" w:cs="Times New Roman"/>
            <w:sz w:val="24"/>
            <w:szCs w:val="24"/>
          </w:rPr>
          <w:t xml:space="preserve"> or double</w:t>
        </w:r>
      </w:ins>
      <w:ins w:id="29" w:author="Nick Maxwell" w:date="2025-01-09T09:42:00Z" w16du:dateUtc="2025-01-09T15:42:00Z">
        <w:r w:rsidR="006477AC">
          <w:rPr>
            <w:rFonts w:ascii="Times New Roman" w:hAnsi="Times New Roman" w:cs="Times New Roman"/>
            <w:sz w:val="24"/>
            <w:szCs w:val="24"/>
          </w:rPr>
          <w:t xml:space="preserve">, </w:t>
        </w:r>
      </w:ins>
      <w:ins w:id="30" w:author="Mark Huff" w:date="2025-01-07T20:00:00Z" w16du:dateUtc="2025-01-08T02:00:00Z">
        <w:del w:id="31" w:author="Nick Maxwell" w:date="2025-01-09T09:42:00Z" w16du:dateUtc="2025-01-09T15:42:00Z">
          <w:r w:rsidR="00316289" w:rsidDel="006477AC">
            <w:rPr>
              <w:rFonts w:ascii="Times New Roman" w:hAnsi="Times New Roman" w:cs="Times New Roman"/>
              <w:sz w:val="24"/>
              <w:szCs w:val="24"/>
            </w:rPr>
            <w:delText xml:space="preserve">, </w:delText>
          </w:r>
        </w:del>
        <w:r w:rsidR="00316289">
          <w:rPr>
            <w:rFonts w:ascii="Times New Roman" w:hAnsi="Times New Roman" w:cs="Times New Roman"/>
            <w:sz w:val="24"/>
            <w:szCs w:val="24"/>
          </w:rPr>
          <w:t xml:space="preserve">and in both forward and </w:t>
        </w:r>
      </w:ins>
      <w:ins w:id="32" w:author="Mark Huff" w:date="2025-01-07T20:01:00Z" w16du:dateUtc="2025-01-08T02:01:00Z">
        <w:r w:rsidR="00316289">
          <w:rPr>
            <w:rFonts w:ascii="Times New Roman" w:hAnsi="Times New Roman" w:cs="Times New Roman"/>
            <w:sz w:val="24"/>
            <w:szCs w:val="24"/>
          </w:rPr>
          <w:t>reversed</w:t>
        </w:r>
      </w:ins>
      <w:ins w:id="33" w:author="Mark Huff" w:date="2025-01-07T20:00:00Z" w16du:dateUtc="2025-01-08T02:00:00Z">
        <w:r w:rsidR="00316289">
          <w:rPr>
            <w:rFonts w:ascii="Times New Roman" w:hAnsi="Times New Roman" w:cs="Times New Roman"/>
            <w:sz w:val="24"/>
            <w:szCs w:val="24"/>
          </w:rPr>
          <w:t xml:space="preserve"> directions.</w:t>
        </w:r>
      </w:ins>
      <w:r w:rsidR="004C67DE">
        <w:rPr>
          <w:rFonts w:ascii="Times New Roman" w:hAnsi="Times New Roman" w:cs="Times New Roman"/>
          <w:sz w:val="24"/>
          <w:szCs w:val="24"/>
        </w:rPr>
        <w:t xml:space="preserve"> </w:t>
      </w:r>
      <w:del w:id="34" w:author="Mark Huff" w:date="2025-01-07T20:01:00Z" w16du:dateUtc="2025-01-08T02:01:00Z">
        <w:r w:rsidR="004C67DE" w:rsidDel="00316289">
          <w:rPr>
            <w:rFonts w:ascii="Times New Roman" w:hAnsi="Times New Roman" w:cs="Times New Roman"/>
            <w:sz w:val="24"/>
            <w:szCs w:val="24"/>
          </w:rPr>
          <w:delText>regardless of whether pairs were direct associates or indirectly related through mediators. Importantly, positive reactivity emerged on all mediated pair types, regardless of direction or associative distance</w:delText>
        </w:r>
        <w:r w:rsidR="00CB05FF" w:rsidDel="00316289">
          <w:rPr>
            <w:rFonts w:ascii="Times New Roman" w:hAnsi="Times New Roman" w:cs="Times New Roman"/>
            <w:sz w:val="24"/>
            <w:szCs w:val="24"/>
          </w:rPr>
          <w:delText xml:space="preserve"> of the mediation.</w:delText>
        </w:r>
        <w:r w:rsidDel="00316289">
          <w:rPr>
            <w:rFonts w:ascii="Times New Roman" w:hAnsi="Times New Roman" w:cs="Times New Roman"/>
            <w:sz w:val="24"/>
            <w:szCs w:val="24"/>
          </w:rPr>
          <w:delText xml:space="preserve"> </w:delText>
        </w:r>
      </w:del>
      <w:r w:rsidR="00CB05FF">
        <w:rPr>
          <w:rFonts w:ascii="Times New Roman" w:hAnsi="Times New Roman" w:cs="Times New Roman"/>
          <w:sz w:val="24"/>
          <w:szCs w:val="24"/>
        </w:rPr>
        <w:t>Our findings provide further evidence that</w:t>
      </w:r>
      <w:r>
        <w:rPr>
          <w:rFonts w:ascii="Times New Roman" w:hAnsi="Times New Roman" w:cs="Times New Roman"/>
          <w:sz w:val="24"/>
          <w:szCs w:val="24"/>
        </w:rPr>
        <w:t xml:space="preserve"> positive reactivity on related pairs reflects a relational encoding process such that JOLs strengthen pre-existing relations between concepts.</w:t>
      </w:r>
    </w:p>
    <w:p w14:paraId="79AFACCE" w14:textId="77777777" w:rsidR="00FC5633" w:rsidRDefault="00FC5633" w:rsidP="002757EC">
      <w:pPr>
        <w:spacing w:after="0" w:line="480" w:lineRule="auto"/>
        <w:rPr>
          <w:rFonts w:ascii="Times New Roman" w:hAnsi="Times New Roman" w:cs="Times New Roman"/>
          <w:i/>
          <w:iCs/>
          <w:sz w:val="24"/>
          <w:szCs w:val="24"/>
        </w:rPr>
      </w:pPr>
    </w:p>
    <w:p w14:paraId="284438B7" w14:textId="028F5A4D"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del w:id="35" w:author="Mark Huff" w:date="2025-01-07T20:01:00Z" w16du:dateUtc="2025-01-08T02:01:00Z">
        <w:r w:rsidDel="00316289">
          <w:rPr>
            <w:rFonts w:ascii="Times New Roman" w:hAnsi="Times New Roman" w:cs="Times New Roman"/>
            <w:sz w:val="24"/>
            <w:szCs w:val="24"/>
          </w:rPr>
          <w:delText>2</w:delText>
        </w:r>
        <w:r w:rsidR="00CB05FF" w:rsidDel="00316289">
          <w:rPr>
            <w:rFonts w:ascii="Times New Roman" w:hAnsi="Times New Roman" w:cs="Times New Roman"/>
            <w:sz w:val="24"/>
            <w:szCs w:val="24"/>
          </w:rPr>
          <w:delText>10</w:delText>
        </w:r>
      </w:del>
      <w:ins w:id="36" w:author="Mark Huff" w:date="2025-01-07T20:01:00Z" w16du:dateUtc="2025-01-08T02:01:00Z">
        <w:r w:rsidR="00316289">
          <w:rPr>
            <w:rFonts w:ascii="Times New Roman" w:hAnsi="Times New Roman" w:cs="Times New Roman"/>
            <w:sz w:val="24"/>
            <w:szCs w:val="24"/>
          </w:rPr>
          <w:t>18</w:t>
        </w:r>
      </w:ins>
      <w:ins w:id="37" w:author="Nick Maxwell" w:date="2025-01-09T09:43:00Z" w16du:dateUtc="2025-01-09T15:43:00Z">
        <w:r w:rsidR="006477AC">
          <w:rPr>
            <w:rFonts w:ascii="Times New Roman" w:hAnsi="Times New Roman" w:cs="Times New Roman"/>
            <w:sz w:val="24"/>
            <w:szCs w:val="24"/>
          </w:rPr>
          <w:t>5</w:t>
        </w:r>
      </w:ins>
      <w:ins w:id="38" w:author="Mark Huff" w:date="2025-01-07T20:01:00Z" w16du:dateUtc="2025-01-08T02:01:00Z">
        <w:del w:id="39" w:author="Nick Maxwell" w:date="2025-01-09T09:41:00Z" w16du:dateUtc="2025-01-09T15:41:00Z">
          <w:r w:rsidR="00316289" w:rsidDel="006477AC">
            <w:rPr>
              <w:rFonts w:ascii="Times New Roman" w:hAnsi="Times New Roman" w:cs="Times New Roman"/>
              <w:sz w:val="24"/>
              <w:szCs w:val="24"/>
            </w:rPr>
            <w:delText>7</w:delText>
          </w:r>
        </w:del>
      </w:ins>
    </w:p>
    <w:p w14:paraId="48702F0C" w14:textId="37D95951"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ins w:id="40" w:author="Mark Huff" w:date="2025-01-07T19:57:00Z" w16du:dateUtc="2025-01-08T01:57:00Z"/>
          <w:rFonts w:ascii="Times New Roman" w:hAnsi="Times New Roman" w:cs="Times New Roman"/>
          <w:sz w:val="24"/>
          <w:szCs w:val="24"/>
        </w:rPr>
      </w:pPr>
      <w:ins w:id="41" w:author="Mark Huff" w:date="2025-01-07T19:57:00Z" w16du:dateUtc="2025-01-08T01:57:00Z">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ins>
    </w:p>
    <w:p w14:paraId="634222A3" w14:textId="19C78054" w:rsidR="00425373" w:rsidDel="00316289" w:rsidRDefault="00425373" w:rsidP="00425373">
      <w:pPr>
        <w:spacing w:after="0" w:line="480" w:lineRule="auto"/>
        <w:jc w:val="center"/>
        <w:rPr>
          <w:del w:id="42" w:author="Mark Huff" w:date="2025-01-07T19:57:00Z" w16du:dateUtc="2025-01-08T01:57:00Z"/>
          <w:rFonts w:ascii="Times New Roman" w:hAnsi="Times New Roman" w:cs="Times New Roman"/>
          <w:sz w:val="24"/>
          <w:szCs w:val="24"/>
        </w:rPr>
      </w:pPr>
      <w:del w:id="43" w:author="Mark Huff" w:date="2025-01-07T19:57:00Z" w16du:dateUtc="2025-01-08T01:57:00Z">
        <w:r w:rsidRPr="00425373" w:rsidDel="00316289">
          <w:rPr>
            <w:rFonts w:ascii="Times New Roman" w:hAnsi="Times New Roman" w:cs="Times New Roman"/>
            <w:sz w:val="24"/>
            <w:szCs w:val="24"/>
          </w:rPr>
          <w:delText xml:space="preserve">Judgments of Learning Facilitate Cued-Recall of </w:delText>
        </w:r>
        <w:r w:rsidDel="00316289">
          <w:rPr>
            <w:rFonts w:ascii="Times New Roman" w:hAnsi="Times New Roman" w:cs="Times New Roman"/>
            <w:sz w:val="24"/>
            <w:szCs w:val="24"/>
          </w:rPr>
          <w:delText xml:space="preserve">Semantically </w:delText>
        </w:r>
        <w:r w:rsidRPr="00425373" w:rsidDel="00316289">
          <w:rPr>
            <w:rFonts w:ascii="Times New Roman" w:hAnsi="Times New Roman" w:cs="Times New Roman"/>
            <w:sz w:val="24"/>
            <w:szCs w:val="24"/>
          </w:rPr>
          <w:delText>Mediated Paired-Associates</w:delText>
        </w:r>
      </w:del>
    </w:p>
    <w:p w14:paraId="78391A05" w14:textId="76A824F8"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del w:id="44" w:author="Mark Huff" w:date="2025-01-07T20:01:00Z" w16du:dateUtc="2025-01-08T02:01:00Z">
        <w:r w:rsidR="00F36183" w:rsidDel="00316289">
          <w:rPr>
            <w:rFonts w:ascii="Times New Roman" w:hAnsi="Times New Roman" w:cs="Times New Roman"/>
            <w:sz w:val="24"/>
            <w:szCs w:val="24"/>
          </w:rPr>
          <w:delText>H</w:delText>
        </w:r>
        <w:r w:rsidR="00F33F3E" w:rsidDel="00316289">
          <w:rPr>
            <w:rFonts w:ascii="Times New Roman" w:hAnsi="Times New Roman" w:cs="Times New Roman"/>
            <w:sz w:val="24"/>
            <w:szCs w:val="24"/>
          </w:rPr>
          <w:delText>owever,</w:delText>
        </w:r>
        <w:r w:rsidR="000C4FB7" w:rsidDel="00316289">
          <w:rPr>
            <w:rFonts w:ascii="Times New Roman" w:hAnsi="Times New Roman" w:cs="Times New Roman"/>
            <w:sz w:val="24"/>
            <w:szCs w:val="24"/>
          </w:rPr>
          <w:delText xml:space="preserve"> while</w:delText>
        </w:r>
      </w:del>
      <w:ins w:id="45" w:author="Mark Huff" w:date="2025-01-07T20:01:00Z" w16du:dateUtc="2025-01-08T02:01:00Z">
        <w:r w:rsidR="00316289">
          <w:rPr>
            <w:rFonts w:ascii="Times New Roman" w:hAnsi="Times New Roman" w:cs="Times New Roman"/>
            <w:sz w:val="24"/>
            <w:szCs w:val="24"/>
          </w:rPr>
          <w:t>Although</w:t>
        </w:r>
      </w:ins>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del w:id="46" w:author="Mark Huff" w:date="2025-01-07T20:01:00Z" w16du:dateUtc="2025-01-08T02:01:00Z">
        <w:r w:rsidR="00E35441" w:rsidDel="00316289">
          <w:rPr>
            <w:rFonts w:ascii="Times New Roman" w:hAnsi="Times New Roman" w:cs="Times New Roman"/>
            <w:sz w:val="24"/>
            <w:szCs w:val="24"/>
          </w:rPr>
          <w:delText xml:space="preserve">making </w:delText>
        </w:r>
      </w:del>
      <w:ins w:id="47" w:author="Mark Huff" w:date="2025-01-07T20:01:00Z" w16du:dateUtc="2025-01-08T02:01:00Z">
        <w:r w:rsidR="00316289">
          <w:rPr>
            <w:rFonts w:ascii="Times New Roman" w:hAnsi="Times New Roman" w:cs="Times New Roman"/>
            <w:sz w:val="24"/>
            <w:szCs w:val="24"/>
          </w:rPr>
          <w:t xml:space="preserve">providing </w:t>
        </w:r>
      </w:ins>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w:t>
      </w:r>
      <w:del w:id="48" w:author="Nick Maxwell" w:date="2025-01-09T09:48:00Z" w16du:dateUtc="2025-01-09T15:48:00Z">
        <w:r w:rsidR="00E35441" w:rsidDel="0041115D">
          <w:rPr>
            <w:rFonts w:ascii="Times New Roman" w:hAnsi="Times New Roman" w:cs="Times New Roman"/>
            <w:sz w:val="24"/>
            <w:szCs w:val="24"/>
          </w:rPr>
          <w:delText xml:space="preserve">of participants </w:delText>
        </w:r>
      </w:del>
      <w:r w:rsidR="00E35441">
        <w:rPr>
          <w:rFonts w:ascii="Times New Roman" w:hAnsi="Times New Roman" w:cs="Times New Roman"/>
          <w:sz w:val="24"/>
          <w:szCs w:val="24"/>
        </w:rPr>
        <w:t xml:space="preserve">completing a no-JOL control task </w:t>
      </w:r>
      <w:del w:id="49" w:author="Nick Maxwell" w:date="2025-01-09T09:48:00Z" w16du:dateUtc="2025-01-09T15:48:00Z">
        <w:r w:rsidR="00E35441" w:rsidDel="0041115D">
          <w:rPr>
            <w:rFonts w:ascii="Times New Roman" w:hAnsi="Times New Roman" w:cs="Times New Roman"/>
            <w:sz w:val="24"/>
            <w:szCs w:val="24"/>
          </w:rPr>
          <w:delText>such as</w:delText>
        </w:r>
      </w:del>
      <w:ins w:id="50" w:author="Nick Maxwell" w:date="2025-01-09T09:48:00Z" w16du:dateUtc="2025-01-09T15:48:00Z">
        <w:r w:rsidR="0041115D">
          <w:rPr>
            <w:rFonts w:ascii="Times New Roman" w:hAnsi="Times New Roman" w:cs="Times New Roman"/>
            <w:sz w:val="24"/>
            <w:szCs w:val="24"/>
          </w:rPr>
          <w:t>like</w:t>
        </w:r>
      </w:ins>
      <w:r w:rsidR="00E35441">
        <w:rPr>
          <w:rFonts w:ascii="Times New Roman" w:hAnsi="Times New Roman" w:cs="Times New Roman"/>
          <w:sz w:val="24"/>
          <w:szCs w:val="24"/>
        </w:rPr>
        <w:t xml:space="preserve"> silent reading.</w:t>
      </w:r>
    </w:p>
    <w:p w14:paraId="4C252D2F" w14:textId="3297667E"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r w:rsidR="00E35441">
        <w:rPr>
          <w:rFonts w:ascii="Times New Roman" w:hAnsi="Times New Roman" w:cs="Times New Roman"/>
          <w:sz w:val="24"/>
          <w:szCs w:val="24"/>
        </w:rPr>
        <w:t xml:space="preserve">is typically </w:t>
      </w:r>
      <w:r w:rsidR="00F8160B">
        <w:rPr>
          <w:rFonts w:ascii="Times New Roman" w:hAnsi="Times New Roman" w:cs="Times New Roman"/>
          <w:sz w:val="24"/>
          <w:szCs w:val="24"/>
        </w:rPr>
        <w:t>improved</w:t>
      </w:r>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when participants </w:t>
      </w:r>
      <w:r w:rsidR="00B501FB">
        <w:rPr>
          <w:rFonts w:ascii="Times New Roman" w:hAnsi="Times New Roman" w:cs="Times New Roman"/>
          <w:sz w:val="24"/>
          <w:szCs w:val="24"/>
        </w:rPr>
        <w:t>provide JOLs 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xml:space="preserve">), JOLs are non-reactive or </w:t>
      </w:r>
      <w:del w:id="51" w:author="Mark Huff" w:date="2025-01-07T20:01:00Z" w16du:dateUtc="2025-01-08T02:01:00Z">
        <w:r w:rsidR="00180F9D" w:rsidDel="00316289">
          <w:rPr>
            <w:rFonts w:ascii="Times New Roman" w:hAnsi="Times New Roman" w:cs="Times New Roman"/>
            <w:sz w:val="24"/>
            <w:szCs w:val="24"/>
          </w:rPr>
          <w:delText>can even lead to</w:delText>
        </w:r>
      </w:del>
      <w:ins w:id="52" w:author="Mark Huff" w:date="2025-01-07T20:01:00Z" w16du:dateUtc="2025-01-08T02:01:00Z">
        <w:r w:rsidR="00316289">
          <w:rPr>
            <w:rFonts w:ascii="Times New Roman" w:hAnsi="Times New Roman" w:cs="Times New Roman"/>
            <w:sz w:val="24"/>
            <w:szCs w:val="24"/>
          </w:rPr>
          <w:t>may produce</w:t>
        </w:r>
      </w:ins>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xml:space="preserve">; who reported no reactivity on related pairs and negative reactivity on </w:t>
      </w:r>
      <w:r w:rsidR="00DB5EF7">
        <w:rPr>
          <w:rFonts w:ascii="Times New Roman" w:hAnsi="Times New Roman" w:cs="Times New Roman"/>
          <w:sz w:val="24"/>
          <w:szCs w:val="24"/>
        </w:rPr>
        <w:lastRenderedPageBreak/>
        <w:t>unrelated pairs</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48B82480"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del w:id="53" w:author="Mark Huff" w:date="2025-01-07T20:01:00Z" w16du:dateUtc="2025-01-08T02:01:00Z">
        <w:r w:rsidR="00CF6E85" w:rsidDel="00316289">
          <w:rPr>
            <w:rFonts w:ascii="Times New Roman" w:hAnsi="Times New Roman" w:cs="Times New Roman"/>
            <w:sz w:val="24"/>
            <w:szCs w:val="24"/>
          </w:rPr>
          <w:delText xml:space="preserve"> on memory</w:delText>
        </w:r>
      </w:del>
      <w:r w:rsidR="003A09E6">
        <w:rPr>
          <w:rFonts w:ascii="Times New Roman" w:hAnsi="Times New Roman" w:cs="Times New Roman"/>
          <w:sz w:val="24"/>
          <w:szCs w:val="24"/>
        </w:rPr>
        <w:t xml:space="preserve">, </w:t>
      </w:r>
      <w:del w:id="54" w:author="Mark Huff" w:date="2025-01-07T20:01:00Z" w16du:dateUtc="2025-01-08T02:01:00Z">
        <w:r w:rsidR="003A09E6" w:rsidDel="00316289">
          <w:rPr>
            <w:rFonts w:ascii="Times New Roman" w:hAnsi="Times New Roman" w:cs="Times New Roman"/>
            <w:sz w:val="24"/>
            <w:szCs w:val="24"/>
          </w:rPr>
          <w:delText>the act of making</w:delText>
        </w:r>
      </w:del>
      <w:ins w:id="55" w:author="Mark Huff" w:date="2025-01-07T20:01:00Z" w16du:dateUtc="2025-01-08T02:01:00Z">
        <w:del w:id="56" w:author="Nick Maxwell" w:date="2025-01-09T09:58:00Z" w16du:dateUtc="2025-01-09T15:58:00Z">
          <w:r w:rsidR="00316289" w:rsidDel="0010527F">
            <w:rPr>
              <w:rFonts w:ascii="Times New Roman" w:hAnsi="Times New Roman" w:cs="Times New Roman"/>
              <w:sz w:val="24"/>
              <w:szCs w:val="24"/>
            </w:rPr>
            <w:delText>providin</w:delText>
          </w:r>
        </w:del>
      </w:ins>
      <w:ins w:id="57" w:author="Mark Huff" w:date="2025-01-07T20:02:00Z" w16du:dateUtc="2025-01-08T02:02:00Z">
        <w:del w:id="58" w:author="Nick Maxwell" w:date="2025-01-09T09:58:00Z" w16du:dateUtc="2025-01-09T15:58:00Z">
          <w:r w:rsidR="00316289" w:rsidDel="0010527F">
            <w:rPr>
              <w:rFonts w:ascii="Times New Roman" w:hAnsi="Times New Roman" w:cs="Times New Roman"/>
              <w:sz w:val="24"/>
              <w:szCs w:val="24"/>
            </w:rPr>
            <w:delText>g</w:delText>
          </w:r>
        </w:del>
      </w:ins>
      <w:del w:id="59" w:author="Nick Maxwell" w:date="2025-01-09T09:58:00Z" w16du:dateUtc="2025-01-09T15:58:00Z">
        <w:r w:rsidR="003A09E6" w:rsidDel="0010527F">
          <w:rPr>
            <w:rFonts w:ascii="Times New Roman" w:hAnsi="Times New Roman" w:cs="Times New Roman"/>
            <w:sz w:val="24"/>
            <w:szCs w:val="24"/>
          </w:rPr>
          <w:delText xml:space="preserve"> JOLs</w:delText>
        </w:r>
      </w:del>
      <w:ins w:id="60" w:author="Nick Maxwell" w:date="2025-01-09T09:58:00Z" w16du:dateUtc="2025-01-09T15:58:00Z">
        <w:r w:rsidR="0010527F">
          <w:rPr>
            <w:rFonts w:ascii="Times New Roman" w:hAnsi="Times New Roman" w:cs="Times New Roman"/>
            <w:sz w:val="24"/>
            <w:szCs w:val="24"/>
          </w:rPr>
          <w:t>they</w:t>
        </w:r>
      </w:ins>
      <w:r w:rsidR="003A09E6">
        <w:rPr>
          <w:rFonts w:ascii="Times New Roman" w:hAnsi="Times New Roman" w:cs="Times New Roman"/>
          <w:sz w:val="24"/>
          <w:szCs w:val="24"/>
        </w:rPr>
        <w:t xml:space="preserve"> must</w:t>
      </w:r>
      <w:r w:rsidR="00704AB8">
        <w:rPr>
          <w:rFonts w:ascii="Times New Roman" w:hAnsi="Times New Roman" w:cs="Times New Roman"/>
          <w:sz w:val="24"/>
          <w:szCs w:val="24"/>
        </w:rPr>
        <w:t xml:space="preserve"> </w:t>
      </w:r>
      <w:del w:id="61" w:author="Nick Maxwell" w:date="2025-01-09T09:58:00Z" w16du:dateUtc="2025-01-09T15:58:00Z">
        <w:r w:rsidR="00704AB8" w:rsidDel="00A65BE0">
          <w:rPr>
            <w:rFonts w:ascii="Times New Roman" w:hAnsi="Times New Roman" w:cs="Times New Roman"/>
            <w:sz w:val="24"/>
            <w:szCs w:val="24"/>
          </w:rPr>
          <w:delText>first</w:delText>
        </w:r>
        <w:r w:rsidR="003A09E6" w:rsidDel="00A65BE0">
          <w:rPr>
            <w:rFonts w:ascii="Times New Roman" w:hAnsi="Times New Roman" w:cs="Times New Roman"/>
            <w:sz w:val="24"/>
            <w:szCs w:val="24"/>
          </w:rPr>
          <w:delText xml:space="preserve"> </w:delText>
        </w:r>
      </w:del>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3A09E6">
        <w:rPr>
          <w:rFonts w:ascii="Times New Roman" w:hAnsi="Times New Roman" w:cs="Times New Roman"/>
          <w:sz w:val="24"/>
          <w:szCs w:val="24"/>
        </w:rPr>
        <w:t xml:space="preserve">, which 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del w:id="62" w:author="Nick Maxwell" w:date="2025-01-09T10:01:00Z" w16du:dateUtc="2025-01-09T16:01:00Z">
        <w:r w:rsidR="009C23AF" w:rsidDel="00946E51">
          <w:rPr>
            <w:rFonts w:ascii="Times New Roman" w:hAnsi="Times New Roman" w:cs="Times New Roman"/>
            <w:sz w:val="24"/>
            <w:szCs w:val="24"/>
          </w:rPr>
          <w:delText>Furthermore, t</w:delText>
        </w:r>
      </w:del>
      <w:ins w:id="63" w:author="Nick Maxwell" w:date="2025-01-09T10:01:00Z" w16du:dateUtc="2025-01-09T16:01:00Z">
        <w:r w:rsidR="00946E51">
          <w:rPr>
            <w:rFonts w:ascii="Times New Roman" w:hAnsi="Times New Roman" w:cs="Times New Roman"/>
            <w:sz w:val="24"/>
            <w:szCs w:val="24"/>
          </w:rPr>
          <w:t>T</w:t>
        </w:r>
      </w:ins>
      <w:r w:rsidR="009C23AF">
        <w:rPr>
          <w:rFonts w:ascii="Times New Roman" w:hAnsi="Times New Roman" w:cs="Times New Roman"/>
          <w:sz w:val="24"/>
          <w:szCs w:val="24"/>
        </w:rPr>
        <w:t xml:space="preserve">hese cues </w:t>
      </w:r>
      <w:r w:rsidR="003A09E6">
        <w:rPr>
          <w:rFonts w:ascii="Times New Roman" w:hAnsi="Times New Roman" w:cs="Times New Roman"/>
          <w:sz w:val="24"/>
          <w:szCs w:val="24"/>
        </w:rPr>
        <w:t xml:space="preserve">are </w:t>
      </w:r>
      <w:r w:rsidR="009C23AF">
        <w:rPr>
          <w:rFonts w:ascii="Times New Roman" w:hAnsi="Times New Roman" w:cs="Times New Roman"/>
          <w:sz w:val="24"/>
          <w:szCs w:val="24"/>
        </w:rPr>
        <w:t xml:space="preserve">often highly salient and are </w:t>
      </w:r>
      <w:r w:rsidR="003A09E6">
        <w:rPr>
          <w:rFonts w:ascii="Times New Roman" w:hAnsi="Times New Roman" w:cs="Times New Roman"/>
          <w:sz w:val="24"/>
          <w:szCs w:val="24"/>
        </w:rPr>
        <w:t xml:space="preserve">used </w:t>
      </w:r>
      <w:r w:rsidR="002E3352">
        <w:rPr>
          <w:rFonts w:ascii="Times New Roman" w:hAnsi="Times New Roman" w:cs="Times New Roman"/>
          <w:sz w:val="24"/>
          <w:szCs w:val="24"/>
        </w:rPr>
        <w:t xml:space="preserve">by participants </w:t>
      </w:r>
      <w:r w:rsidR="009C23AF">
        <w:rPr>
          <w:rFonts w:ascii="Times New Roman" w:hAnsi="Times New Roman" w:cs="Times New Roman"/>
          <w:sz w:val="24"/>
          <w:szCs w:val="24"/>
        </w:rPr>
        <w:t xml:space="preserve">at encoding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9C23AF">
        <w:rPr>
          <w:rFonts w:ascii="Times New Roman" w:hAnsi="Times New Roman" w:cs="Times New Roman"/>
          <w:sz w:val="24"/>
          <w:szCs w:val="24"/>
        </w:rPr>
        <w:t>,</w:t>
      </w:r>
      <w:r w:rsidR="002E3352">
        <w:rPr>
          <w:rFonts w:ascii="Times New Roman" w:hAnsi="Times New Roman" w:cs="Times New Roman"/>
          <w:sz w:val="24"/>
          <w:szCs w:val="24"/>
        </w:rPr>
        <w:t xml:space="preserve"> </w:t>
      </w:r>
      <w:del w:id="64" w:author="Mark Huff" w:date="2025-01-07T20:02:00Z" w16du:dateUtc="2025-01-08T02:02:00Z">
        <w:r w:rsidR="002E3352" w:rsidDel="00316289">
          <w:rPr>
            <w:rFonts w:ascii="Times New Roman" w:hAnsi="Times New Roman" w:cs="Times New Roman"/>
            <w:sz w:val="24"/>
            <w:szCs w:val="24"/>
          </w:rPr>
          <w:delText>so long as</w:delText>
        </w:r>
      </w:del>
      <w:ins w:id="65" w:author="Mark Huff" w:date="2025-01-07T20:02:00Z" w16du:dateUtc="2025-01-08T02:02:00Z">
        <w:r w:rsidR="00316289">
          <w:rPr>
            <w:rFonts w:ascii="Times New Roman" w:hAnsi="Times New Roman" w:cs="Times New Roman"/>
            <w:sz w:val="24"/>
            <w:szCs w:val="24"/>
          </w:rPr>
          <w:t>provided</w:t>
        </w:r>
      </w:ins>
      <w:r w:rsidR="002E3352">
        <w:rPr>
          <w:rFonts w:ascii="Times New Roman" w:hAnsi="Times New Roman" w:cs="Times New Roman"/>
          <w:sz w:val="24"/>
          <w:szCs w:val="24"/>
        </w:rPr>
        <w:t xml:space="preserve"> </w:t>
      </w:r>
      <w:r w:rsidR="003A09E6">
        <w:rPr>
          <w:rFonts w:ascii="Times New Roman" w:hAnsi="Times New Roman" w:cs="Times New Roman"/>
          <w:sz w:val="24"/>
          <w:szCs w:val="24"/>
        </w:rPr>
        <w:t xml:space="preserve">the method of testing </w:t>
      </w:r>
      <w:r w:rsidR="002E3352">
        <w:rPr>
          <w:rFonts w:ascii="Times New Roman" w:hAnsi="Times New Roman" w:cs="Times New Roman"/>
          <w:sz w:val="24"/>
          <w:szCs w:val="24"/>
        </w:rPr>
        <w:t>is</w:t>
      </w:r>
      <w:r w:rsidR="003A09E6">
        <w:rPr>
          <w:rFonts w:ascii="Times New Roman" w:hAnsi="Times New Roman" w:cs="Times New Roman"/>
          <w:sz w:val="24"/>
          <w:szCs w:val="24"/>
        </w:rPr>
        <w:t xml:space="preserve"> sensitive to the specific cues </w:t>
      </w:r>
      <w:r w:rsidR="002E3352">
        <w:rPr>
          <w:rFonts w:ascii="Times New Roman" w:hAnsi="Times New Roman" w:cs="Times New Roman"/>
          <w:sz w:val="24"/>
          <w:szCs w:val="24"/>
        </w:rPr>
        <w:t>which were strengthened.</w:t>
      </w:r>
      <w:r w:rsidR="003A09E6">
        <w:rPr>
          <w:rFonts w:ascii="Times New Roman" w:hAnsi="Times New Roman" w:cs="Times New Roman"/>
          <w:sz w:val="24"/>
          <w:szCs w:val="24"/>
        </w:rPr>
        <w:t xml:space="preserve">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2E3352">
        <w:rPr>
          <w:rFonts w:ascii="Times New Roman" w:hAnsi="Times New Roman" w:cs="Times New Roman"/>
          <w:sz w:val="24"/>
          <w:szCs w:val="24"/>
        </w:rPr>
        <w:t xml:space="preserve">for reactivity to occur, the cue-strengthening account </w:t>
      </w:r>
      <w:r w:rsidR="00066DF3">
        <w:rPr>
          <w:rFonts w:ascii="Times New Roman" w:hAnsi="Times New Roman" w:cs="Times New Roman"/>
          <w:sz w:val="24"/>
          <w:szCs w:val="24"/>
        </w:rPr>
        <w:t>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626179F" w14:textId="55436697"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del w:id="66" w:author="Mark Huff" w:date="2025-01-07T20:02:00Z" w16du:dateUtc="2025-01-08T02:02:00Z">
        <w:r w:rsidR="006F57E8" w:rsidDel="00316289">
          <w:rPr>
            <w:rFonts w:ascii="Times New Roman" w:hAnsi="Times New Roman" w:cs="Times New Roman"/>
            <w:sz w:val="24"/>
            <w:szCs w:val="24"/>
          </w:rPr>
          <w:delText xml:space="preserve">on </w:delText>
        </w:r>
      </w:del>
      <w:ins w:id="67" w:author="Mark Huff" w:date="2025-01-07T20:02:00Z" w16du:dateUtc="2025-01-08T02:02:00Z">
        <w:r w:rsidR="00316289">
          <w:rPr>
            <w:rFonts w:ascii="Times New Roman" w:hAnsi="Times New Roman" w:cs="Times New Roman"/>
            <w:sz w:val="24"/>
            <w:szCs w:val="24"/>
          </w:rPr>
          <w:t xml:space="preserve">for </w:t>
        </w:r>
      </w:ins>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w:t>
      </w:r>
      <w:del w:id="68" w:author="Mark Huff" w:date="2025-01-07T20:02:00Z" w16du:dateUtc="2025-01-08T02:02:00Z">
        <w:r w:rsidR="00590681" w:rsidDel="00316289">
          <w:rPr>
            <w:rFonts w:ascii="Times New Roman" w:hAnsi="Times New Roman" w:cs="Times New Roman"/>
            <w:sz w:val="24"/>
            <w:szCs w:val="24"/>
          </w:rPr>
          <w:delText xml:space="preserve">pairs </w:delText>
        </w:r>
      </w:del>
      <w:r w:rsidR="00590681">
        <w:rPr>
          <w:rFonts w:ascii="Times New Roman" w:hAnsi="Times New Roman" w:cs="Times New Roman"/>
          <w:sz w:val="24"/>
          <w:szCs w:val="24"/>
        </w:rPr>
        <w:t xml:space="preserve">but </w:t>
      </w:r>
      <w:del w:id="69" w:author="Mark Huff" w:date="2025-01-07T20:02:00Z" w16du:dateUtc="2025-01-08T02:02:00Z">
        <w:r w:rsidR="00590681" w:rsidDel="00316289">
          <w:rPr>
            <w:rFonts w:ascii="Times New Roman" w:hAnsi="Times New Roman" w:cs="Times New Roman"/>
            <w:sz w:val="24"/>
            <w:szCs w:val="24"/>
          </w:rPr>
          <w:delText>no reactivity or negative reactivity on</w:delText>
        </w:r>
      </w:del>
      <w:ins w:id="70" w:author="Mark Huff" w:date="2025-01-07T20:02:00Z" w16du:dateUtc="2025-01-08T02:02:00Z">
        <w:r w:rsidR="00316289">
          <w:rPr>
            <w:rFonts w:ascii="Times New Roman" w:hAnsi="Times New Roman" w:cs="Times New Roman"/>
            <w:sz w:val="24"/>
            <w:szCs w:val="24"/>
          </w:rPr>
          <w:t>not</w:t>
        </w:r>
      </w:ins>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w:t>
      </w:r>
      <w:r w:rsidR="009C23AF">
        <w:rPr>
          <w:rFonts w:ascii="Times New Roman" w:hAnsi="Times New Roman" w:cs="Times New Roman"/>
          <w:sz w:val="24"/>
          <w:szCs w:val="24"/>
        </w:rPr>
        <w:t>from studies investigating JOL reactivity on cued-target word pairs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del w:id="71" w:author="Mark Huff" w:date="2025-01-07T20:02:00Z" w16du:dateUtc="2025-01-08T02:02:00Z">
        <w:r w:rsidR="00B06D18" w:rsidDel="00316289">
          <w:rPr>
            <w:rFonts w:ascii="Times New Roman" w:hAnsi="Times New Roman" w:cs="Times New Roman"/>
            <w:sz w:val="24"/>
            <w:szCs w:val="24"/>
          </w:rPr>
          <w:delText xml:space="preserve">the </w:delText>
        </w:r>
      </w:del>
      <w:ins w:id="72" w:author="Mark Huff" w:date="2025-01-07T20:02:00Z" w16du:dateUtc="2025-01-08T02:02:00Z">
        <w:r w:rsidR="00316289">
          <w:rPr>
            <w:rFonts w:ascii="Times New Roman" w:hAnsi="Times New Roman" w:cs="Times New Roman"/>
            <w:sz w:val="24"/>
            <w:szCs w:val="24"/>
          </w:rPr>
          <w:t xml:space="preserve">a </w:t>
        </w:r>
      </w:ins>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del w:id="73" w:author="Mark Huff" w:date="2025-01-07T20:02:00Z" w16du:dateUtc="2025-01-08T02:02:00Z">
        <w:r w:rsidR="00B9329A" w:rsidDel="00316289">
          <w:rPr>
            <w:rFonts w:ascii="Times New Roman" w:hAnsi="Times New Roman" w:cs="Times New Roman"/>
            <w:sz w:val="24"/>
            <w:szCs w:val="24"/>
          </w:rPr>
          <w:delText xml:space="preserve">on </w:delText>
        </w:r>
      </w:del>
      <w:ins w:id="74" w:author="Mark Huff" w:date="2025-01-07T20:02:00Z" w16du:dateUtc="2025-01-08T02:02:00Z">
        <w:r w:rsidR="00316289">
          <w:rPr>
            <w:rFonts w:ascii="Times New Roman" w:hAnsi="Times New Roman" w:cs="Times New Roman"/>
            <w:sz w:val="24"/>
            <w:szCs w:val="24"/>
          </w:rPr>
          <w:t xml:space="preserve">for </w:t>
        </w:r>
      </w:ins>
      <w:r w:rsidR="00B9329A">
        <w:rPr>
          <w:rFonts w:ascii="Times New Roman" w:hAnsi="Times New Roman" w:cs="Times New Roman"/>
          <w:sz w:val="24"/>
          <w:szCs w:val="24"/>
        </w:rPr>
        <w:t xml:space="preserve">cue-target pairs </w:t>
      </w:r>
      <w:del w:id="75" w:author="Mark Huff" w:date="2025-01-07T20:03:00Z" w16du:dateUtc="2025-01-08T02:03:00Z">
        <w:r w:rsidR="00EA30AA" w:rsidDel="00316289">
          <w:rPr>
            <w:rFonts w:ascii="Times New Roman" w:hAnsi="Times New Roman" w:cs="Times New Roman"/>
            <w:sz w:val="24"/>
            <w:szCs w:val="24"/>
          </w:rPr>
          <w:delText xml:space="preserve">with </w:delText>
        </w:r>
      </w:del>
      <w:ins w:id="76" w:author="Mark Huff" w:date="2025-01-07T20:03:00Z" w16du:dateUtc="2025-01-08T02:03:00Z">
        <w:r w:rsidR="00316289">
          <w:rPr>
            <w:rFonts w:ascii="Times New Roman" w:hAnsi="Times New Roman" w:cs="Times New Roman"/>
            <w:sz w:val="24"/>
            <w:szCs w:val="24"/>
          </w:rPr>
          <w:t xml:space="preserve">in </w:t>
        </w:r>
      </w:ins>
      <w:r w:rsidR="00EA30AA">
        <w:rPr>
          <w:rFonts w:ascii="Times New Roman" w:hAnsi="Times New Roman" w:cs="Times New Roman"/>
          <w:sz w:val="24"/>
          <w:szCs w:val="24"/>
        </w:rPr>
        <w:lastRenderedPageBreak/>
        <w:t xml:space="preserve">cued-recall </w:t>
      </w:r>
      <w:del w:id="77" w:author="Mark Huff" w:date="2025-01-07T20:03:00Z" w16du:dateUtc="2025-01-08T02:03:00Z">
        <w:r w:rsidR="00EA30AA" w:rsidDel="00316289">
          <w:rPr>
            <w:rFonts w:ascii="Times New Roman" w:hAnsi="Times New Roman" w:cs="Times New Roman"/>
            <w:sz w:val="24"/>
            <w:szCs w:val="24"/>
          </w:rPr>
          <w:delText xml:space="preserve">testing </w:delText>
        </w:r>
      </w:del>
      <w:r w:rsidR="00EA30AA">
        <w:rPr>
          <w:rFonts w:ascii="Times New Roman" w:hAnsi="Times New Roman" w:cs="Times New Roman"/>
          <w:sz w:val="24"/>
          <w:szCs w:val="24"/>
        </w:rPr>
        <w:t>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A508E4E"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strengthen </w:t>
      </w:r>
      <w:del w:id="78" w:author="Mark Huff" w:date="2025-01-07T20:03:00Z" w16du:dateUtc="2025-01-08T02:03:00Z">
        <w:r w:rsidR="000143F0" w:rsidDel="00316289">
          <w:rPr>
            <w:rFonts w:ascii="Times New Roman" w:hAnsi="Times New Roman" w:cs="Times New Roman"/>
            <w:sz w:val="24"/>
            <w:szCs w:val="24"/>
          </w:rPr>
          <w:delText xml:space="preserve">relatedness </w:delText>
        </w:r>
      </w:del>
      <w:ins w:id="79" w:author="Mark Huff" w:date="2025-01-07T20:03:00Z" w16du:dateUtc="2025-01-08T02:03:00Z">
        <w:r w:rsidR="00316289">
          <w:rPr>
            <w:rFonts w:ascii="Times New Roman" w:hAnsi="Times New Roman" w:cs="Times New Roman"/>
            <w:sz w:val="24"/>
            <w:szCs w:val="24"/>
          </w:rPr>
          <w:t xml:space="preserve">associative </w:t>
        </w:r>
      </w:ins>
      <w:r w:rsidR="000143F0">
        <w:rPr>
          <w:rFonts w:ascii="Times New Roman" w:hAnsi="Times New Roman" w:cs="Times New Roman"/>
          <w:sz w:val="24"/>
          <w:szCs w:val="24"/>
        </w:rPr>
        <w:t>cue</w:t>
      </w:r>
      <w:r w:rsidR="00AC76EA">
        <w:rPr>
          <w:rFonts w:ascii="Times New Roman" w:hAnsi="Times New Roman" w:cs="Times New Roman"/>
          <w:sz w:val="24"/>
          <w:szCs w:val="24"/>
        </w:rPr>
        <w:t>s</w:t>
      </w:r>
      <w:ins w:id="80" w:author="Mark Huff" w:date="2025-01-07T20:03:00Z" w16du:dateUtc="2025-01-08T02:03:00Z">
        <w:r w:rsidR="00316289">
          <w:rPr>
            <w:rFonts w:ascii="Times New Roman" w:hAnsi="Times New Roman" w:cs="Times New Roman"/>
            <w:sz w:val="24"/>
            <w:szCs w:val="24"/>
          </w:rPr>
          <w:t xml:space="preserve"> within the word pair</w:t>
        </w:r>
      </w:ins>
      <w:del w:id="81" w:author="Mark Huff" w:date="2025-01-07T20:03:00Z" w16du:dateUtc="2025-01-08T02:03:00Z">
        <w:r w:rsidR="00AC76EA" w:rsidDel="00316289">
          <w:rPr>
            <w:rFonts w:ascii="Times New Roman" w:hAnsi="Times New Roman" w:cs="Times New Roman"/>
            <w:sz w:val="24"/>
            <w:szCs w:val="24"/>
          </w:rPr>
          <w:delText>,</w:delText>
        </w:r>
      </w:del>
      <w:r w:rsidR="00AC76EA">
        <w:rPr>
          <w:rFonts w:ascii="Times New Roman" w:hAnsi="Times New Roman" w:cs="Times New Roman"/>
          <w:sz w:val="24"/>
          <w:szCs w:val="24"/>
        </w:rPr>
        <w:t xml:space="preserve"> </w:t>
      </w:r>
      <w:r w:rsidR="00CA41AB">
        <w:rPr>
          <w:rFonts w:ascii="Times New Roman" w:hAnsi="Times New Roman" w:cs="Times New Roman"/>
          <w:sz w:val="24"/>
          <w:szCs w:val="24"/>
        </w:rPr>
        <w:t xml:space="preserve">given that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06E5A808"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627BA3">
        <w:rPr>
          <w:rFonts w:ascii="Times New Roman" w:hAnsi="Times New Roman" w:cs="Times New Roman"/>
          <w:sz w:val="24"/>
          <w:szCs w:val="24"/>
        </w:rPr>
        <w:t>relatedness</w:t>
      </w:r>
      <w:del w:id="82" w:author="Nick Maxwell" w:date="2025-01-09T10:10:00Z" w16du:dateUtc="2025-01-09T16:10:00Z">
        <w:r w:rsidR="00627BA3" w:rsidDel="00337190">
          <w:rPr>
            <w:rFonts w:ascii="Times New Roman" w:hAnsi="Times New Roman" w:cs="Times New Roman"/>
            <w:sz w:val="24"/>
            <w:szCs w:val="24"/>
          </w:rPr>
          <w:delText xml:space="preserve"> cues</w:delText>
        </w:r>
      </w:del>
      <w:r w:rsidR="00FE02CF">
        <w:rPr>
          <w:rFonts w:ascii="Times New Roman" w:hAnsi="Times New Roman" w:cs="Times New Roman"/>
          <w:sz w:val="24"/>
          <w:szCs w:val="24"/>
        </w:rPr>
        <w:t xml:space="preserve">, </w:t>
      </w:r>
      <w:r w:rsidR="00DD70C9">
        <w:rPr>
          <w:rFonts w:ascii="Times New Roman" w:hAnsi="Times New Roman" w:cs="Times New Roman"/>
          <w:sz w:val="24"/>
          <w:szCs w:val="24"/>
        </w:rPr>
        <w:t>recent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the processing 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w:t>
      </w:r>
      <w:del w:id="83" w:author="Mark Huff" w:date="2025-01-07T20:03:00Z" w16du:dateUtc="2025-01-08T02:03:00Z">
        <w:r w:rsidR="00FE02CF" w:rsidDel="00316289">
          <w:rPr>
            <w:rFonts w:ascii="Times New Roman" w:hAnsi="Times New Roman" w:cs="Times New Roman"/>
            <w:sz w:val="24"/>
            <w:szCs w:val="24"/>
          </w:rPr>
          <w:delText xml:space="preserve">For example, </w:delText>
        </w:r>
      </w:del>
      <w:r w:rsidR="00FE02CF">
        <w:rPr>
          <w:rFonts w:ascii="Times New Roman" w:hAnsi="Times New Roman" w:cs="Times New Roman"/>
          <w:sz w:val="24"/>
          <w:szCs w:val="24"/>
        </w:rPr>
        <w:t xml:space="preserve">Maxwell and Huff (2022) </w:t>
      </w:r>
      <w:r w:rsidR="00932A00">
        <w:rPr>
          <w:rFonts w:ascii="Times New Roman" w:hAnsi="Times New Roman" w:cs="Times New Roman"/>
          <w:sz w:val="24"/>
          <w:szCs w:val="24"/>
        </w:rPr>
        <w:t xml:space="preserve">compared JOLs </w:t>
      </w:r>
      <w:del w:id="84" w:author="Mark Huff" w:date="2025-01-07T20:03:00Z" w16du:dateUtc="2025-01-08T02:03:00Z">
        <w:r w:rsidR="00EB6C1F" w:rsidDel="00316289">
          <w:rPr>
            <w:rFonts w:ascii="Times New Roman" w:hAnsi="Times New Roman" w:cs="Times New Roman"/>
            <w:sz w:val="24"/>
            <w:szCs w:val="24"/>
          </w:rPr>
          <w:delText>with</w:delText>
        </w:r>
        <w:r w:rsidR="00932A00" w:rsidDel="00316289">
          <w:rPr>
            <w:rFonts w:ascii="Times New Roman" w:hAnsi="Times New Roman" w:cs="Times New Roman"/>
            <w:sz w:val="24"/>
            <w:szCs w:val="24"/>
          </w:rPr>
          <w:delText xml:space="preserve"> </w:delText>
        </w:r>
      </w:del>
      <w:ins w:id="85" w:author="Mark Huff" w:date="2025-01-07T20:03:00Z" w16du:dateUtc="2025-01-08T02:03:00Z">
        <w:r w:rsidR="00316289">
          <w:rPr>
            <w:rFonts w:ascii="Times New Roman" w:hAnsi="Times New Roman" w:cs="Times New Roman"/>
            <w:sz w:val="24"/>
            <w:szCs w:val="24"/>
          </w:rPr>
          <w:t xml:space="preserve">to </w:t>
        </w:r>
      </w:ins>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EB6C1F">
        <w:rPr>
          <w:rFonts w:ascii="Times New Roman" w:hAnsi="Times New Roman" w:cs="Times New Roman"/>
          <w:sz w:val="24"/>
          <w:szCs w:val="24"/>
        </w:rPr>
        <w:t xml:space="preserve">. </w:t>
      </w:r>
      <w:r w:rsidR="0005384F">
        <w:rPr>
          <w:rFonts w:ascii="Times New Roman" w:hAnsi="Times New Roman" w:cs="Times New Roman"/>
          <w:sz w:val="24"/>
          <w:szCs w:val="24"/>
        </w:rPr>
        <w:t>I</w:t>
      </w:r>
      <w:r w:rsidR="00932A00">
        <w:rPr>
          <w:rFonts w:ascii="Times New Roman" w:hAnsi="Times New Roman" w:cs="Times New Roman"/>
          <w:sz w:val="24"/>
          <w:szCs w:val="24"/>
        </w:rPr>
        <w:t xml:space="preserve">mportantly,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del w:id="86" w:author="Mark Huff" w:date="2025-01-07T20:04:00Z" w16du:dateUtc="2025-01-08T02:04:00Z">
        <w:r w:rsidR="0005384F" w:rsidDel="00316289">
          <w:rPr>
            <w:rFonts w:ascii="Times New Roman" w:hAnsi="Times New Roman" w:cs="Times New Roman"/>
            <w:sz w:val="24"/>
            <w:szCs w:val="24"/>
          </w:rPr>
          <w:delText xml:space="preserve">from </w:delText>
        </w:r>
      </w:del>
      <w:ins w:id="87" w:author="Mark Huff" w:date="2025-01-07T20:04:00Z" w16du:dateUtc="2025-01-08T02:04:00Z">
        <w:r w:rsidR="00316289">
          <w:rPr>
            <w:rFonts w:ascii="Times New Roman" w:hAnsi="Times New Roman" w:cs="Times New Roman"/>
            <w:sz w:val="24"/>
            <w:szCs w:val="24"/>
          </w:rPr>
          <w:t xml:space="preserve">found following </w:t>
        </w:r>
      </w:ins>
      <w:r w:rsidR="00932A00">
        <w:rPr>
          <w:rFonts w:ascii="Times New Roman" w:hAnsi="Times New Roman" w:cs="Times New Roman"/>
          <w:sz w:val="24"/>
          <w:szCs w:val="24"/>
        </w:rPr>
        <w:t>an explicit relational encoding task in which participants w</w:t>
      </w:r>
      <w:r w:rsidR="0005384F">
        <w:rPr>
          <w:rFonts w:ascii="Times New Roman" w:hAnsi="Times New Roman" w:cs="Times New Roman"/>
          <w:sz w:val="24"/>
          <w:szCs w:val="24"/>
        </w:rPr>
        <w:t>ere</w:t>
      </w:r>
      <w:r w:rsidR="00932A00">
        <w:rPr>
          <w:rFonts w:ascii="Times New Roman" w:hAnsi="Times New Roman" w:cs="Times New Roman"/>
          <w:sz w:val="24"/>
          <w:szCs w:val="24"/>
        </w:rPr>
        <w:t xml:space="preserve"> directly instructed to relate all word pairs together at </w:t>
      </w:r>
      <w:del w:id="88" w:author="Mark Huff" w:date="2025-01-07T20:04:00Z" w16du:dateUtc="2025-01-08T02:04:00Z">
        <w:r w:rsidR="00932A00" w:rsidDel="00316289">
          <w:rPr>
            <w:rFonts w:ascii="Times New Roman" w:hAnsi="Times New Roman" w:cs="Times New Roman"/>
            <w:sz w:val="24"/>
            <w:szCs w:val="24"/>
          </w:rPr>
          <w:delText>encoding</w:delText>
        </w:r>
        <w:r w:rsidR="00EB6C1F" w:rsidDel="00316289">
          <w:rPr>
            <w:rFonts w:ascii="Times New Roman" w:hAnsi="Times New Roman" w:cs="Times New Roman"/>
            <w:sz w:val="24"/>
            <w:szCs w:val="24"/>
          </w:rPr>
          <w:delText xml:space="preserve"> </w:delText>
        </w:r>
      </w:del>
      <w:ins w:id="89" w:author="Mark Huff" w:date="2025-01-07T20:04:00Z" w16du:dateUtc="2025-01-08T02:04:00Z">
        <w:r w:rsidR="00316289">
          <w:rPr>
            <w:rFonts w:ascii="Times New Roman" w:hAnsi="Times New Roman" w:cs="Times New Roman"/>
            <w:sz w:val="24"/>
            <w:szCs w:val="24"/>
          </w:rPr>
          <w:t xml:space="preserve">study </w:t>
        </w:r>
      </w:ins>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9B3624">
        <w:rPr>
          <w:rFonts w:ascii="Times New Roman" w:hAnsi="Times New Roman" w:cs="Times New Roman"/>
          <w:sz w:val="24"/>
          <w:szCs w:val="24"/>
        </w:rPr>
        <w:t xml:space="preserve">To explain these findings, the authors proposed </w:t>
      </w:r>
      <w:r w:rsidR="007F255B">
        <w:rPr>
          <w:rFonts w:ascii="Times New Roman" w:hAnsi="Times New Roman" w:cs="Times New Roman"/>
          <w:sz w:val="24"/>
          <w:szCs w:val="24"/>
        </w:rPr>
        <w:t xml:space="preserve">that JOLs specifically encourage participants to engage in </w:t>
      </w:r>
      <w:r w:rsidR="007F255B">
        <w:rPr>
          <w:rFonts w:ascii="Times New Roman" w:hAnsi="Times New Roman" w:cs="Times New Roman"/>
          <w:sz w:val="24"/>
          <w:szCs w:val="24"/>
        </w:rPr>
        <w:lastRenderedPageBreak/>
        <w:t>relational encoding of cue-target word pairs.</w:t>
      </w:r>
      <w:r w:rsidR="00563421">
        <w:rPr>
          <w:rFonts w:ascii="Times New Roman" w:hAnsi="Times New Roman" w:cs="Times New Roman"/>
          <w:sz w:val="24"/>
          <w:szCs w:val="24"/>
        </w:rPr>
        <w:t xml:space="preserve"> </w:t>
      </w:r>
      <w:r w:rsidR="007F255B">
        <w:rPr>
          <w:rFonts w:ascii="Times New Roman" w:hAnsi="Times New Roman" w:cs="Times New Roman"/>
          <w:sz w:val="24"/>
          <w:szCs w:val="24"/>
        </w:rPr>
        <w:t>Accordingly, JOL reactivity w</w:t>
      </w:r>
      <w:r w:rsidR="00BF501E">
        <w:rPr>
          <w:rFonts w:ascii="Times New Roman" w:hAnsi="Times New Roman" w:cs="Times New Roman"/>
          <w:sz w:val="24"/>
          <w:szCs w:val="24"/>
        </w:rPr>
        <w:t>ould be expected to</w:t>
      </w:r>
      <w:r w:rsidR="007F255B">
        <w:rPr>
          <w:rFonts w:ascii="Times New Roman" w:hAnsi="Times New Roman" w:cs="Times New Roman"/>
          <w:sz w:val="24"/>
          <w:szCs w:val="24"/>
        </w:rPr>
        <w:t xml:space="preserve"> occur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r w:rsidR="007F255B">
        <w:rPr>
          <w:rFonts w:ascii="Times New Roman" w:hAnsi="Times New Roman" w:cs="Times New Roman"/>
          <w:sz w:val="24"/>
          <w:szCs w:val="24"/>
        </w:rPr>
        <w:t xml:space="preserve">, </w:t>
      </w:r>
      <w:r w:rsidR="00EB549C">
        <w:rPr>
          <w:rFonts w:ascii="Times New Roman" w:hAnsi="Times New Roman" w:cs="Times New Roman"/>
          <w:sz w:val="24"/>
          <w:szCs w:val="24"/>
        </w:rPr>
        <w:t>producing</w:t>
      </w:r>
      <w:r w:rsidR="007F255B">
        <w:rPr>
          <w:rFonts w:ascii="Times New Roman" w:hAnsi="Times New Roman" w:cs="Times New Roman"/>
          <w:sz w:val="24"/>
          <w:szCs w:val="24"/>
        </w:rPr>
        <w:t xml:space="preserve"> a memory advantage for related but not unrelated pairs.</w:t>
      </w:r>
      <w:r w:rsidR="00A67F34">
        <w:rPr>
          <w:rFonts w:ascii="Times New Roman" w:hAnsi="Times New Roman" w:cs="Times New Roman"/>
          <w:sz w:val="24"/>
          <w:szCs w:val="24"/>
        </w:rPr>
        <w:t xml:space="preserve"> </w:t>
      </w:r>
      <w:r w:rsidR="00EB549C">
        <w:rPr>
          <w:rFonts w:ascii="Times New Roman" w:hAnsi="Times New Roman" w:cs="Times New Roman"/>
          <w:sz w:val="24"/>
          <w:szCs w:val="24"/>
        </w:rPr>
        <w:t>This is because any relational encoding would likely emphasize the shared relation</w:t>
      </w:r>
      <w:r w:rsidR="00BF501E">
        <w:rPr>
          <w:rFonts w:ascii="Times New Roman" w:hAnsi="Times New Roman" w:cs="Times New Roman"/>
          <w:sz w:val="24"/>
          <w:szCs w:val="24"/>
        </w:rPr>
        <w:t>s</w:t>
      </w:r>
      <w:r w:rsidR="00EB549C">
        <w:rPr>
          <w:rFonts w:ascii="Times New Roman" w:hAnsi="Times New Roman" w:cs="Times New Roman"/>
          <w:sz w:val="24"/>
          <w:szCs w:val="24"/>
        </w:rPr>
        <w:t xml:space="preserve"> between concepts.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77AFBA5E"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641258">
        <w:rPr>
          <w:rFonts w:ascii="Times New Roman" w:hAnsi="Times New Roman" w:cs="Times New Roman"/>
          <w:sz w:val="24"/>
          <w:szCs w:val="24"/>
        </w:rPr>
        <w:t xml:space="preserve">are </w:t>
      </w:r>
      <w:r w:rsidR="00EB549C">
        <w:rPr>
          <w:rFonts w:ascii="Times New Roman" w:hAnsi="Times New Roman" w:cs="Times New Roman"/>
          <w:sz w:val="24"/>
          <w:szCs w:val="24"/>
        </w:rPr>
        <w:t>similarly</w:t>
      </w:r>
      <w:r w:rsidR="00641258">
        <w:rPr>
          <w:rFonts w:ascii="Times New Roman" w:hAnsi="Times New Roman" w:cs="Times New Roman"/>
          <w:sz w:val="24"/>
          <w:szCs w:val="24"/>
        </w:rPr>
        <w:t xml:space="preserve"> consistent with a relational encoding account.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ipants complete a questionnaire following either silent</w:t>
      </w:r>
      <w:del w:id="90" w:author="Mark Huff" w:date="2025-01-07T20:05:00Z" w16du:dateUtc="2025-01-08T02:05:00Z">
        <w:r w:rsidR="009B3624" w:rsidDel="00316289">
          <w:rPr>
            <w:rFonts w:ascii="Times New Roman" w:hAnsi="Times New Roman" w:cs="Times New Roman"/>
            <w:sz w:val="24"/>
            <w:szCs w:val="24"/>
          </w:rPr>
          <w:delText>ly</w:delText>
        </w:r>
      </w:del>
      <w:r w:rsidR="009B3624">
        <w:rPr>
          <w:rFonts w:ascii="Times New Roman" w:hAnsi="Times New Roman" w:cs="Times New Roman"/>
          <w:sz w:val="24"/>
          <w:szCs w:val="24"/>
        </w:rPr>
        <w:t xml:space="preserve"> reading or providing JOLs for related and unrelated cue-target word pairs. Consistent with a relational encoding account, </w:t>
      </w:r>
      <w:del w:id="91" w:author="Mark Huff" w:date="2025-01-07T20:04:00Z" w16du:dateUtc="2025-01-08T02:04:00Z">
        <w:r w:rsidR="009D5112" w:rsidDel="00316289">
          <w:rPr>
            <w:rFonts w:ascii="Times New Roman" w:hAnsi="Times New Roman" w:cs="Times New Roman"/>
            <w:sz w:val="24"/>
            <w:szCs w:val="24"/>
          </w:rPr>
          <w:delText>a majority of</w:delText>
        </w:r>
      </w:del>
      <w:ins w:id="92" w:author="Mark Huff" w:date="2025-01-07T20:04:00Z" w16du:dateUtc="2025-01-08T02:04:00Z">
        <w:r w:rsidR="00316289">
          <w:rPr>
            <w:rFonts w:ascii="Times New Roman" w:hAnsi="Times New Roman" w:cs="Times New Roman"/>
            <w:sz w:val="24"/>
            <w:szCs w:val="24"/>
          </w:rPr>
          <w:t>most of</w:t>
        </w:r>
      </w:ins>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del w:id="93" w:author="Mark Huff" w:date="2025-01-07T20:04:00Z" w16du:dateUtc="2025-01-08T02:04:00Z">
        <w:r w:rsidR="009B3624" w:rsidDel="00316289">
          <w:rPr>
            <w:rFonts w:ascii="Times New Roman" w:hAnsi="Times New Roman" w:cs="Times New Roman"/>
            <w:sz w:val="24"/>
            <w:szCs w:val="24"/>
          </w:rPr>
          <w:delText xml:space="preserve">indicated </w:delText>
        </w:r>
      </w:del>
      <w:ins w:id="94" w:author="Mark Huff" w:date="2025-01-07T20:04:00Z" w16du:dateUtc="2025-01-08T02:04:00Z">
        <w:r w:rsidR="00316289">
          <w:rPr>
            <w:rFonts w:ascii="Times New Roman" w:hAnsi="Times New Roman" w:cs="Times New Roman"/>
            <w:sz w:val="24"/>
            <w:szCs w:val="24"/>
          </w:rPr>
          <w:t xml:space="preserve">reported </w:t>
        </w:r>
      </w:ins>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del w:id="95" w:author="Mark Huff" w:date="2025-01-07T20:04:00Z" w16du:dateUtc="2025-01-08T02:04:00Z">
        <w:r w:rsidR="004F7D9B" w:rsidDel="00316289">
          <w:rPr>
            <w:rFonts w:ascii="Times New Roman" w:hAnsi="Times New Roman" w:cs="Times New Roman"/>
            <w:sz w:val="24"/>
            <w:szCs w:val="24"/>
          </w:rPr>
          <w:delText xml:space="preserve">relatedness </w:delText>
        </w:r>
      </w:del>
      <w:ins w:id="96" w:author="Mark Huff" w:date="2025-01-07T20:04:00Z" w16du:dateUtc="2025-01-08T02:04:00Z">
        <w:r w:rsidR="00316289">
          <w:rPr>
            <w:rFonts w:ascii="Times New Roman" w:hAnsi="Times New Roman" w:cs="Times New Roman"/>
            <w:sz w:val="24"/>
            <w:szCs w:val="24"/>
          </w:rPr>
          <w:t xml:space="preserve">cue-type </w:t>
        </w:r>
      </w:ins>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w:t>
      </w:r>
      <w:commentRangeStart w:id="97"/>
      <w:commentRangeStart w:id="98"/>
      <w:r w:rsidR="004F7D9B">
        <w:rPr>
          <w:rFonts w:ascii="Times New Roman" w:hAnsi="Times New Roman" w:cs="Times New Roman"/>
          <w:sz w:val="24"/>
          <w:szCs w:val="24"/>
        </w:rPr>
        <w:t>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commentRangeEnd w:id="97"/>
      <w:r w:rsidR="00EF529E">
        <w:rPr>
          <w:rStyle w:val="CommentReference"/>
        </w:rPr>
        <w:commentReference w:id="97"/>
      </w:r>
      <w:commentRangeEnd w:id="98"/>
      <w:r w:rsidR="00A07A9F">
        <w:rPr>
          <w:rStyle w:val="CommentReference"/>
        </w:rPr>
        <w:commentReference w:id="98"/>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 reactivity on cue-target word pairs reflects the contributions of a relational process.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B3381EE" w14:textId="4DC3E162" w:rsidR="0054286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w:t>
      </w:r>
      <w:r w:rsidR="00EB549C">
        <w:rPr>
          <w:rFonts w:ascii="Times New Roman" w:hAnsi="Times New Roman" w:cs="Times New Roman"/>
          <w:sz w:val="24"/>
          <w:szCs w:val="24"/>
        </w:rPr>
        <w:t xml:space="preserve">the contributions of a </w:t>
      </w:r>
      <w:r w:rsidR="00CD5E13">
        <w:rPr>
          <w:rFonts w:ascii="Times New Roman" w:hAnsi="Times New Roman" w:cs="Times New Roman"/>
          <w:sz w:val="24"/>
          <w:szCs w:val="24"/>
        </w:rPr>
        <w:t>relational encoding</w:t>
      </w:r>
      <w:r w:rsidR="00EB549C">
        <w:rPr>
          <w:rFonts w:ascii="Times New Roman" w:hAnsi="Times New Roman" w:cs="Times New Roman"/>
          <w:sz w:val="24"/>
          <w:szCs w:val="24"/>
        </w:rPr>
        <w:t xml:space="preserve"> process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lastRenderedPageBreak/>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507E79">
        <w:rPr>
          <w:rFonts w:ascii="Times New Roman" w:hAnsi="Times New Roman" w:cs="Times New Roman"/>
          <w:sz w:val="24"/>
          <w:szCs w:val="24"/>
        </w:rPr>
        <w:t>. As</w:t>
      </w:r>
      <w:r w:rsidR="00A9714B">
        <w:rPr>
          <w:rFonts w:ascii="Times New Roman" w:hAnsi="Times New Roman" w:cs="Times New Roman"/>
          <w:sz w:val="24"/>
          <w:szCs w:val="24"/>
        </w:rPr>
        <w:t xml:space="preserve"> such, </w:t>
      </w:r>
      <w:r w:rsidR="00507E79">
        <w:rPr>
          <w:rFonts w:ascii="Times New Roman" w:hAnsi="Times New Roman" w:cs="Times New Roman"/>
          <w:sz w:val="24"/>
          <w:szCs w:val="24"/>
        </w:rPr>
        <w:t xml:space="preserve">a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del w:id="99" w:author="Nick Maxwell" w:date="2025-01-09T10:17:00Z" w16du:dateUtc="2025-01-09T16:17:00Z">
        <w:r w:rsidR="00507E79" w:rsidDel="00CB024A">
          <w:rPr>
            <w:rFonts w:ascii="Times New Roman" w:hAnsi="Times New Roman" w:cs="Times New Roman"/>
            <w:sz w:val="24"/>
            <w:szCs w:val="24"/>
          </w:rPr>
          <w:delText xml:space="preserve">represent </w:delText>
        </w:r>
      </w:del>
      <w:ins w:id="100" w:author="Nick Maxwell" w:date="2025-01-09T10:17:00Z" w16du:dateUtc="2025-01-09T16:17:00Z">
        <w:r w:rsidR="00CB024A">
          <w:rPr>
            <w:rFonts w:ascii="Times New Roman" w:hAnsi="Times New Roman" w:cs="Times New Roman"/>
            <w:sz w:val="24"/>
            <w:szCs w:val="24"/>
          </w:rPr>
          <w:t>reflect</w:t>
        </w:r>
        <w:r w:rsidR="00CB024A">
          <w:rPr>
            <w:rFonts w:ascii="Times New Roman" w:hAnsi="Times New Roman" w:cs="Times New Roman"/>
            <w:sz w:val="24"/>
            <w:szCs w:val="24"/>
          </w:rPr>
          <w:t xml:space="preserve"> </w:t>
        </w:r>
      </w:ins>
      <w:r w:rsidR="00507E79">
        <w:rPr>
          <w:rFonts w:ascii="Times New Roman" w:hAnsi="Times New Roman" w:cs="Times New Roman"/>
          <w:sz w:val="24"/>
          <w:szCs w:val="24"/>
        </w:rPr>
        <w:t>the extent to which a concept</w:t>
      </w:r>
      <w:ins w:id="101" w:author="Nick Maxwell" w:date="2025-01-09T10:16:00Z" w16du:dateUtc="2025-01-09T16:16:00Z">
        <w:r w:rsidR="00CB024A">
          <w:rPr>
            <w:rFonts w:ascii="Times New Roman" w:hAnsi="Times New Roman" w:cs="Times New Roman"/>
            <w:sz w:val="24"/>
            <w:szCs w:val="24"/>
          </w:rPr>
          <w:t>s</w:t>
        </w:r>
      </w:ins>
      <w:r w:rsidR="00507E79">
        <w:rPr>
          <w:rFonts w:ascii="Times New Roman" w:hAnsi="Times New Roman" w:cs="Times New Roman"/>
          <w:sz w:val="24"/>
          <w:szCs w:val="24"/>
        </w:rPr>
        <w:t xml:space="preserve"> </w:t>
      </w:r>
      <w:del w:id="102" w:author="Nick Maxwell" w:date="2025-01-09T10:16:00Z" w16du:dateUtc="2025-01-09T16:16:00Z">
        <w:r w:rsidR="00507E79" w:rsidDel="00CB024A">
          <w:rPr>
            <w:rFonts w:ascii="Times New Roman" w:hAnsi="Times New Roman" w:cs="Times New Roman"/>
            <w:sz w:val="24"/>
            <w:szCs w:val="24"/>
          </w:rPr>
          <w:delText>is linked to related concepts</w:delText>
        </w:r>
      </w:del>
      <w:ins w:id="103" w:author="Nick Maxwell" w:date="2025-01-09T10:16:00Z" w16du:dateUtc="2025-01-09T16:16:00Z">
        <w:r w:rsidR="00CB024A">
          <w:rPr>
            <w:rFonts w:ascii="Times New Roman" w:hAnsi="Times New Roman" w:cs="Times New Roman"/>
            <w:sz w:val="24"/>
            <w:szCs w:val="24"/>
          </w:rPr>
          <w:t>are linked</w:t>
        </w:r>
      </w:ins>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 </w:t>
      </w:r>
      <w:commentRangeStart w:id="104"/>
      <w:commentRangeStart w:id="105"/>
      <w:r w:rsidR="00A25FF1">
        <w:rPr>
          <w:rFonts w:ascii="Times New Roman" w:hAnsi="Times New Roman" w:cs="Times New Roman"/>
          <w:sz w:val="24"/>
          <w:szCs w:val="24"/>
        </w:rPr>
        <w:t>Separately, a posteriori relatedness</w:t>
      </w:r>
      <w:r w:rsidR="00A9714B">
        <w:rPr>
          <w:rFonts w:ascii="Times New Roman" w:hAnsi="Times New Roman" w:cs="Times New Roman"/>
          <w:sz w:val="24"/>
          <w:szCs w:val="24"/>
        </w:rPr>
        <w:t xml:space="preserve"> </w:t>
      </w:r>
      <w:ins w:id="106" w:author="Nick Maxwell" w:date="2025-01-08T13:27:00Z" w16du:dateUtc="2025-01-08T19:27:00Z">
        <w:r w:rsidR="00F10C29">
          <w:rPr>
            <w:rFonts w:ascii="Times New Roman" w:hAnsi="Times New Roman" w:cs="Times New Roman"/>
            <w:sz w:val="24"/>
            <w:szCs w:val="24"/>
          </w:rPr>
          <w:t xml:space="preserve">refers to the judged relatedness between </w:t>
        </w:r>
      </w:ins>
      <w:ins w:id="107" w:author="Nick Maxwell" w:date="2025-01-08T13:36:00Z" w16du:dateUtc="2025-01-08T19:36:00Z">
        <w:r w:rsidR="00AC5D46">
          <w:rPr>
            <w:rFonts w:ascii="Times New Roman" w:hAnsi="Times New Roman" w:cs="Times New Roman"/>
            <w:sz w:val="24"/>
            <w:szCs w:val="24"/>
          </w:rPr>
          <w:t xml:space="preserve">the </w:t>
        </w:r>
      </w:ins>
      <w:ins w:id="108" w:author="Nick Maxwell" w:date="2025-01-08T13:27:00Z" w16du:dateUtc="2025-01-08T19:27:00Z">
        <w:r w:rsidR="00F10C29">
          <w:rPr>
            <w:rFonts w:ascii="Times New Roman" w:hAnsi="Times New Roman" w:cs="Times New Roman"/>
            <w:sz w:val="24"/>
            <w:szCs w:val="24"/>
          </w:rPr>
          <w:t>cue and target when both are presented together</w:t>
        </w:r>
      </w:ins>
      <w:ins w:id="109" w:author="Nick Maxwell" w:date="2025-01-09T10:17:00Z" w16du:dateUtc="2025-01-09T16:17:00Z">
        <w:r w:rsidR="00766862">
          <w:rPr>
            <w:rFonts w:ascii="Times New Roman" w:hAnsi="Times New Roman" w:cs="Times New Roman"/>
            <w:sz w:val="24"/>
            <w:szCs w:val="24"/>
          </w:rPr>
          <w:t xml:space="preserve"> at encoding</w:t>
        </w:r>
      </w:ins>
      <w:ins w:id="110" w:author="Nick Maxwell" w:date="2025-01-08T13:36:00Z" w16du:dateUtc="2025-01-08T19:36:00Z">
        <w:r w:rsidR="00AC5D46">
          <w:rPr>
            <w:rFonts w:ascii="Times New Roman" w:hAnsi="Times New Roman" w:cs="Times New Roman"/>
            <w:sz w:val="24"/>
            <w:szCs w:val="24"/>
          </w:rPr>
          <w:t xml:space="preserve">. As such, </w:t>
        </w:r>
      </w:ins>
      <w:ins w:id="111" w:author="Nick Maxwell" w:date="2025-01-08T13:37:00Z" w16du:dateUtc="2025-01-08T19:37:00Z">
        <w:r w:rsidR="00AC5D46">
          <w:rPr>
            <w:rFonts w:ascii="Times New Roman" w:hAnsi="Times New Roman" w:cs="Times New Roman"/>
            <w:sz w:val="24"/>
            <w:szCs w:val="24"/>
          </w:rPr>
          <w:t>it</w:t>
        </w:r>
      </w:ins>
      <w:ins w:id="112" w:author="Nick Maxwell" w:date="2025-01-08T13:28:00Z" w16du:dateUtc="2025-01-08T19:28:00Z">
        <w:r w:rsidR="00F10C29">
          <w:rPr>
            <w:rFonts w:ascii="Times New Roman" w:hAnsi="Times New Roman" w:cs="Times New Roman"/>
            <w:sz w:val="24"/>
            <w:szCs w:val="24"/>
          </w:rPr>
          <w:t xml:space="preserve"> r</w:t>
        </w:r>
      </w:ins>
      <w:ins w:id="113" w:author="Nick Maxwell" w:date="2025-01-08T13:37:00Z" w16du:dateUtc="2025-01-08T19:37:00Z">
        <w:r w:rsidR="00AC5D46">
          <w:rPr>
            <w:rFonts w:ascii="Times New Roman" w:hAnsi="Times New Roman" w:cs="Times New Roman"/>
            <w:sz w:val="24"/>
            <w:szCs w:val="24"/>
          </w:rPr>
          <w:t xml:space="preserve">eflects </w:t>
        </w:r>
      </w:ins>
      <w:ins w:id="114" w:author="Nick Maxwell" w:date="2025-01-08T13:28:00Z" w16du:dateUtc="2025-01-08T19:28:00Z">
        <w:r w:rsidR="00F10C29">
          <w:rPr>
            <w:rFonts w:ascii="Times New Roman" w:hAnsi="Times New Roman" w:cs="Times New Roman"/>
            <w:sz w:val="24"/>
            <w:szCs w:val="24"/>
          </w:rPr>
          <w:t>particpants</w:t>
        </w:r>
      </w:ins>
      <w:ins w:id="115" w:author="Nick Maxwell" w:date="2025-01-08T13:37:00Z" w16du:dateUtc="2025-01-08T19:37:00Z">
        <w:r w:rsidR="00AC5D46">
          <w:rPr>
            <w:rFonts w:ascii="Times New Roman" w:hAnsi="Times New Roman" w:cs="Times New Roman"/>
            <w:sz w:val="24"/>
            <w:szCs w:val="24"/>
          </w:rPr>
          <w:t>’</w:t>
        </w:r>
      </w:ins>
      <w:ins w:id="116" w:author="Nick Maxwell" w:date="2025-01-08T13:28:00Z" w16du:dateUtc="2025-01-08T19:28:00Z">
        <w:r w:rsidR="00F10C29">
          <w:rPr>
            <w:rFonts w:ascii="Times New Roman" w:hAnsi="Times New Roman" w:cs="Times New Roman"/>
            <w:sz w:val="24"/>
            <w:szCs w:val="24"/>
          </w:rPr>
          <w:t xml:space="preserve"> </w:t>
        </w:r>
      </w:ins>
      <w:ins w:id="117" w:author="Nick Maxwell" w:date="2025-01-08T13:39:00Z" w16du:dateUtc="2025-01-08T19:39:00Z">
        <w:r w:rsidR="00AC5D46">
          <w:rPr>
            <w:rFonts w:ascii="Times New Roman" w:hAnsi="Times New Roman" w:cs="Times New Roman"/>
            <w:sz w:val="24"/>
            <w:szCs w:val="24"/>
          </w:rPr>
          <w:t xml:space="preserve">in the moment </w:t>
        </w:r>
      </w:ins>
      <w:ins w:id="118" w:author="Nick Maxwell" w:date="2025-01-08T13:28:00Z" w16du:dateUtc="2025-01-08T19:28:00Z">
        <w:r w:rsidR="00F10C29">
          <w:rPr>
            <w:rFonts w:ascii="Times New Roman" w:hAnsi="Times New Roman" w:cs="Times New Roman"/>
            <w:sz w:val="24"/>
            <w:szCs w:val="24"/>
          </w:rPr>
          <w:t xml:space="preserve">perceptions of pair relatedness, irrespective of response probabilities </w:t>
        </w:r>
      </w:ins>
      <w:ins w:id="119" w:author="Nick Maxwell" w:date="2025-01-08T13:27:00Z" w16du:dateUtc="2025-01-08T19:27:00Z">
        <w:r w:rsidR="00F10C29">
          <w:rPr>
            <w:rFonts w:ascii="Times New Roman" w:hAnsi="Times New Roman" w:cs="Times New Roman"/>
            <w:sz w:val="24"/>
            <w:szCs w:val="24"/>
          </w:rPr>
          <w:t>(Koriat, 1981)</w:t>
        </w:r>
      </w:ins>
      <w:ins w:id="120" w:author="Nick Maxwell" w:date="2025-01-08T13:28:00Z" w16du:dateUtc="2025-01-08T19:28:00Z">
        <w:r w:rsidR="00F10C29">
          <w:rPr>
            <w:rFonts w:ascii="Times New Roman" w:hAnsi="Times New Roman" w:cs="Times New Roman"/>
            <w:sz w:val="24"/>
            <w:szCs w:val="24"/>
          </w:rPr>
          <w:t xml:space="preserve">. </w:t>
        </w:r>
      </w:ins>
      <w:del w:id="121" w:author="Nick Maxwell" w:date="2025-01-08T13:27:00Z" w16du:dateUtc="2025-01-08T19:27:00Z">
        <w:r w:rsidR="00A9714B" w:rsidDel="00F10C29">
          <w:rPr>
            <w:rFonts w:ascii="Times New Roman" w:hAnsi="Times New Roman" w:cs="Times New Roman"/>
            <w:sz w:val="24"/>
            <w:szCs w:val="24"/>
          </w:rPr>
          <w:delText xml:space="preserve">reflects the degree to which a cue and target are perceived as being related. </w:delText>
        </w:r>
      </w:del>
      <w:del w:id="122" w:author="Nick Maxwell" w:date="2025-01-08T13:37:00Z" w16du:dateUtc="2025-01-08T19:37:00Z">
        <w:r w:rsidR="00A9714B" w:rsidDel="00AC5D46">
          <w:rPr>
            <w:rFonts w:ascii="Times New Roman" w:hAnsi="Times New Roman" w:cs="Times New Roman"/>
            <w:sz w:val="24"/>
            <w:szCs w:val="24"/>
          </w:rPr>
          <w:delText xml:space="preserve">Thus, </w:delText>
        </w:r>
      </w:del>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perceived </w:t>
      </w:r>
      <w:ins w:id="123" w:author="Nick Maxwell" w:date="2025-01-08T13:29:00Z" w16du:dateUtc="2025-01-08T19:29:00Z">
        <w:r w:rsidR="00F10C29">
          <w:rPr>
            <w:rFonts w:ascii="Times New Roman" w:hAnsi="Times New Roman" w:cs="Times New Roman"/>
            <w:sz w:val="24"/>
            <w:szCs w:val="24"/>
          </w:rPr>
          <w:t xml:space="preserve">at encoding </w:t>
        </w:r>
      </w:ins>
      <w:r w:rsidR="00507E79">
        <w:rPr>
          <w:rFonts w:ascii="Times New Roman" w:hAnsi="Times New Roman" w:cs="Times New Roman"/>
          <w:sz w:val="24"/>
          <w:szCs w:val="24"/>
        </w:rPr>
        <w:t>as being strongly related typically receive higher JOLs relative to pairs perceived as being unrelated.</w:t>
      </w:r>
      <w:commentRangeEnd w:id="104"/>
      <w:r w:rsidR="00EF529E">
        <w:rPr>
          <w:rStyle w:val="CommentReference"/>
        </w:rPr>
        <w:commentReference w:id="104"/>
      </w:r>
      <w:commentRangeEnd w:id="105"/>
      <w:r w:rsidR="00A07A9F">
        <w:rPr>
          <w:rStyle w:val="CommentReference"/>
        </w:rPr>
        <w:commentReference w:id="105"/>
      </w:r>
    </w:p>
    <w:p w14:paraId="2C51E6E6" w14:textId="3D800444"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ins w:id="124" w:author="Nick Maxwell" w:date="2025-01-08T14:40:00Z" w16du:dateUtc="2025-01-08T20:40:00Z">
        <w:r w:rsidR="00A06AA2">
          <w:rPr>
            <w:rFonts w:ascii="Times New Roman" w:hAnsi="Times New Roman" w:cs="Times New Roman"/>
            <w:sz w:val="24"/>
            <w:szCs w:val="24"/>
          </w:rPr>
          <w:t>s</w:t>
        </w:r>
      </w:ins>
      <w:del w:id="125" w:author="Nick Maxwell" w:date="2025-01-08T14:40:00Z" w16du:dateUtc="2025-01-08T20:40:00Z">
        <w:r w:rsidR="00A9714B" w:rsidDel="00A06AA2">
          <w:rPr>
            <w:rFonts w:ascii="Times New Roman" w:hAnsi="Times New Roman" w:cs="Times New Roman"/>
            <w:sz w:val="24"/>
            <w:szCs w:val="24"/>
          </w:rPr>
          <w:delText>nd</w:delText>
        </w:r>
      </w:del>
      <w:r w:rsidR="00A9714B">
        <w:rPr>
          <w:rFonts w:ascii="Times New Roman" w:hAnsi="Times New Roman" w:cs="Times New Roman"/>
          <w:sz w:val="24"/>
          <w:szCs w:val="24"/>
        </w:rPr>
        <w:t xml:space="preserve"> related cue-target </w:t>
      </w:r>
      <w:ins w:id="126" w:author="Nick Maxwell" w:date="2025-01-08T13:04:00Z" w16du:dateUtc="2025-01-08T19:04:00Z">
        <w:r w:rsidR="00470774">
          <w:rPr>
            <w:rFonts w:ascii="Times New Roman" w:hAnsi="Times New Roman" w:cs="Times New Roman"/>
            <w:sz w:val="24"/>
            <w:szCs w:val="24"/>
          </w:rPr>
          <w:t xml:space="preserve">word </w:t>
        </w:r>
      </w:ins>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w:t>
      </w:r>
      <w:del w:id="127" w:author="Nick Maxwell" w:date="2025-01-08T09:23:00Z" w16du:dateUtc="2025-01-08T15:23:00Z">
        <w:r w:rsidR="005D1A34" w:rsidDel="00F04FEC">
          <w:rPr>
            <w:rFonts w:ascii="Times New Roman" w:hAnsi="Times New Roman" w:cs="Times New Roman"/>
            <w:sz w:val="24"/>
            <w:szCs w:val="24"/>
          </w:rPr>
          <w:delText xml:space="preserve">posteriori </w:delText>
        </w:r>
      </w:del>
      <w:ins w:id="128" w:author="Nick Maxwell" w:date="2025-01-08T09:23:00Z" w16du:dateUtc="2025-01-08T15:23:00Z">
        <w:r w:rsidR="00F04FEC">
          <w:rPr>
            <w:rFonts w:ascii="Times New Roman" w:hAnsi="Times New Roman" w:cs="Times New Roman"/>
            <w:sz w:val="24"/>
            <w:szCs w:val="24"/>
          </w:rPr>
          <w:t xml:space="preserve">priori </w:t>
        </w:r>
      </w:ins>
      <w:r w:rsidR="005D1A34">
        <w:rPr>
          <w:rFonts w:ascii="Times New Roman" w:hAnsi="Times New Roman" w:cs="Times New Roman"/>
          <w:sz w:val="24"/>
          <w:szCs w:val="24"/>
        </w:rPr>
        <w:t xml:space="preserve">relatedness drives positive JOL reactivity on related cue-target pairs. This is because, </w:t>
      </w:r>
      <w:del w:id="129" w:author="Nick Maxwell" w:date="2025-01-08T14:32:00Z" w16du:dateUtc="2025-01-08T20:32:00Z">
        <w:r w:rsidR="005D1A34" w:rsidDel="00096560">
          <w:rPr>
            <w:rFonts w:ascii="Times New Roman" w:hAnsi="Times New Roman" w:cs="Times New Roman"/>
            <w:sz w:val="24"/>
            <w:szCs w:val="24"/>
          </w:rPr>
          <w:delText xml:space="preserve">as </w:delText>
        </w:r>
      </w:del>
      <w:r w:rsidR="005D1A34">
        <w:rPr>
          <w:rFonts w:ascii="Times New Roman" w:hAnsi="Times New Roman" w:cs="Times New Roman"/>
          <w:sz w:val="24"/>
          <w:szCs w:val="24"/>
        </w:rPr>
        <w:t xml:space="preserve">per this account, </w:t>
      </w:r>
      <w:ins w:id="130" w:author="Nick Maxwell" w:date="2025-01-08T13:24:00Z" w16du:dateUtc="2025-01-08T19:24:00Z">
        <w:r w:rsidR="001F510C">
          <w:rPr>
            <w:rFonts w:ascii="Times New Roman" w:hAnsi="Times New Roman" w:cs="Times New Roman"/>
            <w:sz w:val="24"/>
            <w:szCs w:val="24"/>
          </w:rPr>
          <w:t xml:space="preserve">reactivity will occur whenever the </w:t>
        </w:r>
        <w:commentRangeStart w:id="131"/>
        <w:r w:rsidR="001F510C">
          <w:rPr>
            <w:rFonts w:ascii="Times New Roman" w:hAnsi="Times New Roman" w:cs="Times New Roman"/>
            <w:sz w:val="24"/>
            <w:szCs w:val="24"/>
          </w:rPr>
          <w:t>method of te</w:t>
        </w:r>
      </w:ins>
      <w:ins w:id="132" w:author="Nick Maxwell" w:date="2025-01-08T13:25:00Z" w16du:dateUtc="2025-01-08T19:25:00Z">
        <w:r w:rsidR="001F510C">
          <w:rPr>
            <w:rFonts w:ascii="Times New Roman" w:hAnsi="Times New Roman" w:cs="Times New Roman"/>
            <w:sz w:val="24"/>
            <w:szCs w:val="24"/>
          </w:rPr>
          <w:t>sting is sensitive to cues strengthened at encoding</w:t>
        </w:r>
      </w:ins>
      <w:commentRangeEnd w:id="131"/>
      <w:ins w:id="133" w:author="Nick Maxwell" w:date="2025-01-09T10:25:00Z" w16du:dateUtc="2025-01-09T16:25:00Z">
        <w:r w:rsidR="00766862">
          <w:rPr>
            <w:rStyle w:val="CommentReference"/>
          </w:rPr>
          <w:commentReference w:id="131"/>
        </w:r>
      </w:ins>
      <w:ins w:id="134" w:author="Nick Maxwell" w:date="2025-01-08T13:25:00Z" w16du:dateUtc="2025-01-08T19:25:00Z">
        <w:r w:rsidR="001F510C">
          <w:rPr>
            <w:rFonts w:ascii="Times New Roman" w:hAnsi="Times New Roman" w:cs="Times New Roman"/>
            <w:sz w:val="24"/>
            <w:szCs w:val="24"/>
          </w:rPr>
          <w:t xml:space="preserve">. </w:t>
        </w:r>
      </w:ins>
      <w:ins w:id="135" w:author="Nick Maxwell" w:date="2025-01-08T14:49:00Z" w16du:dateUtc="2025-01-08T20:49:00Z">
        <w:r w:rsidR="007C7D4D">
          <w:rPr>
            <w:rFonts w:ascii="Times New Roman" w:hAnsi="Times New Roman" w:cs="Times New Roman"/>
            <w:sz w:val="24"/>
            <w:szCs w:val="24"/>
          </w:rPr>
          <w:t xml:space="preserve">Thus, </w:t>
        </w:r>
      </w:ins>
      <w:ins w:id="136" w:author="Nick Maxwell" w:date="2025-01-08T14:50:00Z" w16du:dateUtc="2025-01-08T20:50:00Z">
        <w:r w:rsidR="007C7D4D">
          <w:rPr>
            <w:rFonts w:ascii="Times New Roman" w:hAnsi="Times New Roman" w:cs="Times New Roman"/>
            <w:sz w:val="24"/>
            <w:szCs w:val="24"/>
          </w:rPr>
          <w:t xml:space="preserve">relatedness cues strengthened within this context readily facilitate </w:t>
        </w:r>
      </w:ins>
      <w:ins w:id="137" w:author="Nick Maxwell" w:date="2025-01-08T14:51:00Z" w16du:dateUtc="2025-01-08T20:51:00Z">
        <w:r w:rsidR="007C7D4D">
          <w:rPr>
            <w:rFonts w:ascii="Times New Roman" w:hAnsi="Times New Roman" w:cs="Times New Roman"/>
            <w:sz w:val="24"/>
            <w:szCs w:val="24"/>
          </w:rPr>
          <w:t xml:space="preserve">cued-recall. </w:t>
        </w:r>
      </w:ins>
      <w:del w:id="138" w:author="Nick Maxwell" w:date="2025-01-08T13:24:00Z" w16du:dateUtc="2025-01-08T19:24:00Z">
        <w:r w:rsidR="005D1A34" w:rsidDel="001F510C">
          <w:rPr>
            <w:rFonts w:ascii="Times New Roman" w:hAnsi="Times New Roman" w:cs="Times New Roman"/>
            <w:sz w:val="24"/>
            <w:szCs w:val="24"/>
          </w:rPr>
          <w:delText>making JOLs primarily strengthens perceptible relatedness cues</w:delText>
        </w:r>
        <w:r w:rsidR="00EB549C" w:rsidDel="001F510C">
          <w:rPr>
            <w:rFonts w:ascii="Times New Roman" w:hAnsi="Times New Roman" w:cs="Times New Roman"/>
            <w:sz w:val="24"/>
            <w:szCs w:val="24"/>
          </w:rPr>
          <w:delText xml:space="preserve"> </w:delText>
        </w:r>
        <w:r w:rsidR="005D1A34" w:rsidDel="001F510C">
          <w:rPr>
            <w:rFonts w:ascii="Times New Roman" w:hAnsi="Times New Roman" w:cs="Times New Roman"/>
            <w:sz w:val="24"/>
            <w:szCs w:val="24"/>
          </w:rPr>
          <w:delText xml:space="preserve">which inform the magnitude of participants’ JOLs. </w:delText>
        </w:r>
      </w:del>
      <w:r w:rsidR="005D1A34">
        <w:rPr>
          <w:rFonts w:ascii="Times New Roman" w:hAnsi="Times New Roman" w:cs="Times New Roman"/>
          <w:sz w:val="24"/>
          <w:szCs w:val="24"/>
        </w:rPr>
        <w:t xml:space="preserve">Separately, the relational encoding account </w:t>
      </w:r>
      <w:del w:id="139" w:author="Nick Maxwell" w:date="2025-01-08T13:11:00Z" w16du:dateUtc="2025-01-08T19:11:00Z">
        <w:r w:rsidR="005D1A34" w:rsidDel="00470774">
          <w:rPr>
            <w:rFonts w:ascii="Times New Roman" w:hAnsi="Times New Roman" w:cs="Times New Roman"/>
            <w:sz w:val="24"/>
            <w:szCs w:val="24"/>
          </w:rPr>
          <w:delText xml:space="preserve">of reactivity </w:delText>
        </w:r>
      </w:del>
      <w:r w:rsidR="005D1A34">
        <w:rPr>
          <w:rFonts w:ascii="Times New Roman" w:hAnsi="Times New Roman" w:cs="Times New Roman"/>
          <w:sz w:val="24"/>
          <w:szCs w:val="24"/>
        </w:rPr>
        <w:t xml:space="preserve">posits that a </w:t>
      </w:r>
      <w:ins w:id="140" w:author="Nick Maxwell" w:date="2025-01-08T13:05:00Z" w16du:dateUtc="2025-01-08T19:05:00Z">
        <w:r w:rsidR="00470774">
          <w:rPr>
            <w:rFonts w:ascii="Times New Roman" w:hAnsi="Times New Roman" w:cs="Times New Roman"/>
            <w:sz w:val="24"/>
            <w:szCs w:val="24"/>
          </w:rPr>
          <w:t xml:space="preserve">posteriori </w:t>
        </w:r>
      </w:ins>
      <w:del w:id="141" w:author="Nick Maxwell" w:date="2025-01-08T13:05:00Z" w16du:dateUtc="2025-01-08T19:05:00Z">
        <w:r w:rsidR="005D1A34" w:rsidDel="00470774">
          <w:rPr>
            <w:rFonts w:ascii="Times New Roman" w:hAnsi="Times New Roman" w:cs="Times New Roman"/>
            <w:sz w:val="24"/>
            <w:szCs w:val="24"/>
          </w:rPr>
          <w:delText xml:space="preserve">priori </w:delText>
        </w:r>
      </w:del>
      <w:r w:rsidR="005D1A34">
        <w:rPr>
          <w:rFonts w:ascii="Times New Roman" w:hAnsi="Times New Roman" w:cs="Times New Roman"/>
          <w:sz w:val="24"/>
          <w:szCs w:val="24"/>
        </w:rPr>
        <w:t xml:space="preserve">relatedness </w:t>
      </w:r>
      <w:r w:rsidR="00507E79">
        <w:rPr>
          <w:rFonts w:ascii="Times New Roman" w:hAnsi="Times New Roman" w:cs="Times New Roman"/>
          <w:sz w:val="24"/>
          <w:szCs w:val="24"/>
        </w:rPr>
        <w:t>also</w:t>
      </w:r>
      <w:r w:rsidR="005D1A34">
        <w:rPr>
          <w:rFonts w:ascii="Times New Roman" w:hAnsi="Times New Roman" w:cs="Times New Roman"/>
          <w:sz w:val="24"/>
          <w:szCs w:val="24"/>
        </w:rPr>
        <w:t xml:space="preserve"> contribut</w:t>
      </w:r>
      <w:r w:rsidR="00507E79">
        <w:rPr>
          <w:rFonts w:ascii="Times New Roman" w:hAnsi="Times New Roman" w:cs="Times New Roman"/>
          <w:sz w:val="24"/>
          <w:szCs w:val="24"/>
        </w:rPr>
        <w:t>es</w:t>
      </w:r>
      <w:r w:rsidR="005D1A34">
        <w:rPr>
          <w:rFonts w:ascii="Times New Roman" w:hAnsi="Times New Roman" w:cs="Times New Roman"/>
          <w:sz w:val="24"/>
          <w:szCs w:val="24"/>
        </w:rPr>
        <w:t xml:space="preserve"> to positive JOL reactivity</w:t>
      </w:r>
      <w:ins w:id="142" w:author="Nick Maxwell" w:date="2025-01-08T13:06:00Z" w16du:dateUtc="2025-01-08T19:06:00Z">
        <w:r w:rsidR="00470774">
          <w:rPr>
            <w:rFonts w:ascii="Times New Roman" w:hAnsi="Times New Roman" w:cs="Times New Roman"/>
            <w:sz w:val="24"/>
            <w:szCs w:val="24"/>
          </w:rPr>
          <w:t xml:space="preserve">. This is because the relational </w:t>
        </w:r>
      </w:ins>
      <w:del w:id="143" w:author="Nick Maxwell" w:date="2025-01-08T13:06:00Z" w16du:dateUtc="2025-01-08T19:06:00Z">
        <w:r w:rsidR="005D1A34" w:rsidDel="00470774">
          <w:rPr>
            <w:rFonts w:ascii="Times New Roman" w:hAnsi="Times New Roman" w:cs="Times New Roman"/>
            <w:sz w:val="24"/>
            <w:szCs w:val="24"/>
          </w:rPr>
          <w:delText xml:space="preserve">, </w:delText>
        </w:r>
      </w:del>
      <w:del w:id="144" w:author="Nick Maxwell" w:date="2025-01-08T13:05:00Z" w16du:dateUtc="2025-01-08T19:05:00Z">
        <w:r w:rsidR="005D1A34" w:rsidDel="00470774">
          <w:rPr>
            <w:rFonts w:ascii="Times New Roman" w:hAnsi="Times New Roman" w:cs="Times New Roman"/>
            <w:sz w:val="24"/>
            <w:szCs w:val="24"/>
          </w:rPr>
          <w:delText xml:space="preserve">as </w:delText>
        </w:r>
      </w:del>
      <w:del w:id="145" w:author="Nick Maxwell" w:date="2025-01-08T13:06:00Z" w16du:dateUtc="2025-01-08T19:06:00Z">
        <w:r w:rsidR="005D1A34" w:rsidDel="00470774">
          <w:rPr>
            <w:rFonts w:ascii="Times New Roman" w:hAnsi="Times New Roman" w:cs="Times New Roman"/>
            <w:sz w:val="24"/>
            <w:szCs w:val="24"/>
          </w:rPr>
          <w:delText xml:space="preserve">this </w:delText>
        </w:r>
      </w:del>
      <w:r w:rsidR="005D1A34">
        <w:rPr>
          <w:rFonts w:ascii="Times New Roman" w:hAnsi="Times New Roman" w:cs="Times New Roman"/>
          <w:sz w:val="24"/>
          <w:szCs w:val="24"/>
        </w:rPr>
        <w:t xml:space="preserve">account </w:t>
      </w:r>
      <w:r w:rsidR="00507E79">
        <w:rPr>
          <w:rFonts w:ascii="Times New Roman" w:hAnsi="Times New Roman" w:cs="Times New Roman"/>
          <w:sz w:val="24"/>
          <w:szCs w:val="24"/>
        </w:rPr>
        <w:t xml:space="preserve">proposes </w:t>
      </w:r>
      <w:r w:rsidR="005D1A34">
        <w:rPr>
          <w:rFonts w:ascii="Times New Roman" w:hAnsi="Times New Roman" w:cs="Times New Roman"/>
          <w:sz w:val="24"/>
          <w:szCs w:val="24"/>
        </w:rPr>
        <w:t>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ins w:id="146" w:author="Nick Maxwell" w:date="2025-01-08T13:05:00Z" w16du:dateUtc="2025-01-08T19:05:00Z">
        <w:r w:rsidR="00470774">
          <w:rPr>
            <w:rFonts w:ascii="Times New Roman" w:hAnsi="Times New Roman" w:cs="Times New Roman"/>
            <w:sz w:val="24"/>
            <w:szCs w:val="24"/>
          </w:rPr>
          <w:t>, which may no</w:t>
        </w:r>
      </w:ins>
      <w:ins w:id="147" w:author="Nick Maxwell" w:date="2025-01-08T13:06:00Z" w16du:dateUtc="2025-01-08T19:06:00Z">
        <w:r w:rsidR="00470774">
          <w:rPr>
            <w:rFonts w:ascii="Times New Roman" w:hAnsi="Times New Roman" w:cs="Times New Roman"/>
            <w:sz w:val="24"/>
            <w:szCs w:val="24"/>
          </w:rPr>
          <w:t xml:space="preserve">t be </w:t>
        </w:r>
      </w:ins>
      <w:ins w:id="148" w:author="Nick Maxwell" w:date="2025-01-08T13:43:00Z" w16du:dateUtc="2025-01-08T19:43:00Z">
        <w:r w:rsidR="00AC5D46">
          <w:rPr>
            <w:rFonts w:ascii="Times New Roman" w:hAnsi="Times New Roman" w:cs="Times New Roman"/>
            <w:sz w:val="24"/>
            <w:szCs w:val="24"/>
          </w:rPr>
          <w:t xml:space="preserve">fully </w:t>
        </w:r>
      </w:ins>
      <w:ins w:id="149" w:author="Nick Maxwell" w:date="2025-01-08T13:06:00Z" w16du:dateUtc="2025-01-08T19:06:00Z">
        <w:r w:rsidR="00470774">
          <w:rPr>
            <w:rFonts w:ascii="Times New Roman" w:hAnsi="Times New Roman" w:cs="Times New Roman"/>
            <w:sz w:val="24"/>
            <w:szCs w:val="24"/>
          </w:rPr>
          <w:t xml:space="preserve">captured in terms of a priori </w:t>
        </w:r>
      </w:ins>
      <w:ins w:id="150" w:author="Nick Maxwell" w:date="2025-01-08T13:07:00Z" w16du:dateUtc="2025-01-08T19:07:00Z">
        <w:r w:rsidR="00470774">
          <w:rPr>
            <w:rFonts w:ascii="Times New Roman" w:hAnsi="Times New Roman" w:cs="Times New Roman"/>
            <w:sz w:val="24"/>
            <w:szCs w:val="24"/>
          </w:rPr>
          <w:lastRenderedPageBreak/>
          <w:t>associations (i.e., backward pairs).</w:t>
        </w:r>
      </w:ins>
      <w:del w:id="151" w:author="Nick Maxwell" w:date="2025-01-08T13:05:00Z" w16du:dateUtc="2025-01-08T19:05:00Z">
        <w:r w:rsidR="005D1A34" w:rsidDel="00470774">
          <w:rPr>
            <w:rFonts w:ascii="Times New Roman" w:hAnsi="Times New Roman" w:cs="Times New Roman"/>
            <w:sz w:val="24"/>
            <w:szCs w:val="24"/>
          </w:rPr>
          <w:delText>.</w:delText>
        </w:r>
      </w:del>
      <w:r w:rsidR="005D1A34">
        <w:rPr>
          <w:rFonts w:ascii="Times New Roman" w:hAnsi="Times New Roman" w:cs="Times New Roman"/>
          <w:sz w:val="24"/>
          <w:szCs w:val="24"/>
        </w:rPr>
        <w:t xml:space="preserve"> </w:t>
      </w:r>
      <w:r w:rsidR="00EB549C">
        <w:rPr>
          <w:rFonts w:ascii="Times New Roman" w:hAnsi="Times New Roman" w:cs="Times New Roman"/>
          <w:sz w:val="24"/>
          <w:szCs w:val="24"/>
        </w:rPr>
        <w:t>Thus, the relational encoding and cue-strengthening accounts</w:t>
      </w:r>
      <w:r w:rsidR="00507E79">
        <w:rPr>
          <w:rFonts w:ascii="Times New Roman" w:hAnsi="Times New Roman" w:cs="Times New Roman"/>
          <w:sz w:val="24"/>
          <w:szCs w:val="24"/>
        </w:rPr>
        <w:t xml:space="preserve"> emphasize different aspects of relatedness as mechanism</w:t>
      </w:r>
      <w:ins w:id="152" w:author="Nick Maxwell" w:date="2025-01-08T14:51:00Z" w16du:dateUtc="2025-01-08T20:51:00Z">
        <w:r w:rsidR="007C7D4D">
          <w:rPr>
            <w:rFonts w:ascii="Times New Roman" w:hAnsi="Times New Roman" w:cs="Times New Roman"/>
            <w:sz w:val="24"/>
            <w:szCs w:val="24"/>
          </w:rPr>
          <w:t>s</w:t>
        </w:r>
      </w:ins>
      <w:r w:rsidR="00507E79">
        <w:rPr>
          <w:rFonts w:ascii="Times New Roman" w:hAnsi="Times New Roman" w:cs="Times New Roman"/>
          <w:sz w:val="24"/>
          <w:szCs w:val="24"/>
        </w:rPr>
        <w:t xml:space="preserve"> underlying JOL </w:t>
      </w:r>
      <w:commentRangeStart w:id="153"/>
      <w:commentRangeStart w:id="154"/>
      <w:r w:rsidR="00507E79">
        <w:rPr>
          <w:rFonts w:ascii="Times New Roman" w:hAnsi="Times New Roman" w:cs="Times New Roman"/>
          <w:sz w:val="24"/>
          <w:szCs w:val="24"/>
        </w:rPr>
        <w:t>reactivity.</w:t>
      </w:r>
      <w:commentRangeEnd w:id="153"/>
      <w:r w:rsidR="00EF529E">
        <w:rPr>
          <w:rStyle w:val="CommentReference"/>
        </w:rPr>
        <w:commentReference w:id="153"/>
      </w:r>
      <w:commentRangeEnd w:id="154"/>
      <w:r w:rsidR="00766862">
        <w:rPr>
          <w:rStyle w:val="CommentReference"/>
        </w:rPr>
        <w:commentReference w:id="154"/>
      </w:r>
    </w:p>
    <w:p w14:paraId="3EB70A20" w14:textId="1DD28B49"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To test between the cue-strengthening and relational encoding accounts of reactivity, researchers can manipulate the type of relations between paired items.</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del w:id="155" w:author="Mark Huff" w:date="2025-01-07T20:57:00Z" w16du:dateUtc="2025-01-08T02:57:00Z">
        <w:r w:rsidR="005B6841" w:rsidRPr="00D52AE4" w:rsidDel="004B43CE">
          <w:rPr>
            <w:rFonts w:ascii="Times New Roman" w:hAnsi="Times New Roman" w:cs="Times New Roman"/>
            <w:i/>
            <w:iCs/>
            <w:sz w:val="24"/>
            <w:szCs w:val="24"/>
          </w:rPr>
          <w:delText>paired</w:delText>
        </w:r>
        <w:r w:rsidR="00D52AE4" w:rsidRPr="00D52AE4" w:rsidDel="004B43CE">
          <w:rPr>
            <w:rFonts w:ascii="Times New Roman" w:hAnsi="Times New Roman" w:cs="Times New Roman"/>
            <w:i/>
            <w:iCs/>
            <w:sz w:val="24"/>
            <w:szCs w:val="24"/>
          </w:rPr>
          <w:delText>-</w:delText>
        </w:r>
        <w:r w:rsidR="005B6841" w:rsidRPr="00D52AE4" w:rsidDel="004B43CE">
          <w:rPr>
            <w:rFonts w:ascii="Times New Roman" w:hAnsi="Times New Roman" w:cs="Times New Roman"/>
            <w:i/>
            <w:iCs/>
            <w:sz w:val="24"/>
            <w:szCs w:val="24"/>
          </w:rPr>
          <w:delText>associates</w:delText>
        </w:r>
      </w:del>
      <w:ins w:id="156" w:author="Mark Huff" w:date="2025-01-07T20:57:00Z" w16du:dateUtc="2025-01-08T02:57:00Z">
        <w:r w:rsidR="004B43CE">
          <w:rPr>
            <w:rFonts w:ascii="Times New Roman" w:hAnsi="Times New Roman" w:cs="Times New Roman"/>
            <w:i/>
            <w:iCs/>
            <w:sz w:val="24"/>
            <w:szCs w:val="24"/>
          </w:rPr>
          <w:t>pairs</w:t>
        </w:r>
      </w:ins>
      <w:r w:rsidR="005B6841">
        <w:rPr>
          <w:rFonts w:ascii="Times New Roman" w:hAnsi="Times New Roman" w:cs="Times New Roman"/>
          <w:sz w:val="24"/>
          <w:szCs w:val="24"/>
        </w:rPr>
        <w:t xml:space="preserve"> can be generated by taking asymmetrical </w:t>
      </w:r>
      <w:del w:id="157" w:author="Mark Huff" w:date="2025-01-07T20:57:00Z" w16du:dateUtc="2025-01-08T02:57:00Z">
        <w:r w:rsidR="005B6841" w:rsidDel="004B43CE">
          <w:rPr>
            <w:rFonts w:ascii="Times New Roman" w:hAnsi="Times New Roman" w:cs="Times New Roman"/>
            <w:sz w:val="24"/>
            <w:szCs w:val="24"/>
          </w:rPr>
          <w:delText xml:space="preserve">paired-associates </w:delText>
        </w:r>
      </w:del>
      <w:ins w:id="158" w:author="Mark Huff" w:date="2025-01-07T20:57:00Z" w16du:dateUtc="2025-01-08T02:57:00Z">
        <w:r w:rsidR="004B43CE">
          <w:rPr>
            <w:rFonts w:ascii="Times New Roman" w:hAnsi="Times New Roman" w:cs="Times New Roman"/>
            <w:sz w:val="24"/>
            <w:szCs w:val="24"/>
          </w:rPr>
          <w:t xml:space="preserve">word pairs </w:t>
        </w:r>
      </w:ins>
      <w:r w:rsidR="005B6841">
        <w:rPr>
          <w:rFonts w:ascii="Times New Roman" w:hAnsi="Times New Roman" w:cs="Times New Roman"/>
          <w:sz w:val="24"/>
          <w:szCs w:val="24"/>
        </w:rPr>
        <w:t xml:space="preserve">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del w:id="159" w:author="Nick Maxwell" w:date="2025-01-08T13:43:00Z" w16du:dateUtc="2025-01-08T19:43:00Z">
        <w:r w:rsidR="005B6841" w:rsidDel="002B24A3">
          <w:rPr>
            <w:rFonts w:ascii="Times New Roman" w:hAnsi="Times New Roman" w:cs="Times New Roman"/>
            <w:sz w:val="24"/>
            <w:szCs w:val="24"/>
          </w:rPr>
          <w:delText xml:space="preserve">associates </w:delText>
        </w:r>
      </w:del>
      <w:ins w:id="160" w:author="Nick Maxwell" w:date="2025-01-08T13:43:00Z" w16du:dateUtc="2025-01-08T19:43:00Z">
        <w:r w:rsidR="002B24A3">
          <w:rPr>
            <w:rFonts w:ascii="Times New Roman" w:hAnsi="Times New Roman" w:cs="Times New Roman"/>
            <w:sz w:val="24"/>
            <w:szCs w:val="24"/>
          </w:rPr>
          <w:t xml:space="preserve">pairs </w:t>
        </w:r>
      </w:ins>
      <w:r w:rsidR="005B6841">
        <w:rPr>
          <w:rFonts w:ascii="Times New Roman" w:hAnsi="Times New Roman" w:cs="Times New Roman"/>
          <w:sz w:val="24"/>
          <w:szCs w:val="24"/>
        </w:rPr>
        <w:t xml:space="preserve">in which the target is </w:t>
      </w:r>
      <w:r w:rsidR="00542862">
        <w:rPr>
          <w:rFonts w:ascii="Times New Roman" w:hAnsi="Times New Roman" w:cs="Times New Roman"/>
          <w:sz w:val="24"/>
          <w:szCs w:val="24"/>
        </w:rPr>
        <w:t xml:space="preserve">a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del w:id="161" w:author="Nick Maxwell" w:date="2025-01-08T14:23:00Z" w16du:dateUtc="2025-01-08T20:23:00Z">
        <w:r w:rsidR="00542862" w:rsidDel="00096560">
          <w:rPr>
            <w:rFonts w:ascii="Times New Roman" w:hAnsi="Times New Roman" w:cs="Times New Roman"/>
            <w:sz w:val="24"/>
            <w:szCs w:val="24"/>
          </w:rPr>
          <w:delText xml:space="preserve"> </w:delText>
        </w:r>
      </w:del>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507E79">
        <w:rPr>
          <w:rFonts w:ascii="Times New Roman" w:hAnsi="Times New Roman" w:cs="Times New Roman"/>
          <w:sz w:val="24"/>
          <w:szCs w:val="24"/>
        </w:rPr>
        <w:t xml:space="preserve">. As such, backward </w:t>
      </w:r>
      <w:del w:id="162" w:author="Mark Huff" w:date="2025-01-07T20:57:00Z" w16du:dateUtc="2025-01-08T02:57:00Z">
        <w:r w:rsidR="00507E79" w:rsidDel="004B43CE">
          <w:rPr>
            <w:rFonts w:ascii="Times New Roman" w:hAnsi="Times New Roman" w:cs="Times New Roman"/>
            <w:sz w:val="24"/>
            <w:szCs w:val="24"/>
          </w:rPr>
          <w:delText>paired-associates</w:delText>
        </w:r>
      </w:del>
      <w:ins w:id="163" w:author="Mark Huff" w:date="2025-01-07T20:57:00Z" w16du:dateUtc="2025-01-08T02:57:00Z">
        <w:r w:rsidR="004B43CE">
          <w:rPr>
            <w:rFonts w:ascii="Times New Roman" w:hAnsi="Times New Roman" w:cs="Times New Roman"/>
            <w:sz w:val="24"/>
            <w:szCs w:val="24"/>
          </w:rPr>
          <w:t>pairs</w:t>
        </w:r>
      </w:ins>
      <w:r w:rsidR="00507E79">
        <w:rPr>
          <w:rFonts w:ascii="Times New Roman" w:hAnsi="Times New Roman" w:cs="Times New Roman"/>
          <w:sz w:val="24"/>
          <w:szCs w:val="24"/>
        </w:rPr>
        <w:t xml:space="preserve"> lack an a priori relation.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CA5DF7">
        <w:rPr>
          <w:rFonts w:ascii="Times New Roman" w:hAnsi="Times New Roman" w:cs="Times New Roman"/>
          <w:sz w:val="24"/>
          <w:szCs w:val="24"/>
        </w:rPr>
        <w:t xml:space="preserve">similar, and thus backward associates </w:t>
      </w:r>
      <w:del w:id="164" w:author="Mark Huff" w:date="2025-01-07T20:10:00Z" w16du:dateUtc="2025-01-08T02:10:00Z">
        <w:r w:rsidR="00507E79" w:rsidDel="00EF529E">
          <w:rPr>
            <w:rFonts w:ascii="Times New Roman" w:hAnsi="Times New Roman" w:cs="Times New Roman"/>
            <w:sz w:val="24"/>
            <w:szCs w:val="24"/>
          </w:rPr>
          <w:delText xml:space="preserve">still </w:delText>
        </w:r>
      </w:del>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w:t>
      </w:r>
      <w:del w:id="165" w:author="Nick Maxwell" w:date="2025-01-08T13:44:00Z" w16du:dateUtc="2025-01-08T19:44:00Z">
        <w:r w:rsidR="00D52AE4" w:rsidDel="002B24A3">
          <w:rPr>
            <w:rFonts w:ascii="Times New Roman" w:hAnsi="Times New Roman" w:cs="Times New Roman"/>
            <w:sz w:val="24"/>
            <w:szCs w:val="24"/>
          </w:rPr>
          <w:delText xml:space="preserve">associates </w:delText>
        </w:r>
      </w:del>
      <w:ins w:id="166" w:author="Nick Maxwell" w:date="2025-01-08T13:44:00Z" w16du:dateUtc="2025-01-08T19:44:00Z">
        <w:r w:rsidR="002B24A3">
          <w:rPr>
            <w:rFonts w:ascii="Times New Roman" w:hAnsi="Times New Roman" w:cs="Times New Roman"/>
            <w:sz w:val="24"/>
            <w:szCs w:val="24"/>
          </w:rPr>
          <w:t xml:space="preserve">pairs </w:t>
        </w:r>
      </w:ins>
      <w:r w:rsidR="00D52AE4">
        <w:rPr>
          <w:rFonts w:ascii="Times New Roman" w:hAnsi="Times New Roman" w:cs="Times New Roman"/>
          <w:sz w:val="24"/>
          <w:szCs w:val="24"/>
        </w:rPr>
        <w:t>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w:t>
      </w:r>
      <w:del w:id="167" w:author="Nick Maxwell" w:date="2025-01-08T13:44:00Z" w16du:dateUtc="2025-01-08T19:44:00Z">
        <w:r w:rsidR="00CA5DF7" w:rsidDel="002B24A3">
          <w:rPr>
            <w:rFonts w:ascii="Times New Roman" w:hAnsi="Times New Roman" w:cs="Times New Roman"/>
            <w:sz w:val="24"/>
            <w:szCs w:val="24"/>
          </w:rPr>
          <w:delText xml:space="preserve">associates </w:delText>
        </w:r>
      </w:del>
      <w:ins w:id="168" w:author="Nick Maxwell" w:date="2025-01-08T13:44:00Z" w16du:dateUtc="2025-01-08T19:44:00Z">
        <w:r w:rsidR="002B24A3">
          <w:rPr>
            <w:rFonts w:ascii="Times New Roman" w:hAnsi="Times New Roman" w:cs="Times New Roman"/>
            <w:sz w:val="24"/>
            <w:szCs w:val="24"/>
          </w:rPr>
          <w:t xml:space="preserve">pairs </w:t>
        </w:r>
      </w:ins>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w:t>
      </w:r>
      <w:del w:id="169" w:author="Nick Maxwell" w:date="2025-01-08T13:44:00Z" w16du:dateUtc="2025-01-08T19:44:00Z">
        <w:r w:rsidR="00CA5DF7" w:rsidDel="002B24A3">
          <w:rPr>
            <w:rFonts w:ascii="Times New Roman" w:hAnsi="Times New Roman" w:cs="Times New Roman"/>
            <w:sz w:val="24"/>
            <w:szCs w:val="24"/>
          </w:rPr>
          <w:delText>associates</w:delText>
        </w:r>
      </w:del>
      <w:ins w:id="170" w:author="Nick Maxwell" w:date="2025-01-08T13:44:00Z" w16du:dateUtc="2025-01-08T19:44:00Z">
        <w:r w:rsidR="002B24A3">
          <w:rPr>
            <w:rFonts w:ascii="Times New Roman" w:hAnsi="Times New Roman" w:cs="Times New Roman"/>
            <w:sz w:val="24"/>
            <w:szCs w:val="24"/>
          </w:rPr>
          <w:t>pairs</w:t>
        </w:r>
      </w:ins>
      <w:r w:rsidR="00CA5DF7">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w:t>
      </w:r>
      <w:del w:id="171" w:author="Nick Maxwell" w:date="2025-01-08T14:23:00Z" w16du:dateUtc="2025-01-08T20:23:00Z">
        <w:r w:rsidR="00CA5DF7" w:rsidDel="00096560">
          <w:rPr>
            <w:rFonts w:ascii="Times New Roman" w:hAnsi="Times New Roman" w:cs="Times New Roman"/>
            <w:sz w:val="24"/>
            <w:szCs w:val="24"/>
          </w:rPr>
          <w:delText xml:space="preserve">associates </w:delText>
        </w:r>
      </w:del>
      <w:ins w:id="172" w:author="Nick Maxwell" w:date="2025-01-08T14:23:00Z" w16du:dateUtc="2025-01-08T20:23:00Z">
        <w:r w:rsidR="00096560">
          <w:rPr>
            <w:rFonts w:ascii="Times New Roman" w:hAnsi="Times New Roman" w:cs="Times New Roman"/>
            <w:sz w:val="24"/>
            <w:szCs w:val="24"/>
          </w:rPr>
          <w:t xml:space="preserve">pairs </w:t>
        </w:r>
      </w:ins>
      <w:r w:rsidR="006C5018">
        <w:rPr>
          <w:rFonts w:ascii="Times New Roman" w:hAnsi="Times New Roman" w:cs="Times New Roman"/>
          <w:sz w:val="24"/>
          <w:szCs w:val="24"/>
        </w:rPr>
        <w:t xml:space="preserve">greatly exceeds backward </w:t>
      </w:r>
      <w:del w:id="173" w:author="Nick Maxwell" w:date="2025-01-08T14:23:00Z" w16du:dateUtc="2025-01-08T20:23:00Z">
        <w:r w:rsidR="006C5018" w:rsidDel="00096560">
          <w:rPr>
            <w:rFonts w:ascii="Times New Roman" w:hAnsi="Times New Roman" w:cs="Times New Roman"/>
            <w:sz w:val="24"/>
            <w:szCs w:val="24"/>
          </w:rPr>
          <w:delText xml:space="preserve">associates </w:delText>
        </w:r>
      </w:del>
      <w:ins w:id="174" w:author="Nick Maxwell" w:date="2025-01-08T14:23:00Z" w16du:dateUtc="2025-01-08T20:23:00Z">
        <w:r w:rsidR="00096560">
          <w:rPr>
            <w:rFonts w:ascii="Times New Roman" w:hAnsi="Times New Roman" w:cs="Times New Roman"/>
            <w:sz w:val="24"/>
            <w:szCs w:val="24"/>
          </w:rPr>
          <w:t xml:space="preserve">pairs </w:t>
        </w:r>
      </w:ins>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6C5018" w:rsidRPr="004E0278">
        <w:rPr>
          <w:rFonts w:ascii="Times New Roman" w:hAnsi="Times New Roman" w:cs="Times New Roman"/>
          <w:sz w:val="24"/>
          <w:szCs w:val="24"/>
        </w:rPr>
        <w:t>do not benefit</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r</w:t>
      </w:r>
      <w:r w:rsidR="00CA5DF7" w:rsidRPr="004E0278">
        <w:rPr>
          <w:rFonts w:ascii="Times New Roman" w:hAnsi="Times New Roman" w:cs="Times New Roman"/>
          <w:sz w:val="24"/>
          <w:szCs w:val="24"/>
        </w:rPr>
        <w:t xml:space="preserve">ecall of </w:t>
      </w:r>
      <w:r w:rsidR="006C5018" w:rsidRPr="004E0278">
        <w:rPr>
          <w:rFonts w:ascii="Times New Roman" w:hAnsi="Times New Roman" w:cs="Times New Roman"/>
          <w:sz w:val="24"/>
          <w:szCs w:val="24"/>
        </w:rPr>
        <w:t xml:space="preserve">backward </w:t>
      </w:r>
      <w:del w:id="175" w:author="Nick Maxwell" w:date="2025-01-09T10:28:00Z" w16du:dateUtc="2025-01-09T16:28:00Z">
        <w:r w:rsidR="006C5018" w:rsidRPr="004E0278" w:rsidDel="00101938">
          <w:rPr>
            <w:rFonts w:ascii="Times New Roman" w:hAnsi="Times New Roman" w:cs="Times New Roman"/>
            <w:sz w:val="24"/>
            <w:szCs w:val="24"/>
          </w:rPr>
          <w:delText>associates</w:delText>
        </w:r>
        <w:r w:rsidR="00542862" w:rsidRPr="004E0278" w:rsidDel="00101938">
          <w:rPr>
            <w:rFonts w:ascii="Times New Roman" w:hAnsi="Times New Roman" w:cs="Times New Roman"/>
            <w:sz w:val="24"/>
            <w:szCs w:val="24"/>
          </w:rPr>
          <w:delText xml:space="preserve"> </w:delText>
        </w:r>
      </w:del>
      <w:ins w:id="176" w:author="Nick Maxwell" w:date="2025-01-09T10:28:00Z" w16du:dateUtc="2025-01-09T16:28:00Z">
        <w:r w:rsidR="00101938">
          <w:rPr>
            <w:rFonts w:ascii="Times New Roman" w:hAnsi="Times New Roman" w:cs="Times New Roman"/>
            <w:sz w:val="24"/>
            <w:szCs w:val="24"/>
          </w:rPr>
          <w:t>pairs</w:t>
        </w:r>
        <w:r w:rsidR="00101938" w:rsidRPr="004E0278">
          <w:rPr>
            <w:rFonts w:ascii="Times New Roman" w:hAnsi="Times New Roman" w:cs="Times New Roman"/>
            <w:sz w:val="24"/>
            <w:szCs w:val="24"/>
          </w:rPr>
          <w:t xml:space="preserve"> </w:t>
        </w:r>
      </w:ins>
      <w:r w:rsidR="00542862" w:rsidRPr="004E0278">
        <w:rPr>
          <w:rFonts w:ascii="Times New Roman" w:hAnsi="Times New Roman" w:cs="Times New Roman"/>
          <w:sz w:val="24"/>
          <w:szCs w:val="24"/>
        </w:rPr>
        <w:t xml:space="preserve">(i.e., backward </w:t>
      </w:r>
      <w:del w:id="177" w:author="Mark Huff" w:date="2025-01-07T20:57:00Z" w16du:dateUtc="2025-01-08T02:57:00Z">
        <w:r w:rsidR="00542862" w:rsidRPr="004E0278" w:rsidDel="00EE5630">
          <w:rPr>
            <w:rFonts w:ascii="Times New Roman" w:hAnsi="Times New Roman" w:cs="Times New Roman"/>
            <w:sz w:val="24"/>
            <w:szCs w:val="24"/>
          </w:rPr>
          <w:delText>paired-associates</w:delText>
        </w:r>
      </w:del>
      <w:ins w:id="178" w:author="Mark Huff" w:date="2025-01-07T20:57:00Z" w16du:dateUtc="2025-01-08T02:57:00Z">
        <w:r w:rsidR="00EE5630">
          <w:rPr>
            <w:rFonts w:ascii="Times New Roman" w:hAnsi="Times New Roman" w:cs="Times New Roman"/>
            <w:sz w:val="24"/>
            <w:szCs w:val="24"/>
          </w:rPr>
          <w:t>pairs</w:t>
        </w:r>
      </w:ins>
      <w:r w:rsidR="00542862" w:rsidRPr="004E0278">
        <w:rPr>
          <w:rFonts w:ascii="Times New Roman" w:hAnsi="Times New Roman" w:cs="Times New Roman"/>
          <w:sz w:val="24"/>
          <w:szCs w:val="24"/>
        </w:rPr>
        <w:t xml:space="preserve"> generally have low recall relative to forward </w:t>
      </w:r>
      <w:del w:id="179" w:author="Mark Huff" w:date="2025-01-07T20:57:00Z" w16du:dateUtc="2025-01-08T02:57:00Z">
        <w:r w:rsidR="00542862" w:rsidRPr="004E0278" w:rsidDel="00EE5630">
          <w:rPr>
            <w:rFonts w:ascii="Times New Roman" w:hAnsi="Times New Roman" w:cs="Times New Roman"/>
            <w:sz w:val="24"/>
            <w:szCs w:val="24"/>
          </w:rPr>
          <w:delText>paired-associates</w:delText>
        </w:r>
      </w:del>
      <w:ins w:id="180" w:author="Mark Huff" w:date="2025-01-07T20:57:00Z" w16du:dateUtc="2025-01-08T02:57:00Z">
        <w:r w:rsidR="00EE5630">
          <w:rPr>
            <w:rFonts w:ascii="Times New Roman" w:hAnsi="Times New Roman" w:cs="Times New Roman"/>
            <w:sz w:val="24"/>
            <w:szCs w:val="24"/>
          </w:rPr>
          <w:t>pairs</w:t>
        </w:r>
      </w:ins>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del w:id="181" w:author="Nick Maxwell" w:date="2025-01-08T14:24:00Z" w16du:dateUtc="2025-01-08T20:24:00Z">
        <w:r w:rsidR="00221A3B" w:rsidRPr="004E0278" w:rsidDel="00096560">
          <w:rPr>
            <w:rFonts w:ascii="Times New Roman" w:hAnsi="Times New Roman" w:cs="Times New Roman"/>
            <w:sz w:val="24"/>
            <w:szCs w:val="24"/>
          </w:rPr>
          <w:delText xml:space="preserve">strengthened </w:delText>
        </w:r>
      </w:del>
      <w:r w:rsidR="00221A3B" w:rsidRPr="004E0278">
        <w:rPr>
          <w:rFonts w:ascii="Times New Roman" w:hAnsi="Times New Roman" w:cs="Times New Roman"/>
          <w:sz w:val="24"/>
          <w:szCs w:val="24"/>
        </w:rPr>
        <w:t>relatedness cues are not diagnostic of later memory</w:t>
      </w:r>
      <w:r w:rsidR="00542862" w:rsidRPr="004E0278">
        <w:rPr>
          <w:rFonts w:ascii="Times New Roman" w:hAnsi="Times New Roman" w:cs="Times New Roman"/>
          <w:sz w:val="24"/>
          <w:szCs w:val="24"/>
        </w:rPr>
        <w:t xml:space="preserve">, suggesting </w:t>
      </w:r>
      <w:r w:rsidR="00507E79">
        <w:rPr>
          <w:rFonts w:ascii="Times New Roman" w:hAnsi="Times New Roman" w:cs="Times New Roman"/>
          <w:sz w:val="24"/>
          <w:szCs w:val="24"/>
        </w:rPr>
        <w:t>that the presence of a relation</w:t>
      </w:r>
      <w:r w:rsidR="00542862" w:rsidRPr="004E0278">
        <w:rPr>
          <w:rFonts w:ascii="Times New Roman" w:hAnsi="Times New Roman" w:cs="Times New Roman"/>
          <w:sz w:val="24"/>
          <w:szCs w:val="24"/>
        </w:rPr>
        <w:t xml:space="preserve"> between </w:t>
      </w:r>
      <w:r w:rsidR="00507E79">
        <w:rPr>
          <w:rFonts w:ascii="Times New Roman" w:hAnsi="Times New Roman" w:cs="Times New Roman"/>
          <w:sz w:val="24"/>
          <w:szCs w:val="24"/>
        </w:rPr>
        <w:t xml:space="preserve">the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alone</w:t>
      </w:r>
      <w:r w:rsidR="00542862" w:rsidRPr="004E0278">
        <w:rPr>
          <w:rFonts w:ascii="Times New Roman" w:hAnsi="Times New Roman" w:cs="Times New Roman"/>
          <w:sz w:val="24"/>
          <w:szCs w:val="24"/>
        </w:rPr>
        <w:t xml:space="preserve"> may be sufficient to trigger a memorial </w:t>
      </w:r>
      <w:commentRangeStart w:id="182"/>
      <w:commentRangeStart w:id="183"/>
      <w:r w:rsidR="00542862" w:rsidRPr="004E0278">
        <w:rPr>
          <w:rFonts w:ascii="Times New Roman" w:hAnsi="Times New Roman" w:cs="Times New Roman"/>
          <w:sz w:val="24"/>
          <w:szCs w:val="24"/>
        </w:rPr>
        <w:t>benefit</w:t>
      </w:r>
      <w:commentRangeEnd w:id="182"/>
      <w:r w:rsidR="00EF529E">
        <w:rPr>
          <w:rStyle w:val="CommentReference"/>
        </w:rPr>
        <w:commentReference w:id="182"/>
      </w:r>
      <w:commentRangeEnd w:id="183"/>
      <w:r w:rsidR="008D20F7">
        <w:rPr>
          <w:rStyle w:val="CommentReference"/>
        </w:rPr>
        <w:commentReference w:id="183"/>
      </w:r>
      <w:r w:rsidR="00542862" w:rsidRPr="004E0278">
        <w:rPr>
          <w:rFonts w:ascii="Times New Roman" w:hAnsi="Times New Roman" w:cs="Times New Roman"/>
          <w:sz w:val="24"/>
          <w:szCs w:val="24"/>
        </w:rPr>
        <w:t>.</w:t>
      </w:r>
    </w:p>
    <w:p w14:paraId="3796DF79" w14:textId="39BAF496"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del w:id="184" w:author="Nick Maxwell" w:date="2025-01-09T10:28:00Z" w16du:dateUtc="2025-01-09T16:28:00Z">
        <w:r w:rsidR="006C7535" w:rsidRPr="004E0278" w:rsidDel="005F5AD6">
          <w:rPr>
            <w:rFonts w:ascii="Times New Roman" w:hAnsi="Times New Roman" w:cs="Times New Roman"/>
            <w:sz w:val="24"/>
            <w:szCs w:val="24"/>
          </w:rPr>
          <w:delText xml:space="preserve">associates </w:delText>
        </w:r>
      </w:del>
      <w:ins w:id="185" w:author="Nick Maxwell" w:date="2025-01-09T10:28:00Z" w16du:dateUtc="2025-01-09T16:28:00Z">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ins>
      <w:r w:rsidR="006C7535" w:rsidRPr="004E0278">
        <w:rPr>
          <w:rFonts w:ascii="Times New Roman" w:hAnsi="Times New Roman" w:cs="Times New Roman"/>
          <w:sz w:val="24"/>
          <w:szCs w:val="24"/>
        </w:rPr>
        <w:t xml:space="preserve">suggests that JOLs may </w:t>
      </w:r>
      <w:ins w:id="186" w:author="Nick Maxwell" w:date="2025-01-08T15:00:00Z" w16du:dateUtc="2025-01-08T21:00:00Z">
        <w:r w:rsidR="00E575A9">
          <w:rPr>
            <w:rFonts w:ascii="Times New Roman" w:hAnsi="Times New Roman" w:cs="Times New Roman"/>
            <w:sz w:val="24"/>
            <w:szCs w:val="24"/>
          </w:rPr>
          <w:t xml:space="preserve">also </w:t>
        </w:r>
      </w:ins>
      <w:r w:rsidR="006C7535" w:rsidRPr="004E0278">
        <w:rPr>
          <w:rFonts w:ascii="Times New Roman" w:hAnsi="Times New Roman" w:cs="Times New Roman"/>
          <w:sz w:val="24"/>
          <w:szCs w:val="24"/>
        </w:rPr>
        <w:t xml:space="preserve">strengthen underlying cue-target relations in addition to strengthening a posteriori cues which inform JOLs.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t>
      </w:r>
      <w:r w:rsidR="002C2D2C">
        <w:rPr>
          <w:rFonts w:ascii="Times New Roman" w:hAnsi="Times New Roman" w:cs="Times New Roman"/>
          <w:sz w:val="24"/>
          <w:szCs w:val="24"/>
        </w:rPr>
        <w:lastRenderedPageBreak/>
        <w:t>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del w:id="187" w:author="Nick Maxwell" w:date="2025-01-09T10:28:00Z" w16du:dateUtc="2025-01-09T16:28:00Z">
        <w:r w:rsidR="009F052D" w:rsidDel="005F5AD6">
          <w:rPr>
            <w:rFonts w:ascii="Times New Roman" w:hAnsi="Times New Roman" w:cs="Times New Roman"/>
            <w:sz w:val="24"/>
            <w:szCs w:val="24"/>
          </w:rPr>
          <w:delText>associates</w:delText>
        </w:r>
        <w:r w:rsidR="002D03ED" w:rsidDel="005F5AD6">
          <w:rPr>
            <w:rFonts w:ascii="Times New Roman" w:hAnsi="Times New Roman" w:cs="Times New Roman"/>
            <w:sz w:val="24"/>
            <w:szCs w:val="24"/>
          </w:rPr>
          <w:delText xml:space="preserve"> </w:delText>
        </w:r>
      </w:del>
      <w:ins w:id="188" w:author="Nick Maxwell" w:date="2025-01-09T10:28:00Z" w16du:dateUtc="2025-01-09T16:28:00Z">
        <w:r w:rsidR="005F5AD6">
          <w:rPr>
            <w:rFonts w:ascii="Times New Roman" w:hAnsi="Times New Roman" w:cs="Times New Roman"/>
            <w:sz w:val="24"/>
            <w:szCs w:val="24"/>
          </w:rPr>
          <w:t>word pairs</w:t>
        </w:r>
        <w:r w:rsidR="005F5AD6">
          <w:rPr>
            <w:rFonts w:ascii="Times New Roman" w:hAnsi="Times New Roman" w:cs="Times New Roman"/>
            <w:sz w:val="24"/>
            <w:szCs w:val="24"/>
          </w:rPr>
          <w:t xml:space="preserve"> </w:t>
        </w:r>
      </w:ins>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w:t>
      </w:r>
      <w:ins w:id="189" w:author="Mark Huff" w:date="2025-01-07T20:11:00Z" w16du:dateUtc="2025-01-08T02:11:00Z">
        <w:r w:rsidR="00EF529E">
          <w:rPr>
            <w:rFonts w:ascii="Times New Roman" w:hAnsi="Times New Roman" w:cs="Times New Roman"/>
            <w:sz w:val="24"/>
            <w:szCs w:val="24"/>
          </w:rPr>
          <w:t xml:space="preserve">semantic </w:t>
        </w:r>
      </w:ins>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del w:id="190" w:author="Mark Huff" w:date="2025-01-07T20:11:00Z" w16du:dateUtc="2025-01-08T02:11:00Z">
        <w:r w:rsidR="0009589C" w:rsidDel="00EF529E">
          <w:rPr>
            <w:rFonts w:ascii="Times New Roman" w:hAnsi="Times New Roman" w:cs="Times New Roman"/>
            <w:sz w:val="24"/>
            <w:szCs w:val="24"/>
          </w:rPr>
          <w:delText>Thus</w:delText>
        </w:r>
        <w:r w:rsidR="00861FA2" w:rsidDel="00EF529E">
          <w:rPr>
            <w:rFonts w:ascii="Times New Roman" w:hAnsi="Times New Roman" w:cs="Times New Roman"/>
            <w:sz w:val="24"/>
            <w:szCs w:val="24"/>
          </w:rPr>
          <w:delText>, u</w:delText>
        </w:r>
        <w:r w:rsidR="002A7121" w:rsidDel="00EF529E">
          <w:rPr>
            <w:rFonts w:ascii="Times New Roman" w:hAnsi="Times New Roman" w:cs="Times New Roman"/>
            <w:sz w:val="24"/>
            <w:szCs w:val="24"/>
          </w:rPr>
          <w:delText>nlike</w:delText>
        </w:r>
      </w:del>
      <w:ins w:id="191" w:author="Mark Huff" w:date="2025-01-07T20:11:00Z" w16du:dateUtc="2025-01-08T02:11:00Z">
        <w:r w:rsidR="00EF529E">
          <w:rPr>
            <w:rFonts w:ascii="Times New Roman" w:hAnsi="Times New Roman" w:cs="Times New Roman"/>
            <w:sz w:val="24"/>
            <w:szCs w:val="24"/>
          </w:rPr>
          <w:t>Unlike</w:t>
        </w:r>
      </w:ins>
      <w:r w:rsidR="002A7121">
        <w:rPr>
          <w:rFonts w:ascii="Times New Roman" w:hAnsi="Times New Roman" w:cs="Times New Roman"/>
          <w:sz w:val="24"/>
          <w:szCs w:val="24"/>
        </w:rPr>
        <w:t xml:space="preserve"> </w:t>
      </w:r>
      <w:del w:id="192" w:author="Nick Maxwell" w:date="2025-01-08T15:00:00Z" w16du:dateUtc="2025-01-08T21:00:00Z">
        <w:r w:rsidR="002A7121" w:rsidDel="00E575A9">
          <w:rPr>
            <w:rFonts w:ascii="Times New Roman" w:hAnsi="Times New Roman" w:cs="Times New Roman"/>
            <w:sz w:val="24"/>
            <w:szCs w:val="24"/>
          </w:rPr>
          <w:delText xml:space="preserve">traditional </w:delText>
        </w:r>
      </w:del>
      <w:del w:id="193" w:author="Mark Huff" w:date="2025-01-07T20:11:00Z" w16du:dateUtc="2025-01-08T02:11:00Z">
        <w:r w:rsidR="00861FA2" w:rsidDel="00EF529E">
          <w:rPr>
            <w:rFonts w:ascii="Times New Roman" w:hAnsi="Times New Roman" w:cs="Times New Roman"/>
            <w:sz w:val="24"/>
            <w:szCs w:val="24"/>
          </w:rPr>
          <w:delText>paired-associates</w:delText>
        </w:r>
      </w:del>
      <w:ins w:id="194" w:author="Mark Huff" w:date="2025-01-07T20:11:00Z" w16du:dateUtc="2025-01-08T02:11:00Z">
        <w:r w:rsidR="00EF529E">
          <w:rPr>
            <w:rFonts w:ascii="Times New Roman" w:hAnsi="Times New Roman" w:cs="Times New Roman"/>
            <w:sz w:val="24"/>
            <w:szCs w:val="24"/>
          </w:rPr>
          <w:t>word pairs</w:t>
        </w:r>
      </w:ins>
      <w:r w:rsidR="002A7121">
        <w:rPr>
          <w:rFonts w:ascii="Times New Roman" w:hAnsi="Times New Roman" w:cs="Times New Roman"/>
          <w:sz w:val="24"/>
          <w:szCs w:val="24"/>
        </w:rPr>
        <w:t xml:space="preserve"> </w:t>
      </w:r>
      <w:ins w:id="195" w:author="Nick Maxwell" w:date="2025-01-08T15:00:00Z" w16du:dateUtc="2025-01-08T21:00:00Z">
        <w:r w:rsidR="00E575A9">
          <w:rPr>
            <w:rFonts w:ascii="Times New Roman" w:hAnsi="Times New Roman" w:cs="Times New Roman"/>
            <w:sz w:val="24"/>
            <w:szCs w:val="24"/>
          </w:rPr>
          <w:t xml:space="preserve">presented in the forward direction </w:t>
        </w:r>
      </w:ins>
      <w:r w:rsidR="002A7121">
        <w:rPr>
          <w:rFonts w:ascii="Times New Roman" w:hAnsi="Times New Roman" w:cs="Times New Roman"/>
          <w:sz w:val="24"/>
          <w:szCs w:val="24"/>
        </w:rPr>
        <w:t xml:space="preserve">(e.g., </w:t>
      </w:r>
      <w:r w:rsidR="002A7121" w:rsidRPr="00E575A9">
        <w:rPr>
          <w:rFonts w:ascii="Times New Roman" w:hAnsi="Times New Roman" w:cs="Times New Roman"/>
          <w:i/>
          <w:iCs/>
          <w:sz w:val="24"/>
          <w:szCs w:val="24"/>
          <w:rPrChange w:id="196" w:author="Nick Maxwell" w:date="2025-01-08T15:02:00Z" w16du:dateUtc="2025-01-08T21:02:00Z">
            <w:rPr>
              <w:rFonts w:ascii="Times New Roman" w:hAnsi="Times New Roman" w:cs="Times New Roman"/>
              <w:sz w:val="24"/>
              <w:szCs w:val="24"/>
            </w:rPr>
          </w:rPrChange>
        </w:rPr>
        <w:t>beach</w:t>
      </w:r>
      <w:r w:rsidR="002A7121">
        <w:rPr>
          <w:rFonts w:ascii="Times New Roman" w:hAnsi="Times New Roman" w:cs="Times New Roman"/>
          <w:sz w:val="24"/>
          <w:szCs w:val="24"/>
        </w:rPr>
        <w:t xml:space="preserve"> – </w:t>
      </w:r>
      <w:r w:rsidR="002A7121" w:rsidRPr="00E575A9">
        <w:rPr>
          <w:rFonts w:ascii="Times New Roman" w:hAnsi="Times New Roman" w:cs="Times New Roman"/>
          <w:i/>
          <w:iCs/>
          <w:sz w:val="24"/>
          <w:szCs w:val="24"/>
          <w:rPrChange w:id="197" w:author="Nick Maxwell" w:date="2025-01-08T15:02:00Z" w16du:dateUtc="2025-01-08T21:02:00Z">
            <w:rPr>
              <w:rFonts w:ascii="Times New Roman" w:hAnsi="Times New Roman" w:cs="Times New Roman"/>
              <w:sz w:val="24"/>
              <w:szCs w:val="24"/>
            </w:rPr>
          </w:rPrChange>
        </w:rPr>
        <w:t>ball</w:t>
      </w:r>
      <w:r w:rsidR="002A7121">
        <w:rPr>
          <w:rFonts w:ascii="Times New Roman" w:hAnsi="Times New Roman" w:cs="Times New Roman"/>
          <w:sz w:val="24"/>
          <w:szCs w:val="24"/>
        </w:rPr>
        <w:t xml:space="preserve">), mediated </w:t>
      </w:r>
      <w:del w:id="198" w:author="Nick Maxwell" w:date="2025-01-09T10:28:00Z" w16du:dateUtc="2025-01-09T16:28:00Z">
        <w:r w:rsidR="002A7121" w:rsidDel="005F5AD6">
          <w:rPr>
            <w:rFonts w:ascii="Times New Roman" w:hAnsi="Times New Roman" w:cs="Times New Roman"/>
            <w:sz w:val="24"/>
            <w:szCs w:val="24"/>
          </w:rPr>
          <w:delText>associates</w:delText>
        </w:r>
        <w:r w:rsidR="0009589C" w:rsidDel="005F5AD6">
          <w:rPr>
            <w:rFonts w:ascii="Times New Roman" w:hAnsi="Times New Roman" w:cs="Times New Roman"/>
            <w:sz w:val="24"/>
            <w:szCs w:val="24"/>
          </w:rPr>
          <w:delText xml:space="preserve"> </w:delText>
        </w:r>
      </w:del>
      <w:ins w:id="199" w:author="Nick Maxwell" w:date="2025-01-09T10:28:00Z" w16du:dateUtc="2025-01-09T16:28:00Z">
        <w:r w:rsidR="005F5AD6">
          <w:rPr>
            <w:rFonts w:ascii="Times New Roman" w:hAnsi="Times New Roman" w:cs="Times New Roman"/>
            <w:sz w:val="24"/>
            <w:szCs w:val="24"/>
          </w:rPr>
          <w:t>pairs</w:t>
        </w:r>
        <w:r w:rsidR="005F5AD6">
          <w:rPr>
            <w:rFonts w:ascii="Times New Roman" w:hAnsi="Times New Roman" w:cs="Times New Roman"/>
            <w:sz w:val="24"/>
            <w:szCs w:val="24"/>
          </w:rPr>
          <w:t xml:space="preserve"> </w:t>
        </w:r>
      </w:ins>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ins w:id="200" w:author="Nick Maxwell" w:date="2025-01-08T15:01:00Z" w16du:dateUtc="2025-01-08T21:01:00Z">
        <w:r w:rsidR="00E575A9">
          <w:rPr>
            <w:rFonts w:ascii="Times New Roman" w:hAnsi="Times New Roman" w:cs="Times New Roman"/>
            <w:sz w:val="24"/>
            <w:szCs w:val="24"/>
          </w:rPr>
          <w:t xml:space="preserve"> (i.e., they lack both a priori and a posteriori relatedness). </w:t>
        </w:r>
      </w:ins>
      <w:del w:id="201" w:author="Nick Maxwell" w:date="2025-01-08T15:01:00Z" w16du:dateUtc="2025-01-08T21:01:00Z">
        <w:r w:rsidR="002A7121" w:rsidDel="00E575A9">
          <w:rPr>
            <w:rFonts w:ascii="Times New Roman" w:hAnsi="Times New Roman" w:cs="Times New Roman"/>
            <w:sz w:val="24"/>
            <w:szCs w:val="24"/>
          </w:rPr>
          <w:delText xml:space="preserve">. </w:delText>
        </w:r>
      </w:del>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del w:id="202" w:author="Nick Maxwell" w:date="2025-01-09T10:28:00Z" w16du:dateUtc="2025-01-09T16:28:00Z">
        <w:r w:rsidR="00EF7CD8" w:rsidDel="005F5AD6">
          <w:rPr>
            <w:rFonts w:ascii="Times New Roman" w:hAnsi="Times New Roman" w:cs="Times New Roman"/>
            <w:sz w:val="24"/>
            <w:szCs w:val="24"/>
          </w:rPr>
          <w:delText xml:space="preserve">associates </w:delText>
        </w:r>
      </w:del>
      <w:ins w:id="203" w:author="Nick Maxwell" w:date="2025-01-09T10:28:00Z" w16du:dateUtc="2025-01-09T16:28:00Z">
        <w:r w:rsidR="005F5AD6">
          <w:rPr>
            <w:rFonts w:ascii="Times New Roman" w:hAnsi="Times New Roman" w:cs="Times New Roman"/>
            <w:sz w:val="24"/>
            <w:szCs w:val="24"/>
          </w:rPr>
          <w:t>pairs</w:t>
        </w:r>
        <w:r w:rsidR="005F5AD6">
          <w:rPr>
            <w:rFonts w:ascii="Times New Roman" w:hAnsi="Times New Roman" w:cs="Times New Roman"/>
            <w:sz w:val="24"/>
            <w:szCs w:val="24"/>
          </w:rPr>
          <w:t xml:space="preserve"> </w:t>
        </w:r>
      </w:ins>
      <w:r w:rsidR="002A7121">
        <w:rPr>
          <w:rFonts w:ascii="Times New Roman" w:hAnsi="Times New Roman" w:cs="Times New Roman"/>
          <w:sz w:val="24"/>
          <w:szCs w:val="24"/>
        </w:rPr>
        <w:t xml:space="preserve">still contain </w:t>
      </w:r>
      <w:commentRangeStart w:id="204"/>
      <w:commentRangeStart w:id="205"/>
      <w:commentRangeStart w:id="206"/>
      <w:r w:rsidR="00EF7CD8">
        <w:rPr>
          <w:rFonts w:ascii="Times New Roman" w:hAnsi="Times New Roman" w:cs="Times New Roman"/>
          <w:sz w:val="24"/>
          <w:szCs w:val="24"/>
        </w:rPr>
        <w:t>a</w:t>
      </w:r>
      <w:ins w:id="207" w:author="Nick Maxwell" w:date="2025-01-08T09:19:00Z" w16du:dateUtc="2025-01-08T15:19:00Z">
        <w:r w:rsidR="00F04FEC">
          <w:rPr>
            <w:rFonts w:ascii="Times New Roman" w:hAnsi="Times New Roman" w:cs="Times New Roman"/>
            <w:sz w:val="24"/>
            <w:szCs w:val="24"/>
          </w:rPr>
          <w:t>n</w:t>
        </w:r>
      </w:ins>
      <w:r w:rsidR="00EF7CD8">
        <w:rPr>
          <w:rFonts w:ascii="Times New Roman" w:hAnsi="Times New Roman" w:cs="Times New Roman"/>
          <w:sz w:val="24"/>
          <w:szCs w:val="24"/>
        </w:rPr>
        <w:t xml:space="preserve"> </w:t>
      </w:r>
      <w:ins w:id="208" w:author="Nick Maxwell" w:date="2025-01-08T14:55:00Z" w16du:dateUtc="2025-01-08T20:55:00Z">
        <w:r w:rsidR="00E575A9">
          <w:rPr>
            <w:rFonts w:ascii="Times New Roman" w:hAnsi="Times New Roman" w:cs="Times New Roman"/>
            <w:sz w:val="24"/>
            <w:szCs w:val="24"/>
          </w:rPr>
          <w:t>i</w:t>
        </w:r>
      </w:ins>
      <w:ins w:id="209" w:author="Nick Maxwell" w:date="2025-01-08T09:19:00Z" w16du:dateUtc="2025-01-08T15:19:00Z">
        <w:r w:rsidR="00F04FEC">
          <w:rPr>
            <w:rFonts w:ascii="Times New Roman" w:hAnsi="Times New Roman" w:cs="Times New Roman"/>
            <w:sz w:val="24"/>
            <w:szCs w:val="24"/>
          </w:rPr>
          <w:t>nd</w:t>
        </w:r>
      </w:ins>
      <w:ins w:id="210" w:author="Nick Maxwell" w:date="2025-01-08T14:55:00Z" w16du:dateUtc="2025-01-08T20:55:00Z">
        <w:r w:rsidR="00E575A9">
          <w:rPr>
            <w:rFonts w:ascii="Times New Roman" w:hAnsi="Times New Roman" w:cs="Times New Roman"/>
            <w:sz w:val="24"/>
            <w:szCs w:val="24"/>
          </w:rPr>
          <w:t>i</w:t>
        </w:r>
      </w:ins>
      <w:ins w:id="211" w:author="Nick Maxwell" w:date="2025-01-08T09:19:00Z" w16du:dateUtc="2025-01-08T15:19:00Z">
        <w:r w:rsidR="00F04FEC">
          <w:rPr>
            <w:rFonts w:ascii="Times New Roman" w:hAnsi="Times New Roman" w:cs="Times New Roman"/>
            <w:sz w:val="24"/>
            <w:szCs w:val="24"/>
          </w:rPr>
          <w:t>r</w:t>
        </w:r>
      </w:ins>
      <w:ins w:id="212" w:author="Nick Maxwell" w:date="2025-01-08T14:55:00Z" w16du:dateUtc="2025-01-08T20:55:00Z">
        <w:r w:rsidR="00E575A9">
          <w:rPr>
            <w:rFonts w:ascii="Times New Roman" w:hAnsi="Times New Roman" w:cs="Times New Roman"/>
            <w:sz w:val="24"/>
            <w:szCs w:val="24"/>
          </w:rPr>
          <w:t>ect</w:t>
        </w:r>
      </w:ins>
      <w:del w:id="213" w:author="Nick Maxwell" w:date="2025-01-08T09:19:00Z" w16du:dateUtc="2025-01-08T15:19:00Z">
        <w:r w:rsidR="00EF7CD8" w:rsidDel="00F04FEC">
          <w:rPr>
            <w:rFonts w:ascii="Times New Roman" w:hAnsi="Times New Roman" w:cs="Times New Roman"/>
            <w:sz w:val="24"/>
            <w:szCs w:val="24"/>
          </w:rPr>
          <w:delText>priori</w:delText>
        </w:r>
      </w:del>
      <w:ins w:id="214" w:author="Nick Maxwell" w:date="2025-01-08T09:19:00Z" w16du:dateUtc="2025-01-08T15:19:00Z">
        <w:r w:rsidR="00F04FEC">
          <w:rPr>
            <w:rFonts w:ascii="Times New Roman" w:hAnsi="Times New Roman" w:cs="Times New Roman"/>
            <w:sz w:val="24"/>
            <w:szCs w:val="24"/>
          </w:rPr>
          <w:t xml:space="preserve"> </w:t>
        </w:r>
      </w:ins>
      <w:del w:id="215" w:author="Nick Maxwell" w:date="2025-01-08T09:19:00Z" w16du:dateUtc="2025-01-08T15:19:00Z">
        <w:r w:rsidR="002A7121" w:rsidDel="00F04FEC">
          <w:rPr>
            <w:rFonts w:ascii="Times New Roman" w:hAnsi="Times New Roman" w:cs="Times New Roman"/>
            <w:sz w:val="24"/>
            <w:szCs w:val="24"/>
          </w:rPr>
          <w:delText xml:space="preserve"> </w:delText>
        </w:r>
      </w:del>
      <w:commentRangeEnd w:id="204"/>
      <w:r w:rsidR="00EF529E">
        <w:rPr>
          <w:rStyle w:val="CommentReference"/>
        </w:rPr>
        <w:commentReference w:id="204"/>
      </w:r>
      <w:commentRangeEnd w:id="205"/>
      <w:r w:rsidR="006A419B">
        <w:rPr>
          <w:rStyle w:val="CommentReference"/>
        </w:rPr>
        <w:commentReference w:id="205"/>
      </w:r>
      <w:commentRangeEnd w:id="206"/>
      <w:r w:rsidR="00F04FEC">
        <w:rPr>
          <w:rStyle w:val="CommentReference"/>
        </w:rPr>
        <w:commentReference w:id="206"/>
      </w:r>
      <w:r w:rsidR="002A7121">
        <w:rPr>
          <w:rFonts w:ascii="Times New Roman" w:hAnsi="Times New Roman" w:cs="Times New Roman"/>
          <w:sz w:val="24"/>
          <w:szCs w:val="24"/>
        </w:rPr>
        <w:t>relation</w:t>
      </w:r>
      <w:del w:id="216" w:author="Nick Maxwell" w:date="2025-01-08T09:19:00Z" w16du:dateUtc="2025-01-08T15:19:00Z">
        <w:r w:rsidR="002A7121" w:rsidDel="00F04FEC">
          <w:rPr>
            <w:rFonts w:ascii="Times New Roman" w:hAnsi="Times New Roman" w:cs="Times New Roman"/>
            <w:sz w:val="24"/>
            <w:szCs w:val="24"/>
          </w:rPr>
          <w:delText>s</w:delText>
        </w:r>
      </w:del>
      <w:r w:rsidR="002A7121">
        <w:rPr>
          <w:rFonts w:ascii="Times New Roman" w:hAnsi="Times New Roman" w:cs="Times New Roman"/>
          <w:sz w:val="24"/>
          <w:szCs w:val="24"/>
        </w:rPr>
        <w:t xml:space="preserve">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del w:id="217" w:author="Mark Huff" w:date="2025-01-07T20:57:00Z" w16du:dateUtc="2025-01-08T02:57:00Z">
        <w:r w:rsidR="00115021" w:rsidDel="00EE5630">
          <w:rPr>
            <w:rFonts w:ascii="Times New Roman" w:hAnsi="Times New Roman" w:cs="Times New Roman"/>
            <w:sz w:val="24"/>
            <w:szCs w:val="24"/>
          </w:rPr>
          <w:delText>paired-</w:delText>
        </w:r>
        <w:r w:rsidR="002A7121" w:rsidDel="00EE5630">
          <w:rPr>
            <w:rFonts w:ascii="Times New Roman" w:hAnsi="Times New Roman" w:cs="Times New Roman"/>
            <w:sz w:val="24"/>
            <w:szCs w:val="24"/>
          </w:rPr>
          <w:delText>associates</w:delText>
        </w:r>
      </w:del>
      <w:ins w:id="218" w:author="Mark Huff" w:date="2025-01-07T20:57:00Z" w16du:dateUtc="2025-01-08T02:57:00Z">
        <w:r w:rsidR="00EE5630">
          <w:rPr>
            <w:rFonts w:ascii="Times New Roman" w:hAnsi="Times New Roman" w:cs="Times New Roman"/>
            <w:sz w:val="24"/>
            <w:szCs w:val="24"/>
          </w:rPr>
          <w:t>pairs</w:t>
        </w:r>
      </w:ins>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yet lack</w:t>
      </w:r>
      <w:del w:id="219" w:author="Nick Maxwell" w:date="2025-01-08T15:03:00Z" w16du:dateUtc="2025-01-08T21:03:00Z">
        <w:r w:rsidR="00B13F69" w:rsidDel="003D70C8">
          <w:rPr>
            <w:rFonts w:ascii="Times New Roman" w:hAnsi="Times New Roman" w:cs="Times New Roman"/>
            <w:sz w:val="24"/>
            <w:szCs w:val="24"/>
          </w:rPr>
          <w:delText>ed</w:delText>
        </w:r>
      </w:del>
      <w:r w:rsidR="002A7121">
        <w:rPr>
          <w:rFonts w:ascii="Times New Roman" w:hAnsi="Times New Roman" w:cs="Times New Roman"/>
          <w:sz w:val="24"/>
          <w:szCs w:val="24"/>
        </w:rPr>
        <w:t xml:space="preserve"> </w:t>
      </w:r>
      <w:del w:id="220" w:author="Nick Maxwell" w:date="2025-01-08T15:03:00Z" w16du:dateUtc="2025-01-08T21:03:00Z">
        <w:r w:rsidR="00EF7CD8" w:rsidDel="003D70C8">
          <w:rPr>
            <w:rFonts w:ascii="Times New Roman" w:hAnsi="Times New Roman" w:cs="Times New Roman"/>
            <w:sz w:val="24"/>
            <w:szCs w:val="24"/>
          </w:rPr>
          <w:delText>a posteriori</w:delText>
        </w:r>
      </w:del>
      <w:ins w:id="221" w:author="Nick Maxwell" w:date="2025-01-08T15:03:00Z" w16du:dateUtc="2025-01-08T21:03:00Z">
        <w:r w:rsidR="003D70C8">
          <w:rPr>
            <w:rFonts w:ascii="Times New Roman" w:hAnsi="Times New Roman" w:cs="Times New Roman"/>
            <w:sz w:val="24"/>
            <w:szCs w:val="24"/>
          </w:rPr>
          <w:t>obvious</w:t>
        </w:r>
      </w:ins>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24B73757"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w:t>
      </w:r>
      <w:del w:id="222" w:author="Mark Huff" w:date="2025-01-07T20:57:00Z" w16du:dateUtc="2025-01-08T02:57:00Z">
        <w:r w:rsidDel="00EE5630">
          <w:rPr>
            <w:rFonts w:ascii="Times New Roman" w:hAnsi="Times New Roman" w:cs="Times New Roman"/>
            <w:sz w:val="24"/>
            <w:szCs w:val="24"/>
          </w:rPr>
          <w:delText>paired-associates</w:delText>
        </w:r>
      </w:del>
      <w:ins w:id="223" w:author="Mark Huff" w:date="2025-01-07T20:57:00Z" w16du:dateUtc="2025-01-08T02:57:00Z">
        <w:r w:rsidR="00EE5630">
          <w:rPr>
            <w:rFonts w:ascii="Times New Roman" w:hAnsi="Times New Roman" w:cs="Times New Roman"/>
            <w:sz w:val="24"/>
            <w:szCs w:val="24"/>
          </w:rPr>
          <w:t>pairs</w:t>
        </w:r>
      </w:ins>
      <w:r>
        <w:rPr>
          <w:rFonts w:ascii="Times New Roman" w:hAnsi="Times New Roman" w:cs="Times New Roman"/>
          <w:sz w:val="24"/>
          <w:szCs w:val="24"/>
        </w:rPr>
        <w:t xml:space="preserve">.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del w:id="224" w:author="Mark Huff" w:date="2025-01-07T20:12:00Z" w16du:dateUtc="2025-01-08T02:12:00Z">
        <w:r w:rsidDel="00EF529E">
          <w:rPr>
            <w:rFonts w:ascii="Times New Roman" w:hAnsi="Times New Roman" w:cs="Times New Roman"/>
            <w:sz w:val="24"/>
            <w:szCs w:val="24"/>
          </w:rPr>
          <w:delText>paired-</w:delText>
        </w:r>
        <w:r w:rsidR="00EF7CD8" w:rsidDel="00EF529E">
          <w:rPr>
            <w:rFonts w:ascii="Times New Roman" w:hAnsi="Times New Roman" w:cs="Times New Roman"/>
            <w:sz w:val="24"/>
            <w:szCs w:val="24"/>
          </w:rPr>
          <w:delText>associates</w:delText>
        </w:r>
      </w:del>
      <w:ins w:id="225" w:author="Mark Huff" w:date="2025-01-07T20:12:00Z" w16du:dateUtc="2025-01-08T02:12:00Z">
        <w:r w:rsidR="00EF529E">
          <w:rPr>
            <w:rFonts w:ascii="Times New Roman" w:hAnsi="Times New Roman" w:cs="Times New Roman"/>
            <w:sz w:val="24"/>
            <w:szCs w:val="24"/>
          </w:rPr>
          <w:t>word pairs</w:t>
        </w:r>
      </w:ins>
      <w:r w:rsidR="00EF7CD8">
        <w:rPr>
          <w:rFonts w:ascii="Times New Roman" w:hAnsi="Times New Roman" w:cs="Times New Roman"/>
          <w:sz w:val="24"/>
          <w:szCs w:val="24"/>
        </w:rPr>
        <w:t>,</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ins w:id="226" w:author="Nick Maxwell" w:date="2025-01-09T10:29:00Z" w16du:dateUtc="2025-01-09T16:29:00Z">
        <w:r w:rsidR="005F5AD6">
          <w:rPr>
            <w:rFonts w:ascii="Times New Roman" w:hAnsi="Times New Roman" w:cs="Times New Roman"/>
            <w:sz w:val="24"/>
            <w:szCs w:val="24"/>
          </w:rPr>
          <w:t>ir</w:t>
        </w:r>
      </w:ins>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w:t>
      </w:r>
      <w:commentRangeStart w:id="227"/>
      <w:commentRangeStart w:id="228"/>
      <w:r>
        <w:rPr>
          <w:rFonts w:ascii="Times New Roman" w:hAnsi="Times New Roman" w:cs="Times New Roman"/>
          <w:sz w:val="24"/>
          <w:szCs w:val="24"/>
        </w:rPr>
        <w:t xml:space="preserve">mediated pairs </w:t>
      </w:r>
      <w:commentRangeEnd w:id="227"/>
      <w:r w:rsidR="00EF529E">
        <w:rPr>
          <w:rStyle w:val="CommentReference"/>
        </w:rPr>
        <w:commentReference w:id="227"/>
      </w:r>
      <w:commentRangeEnd w:id="228"/>
      <w:r w:rsidR="006A419B">
        <w:rPr>
          <w:rStyle w:val="CommentReference"/>
        </w:rPr>
        <w:commentReference w:id="228"/>
      </w:r>
      <w:r>
        <w:rPr>
          <w:rFonts w:ascii="Times New Roman" w:hAnsi="Times New Roman" w:cs="Times New Roman"/>
          <w:sz w:val="24"/>
          <w:szCs w:val="24"/>
        </w:rPr>
        <w:t>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w:t>
      </w:r>
      <w:del w:id="229" w:author="Nick Maxwell" w:date="2025-01-09T10:29:00Z" w16du:dateUtc="2025-01-09T16:29:00Z">
        <w:r w:rsidR="00423C34" w:rsidDel="00A53186">
          <w:rPr>
            <w:rFonts w:ascii="Times New Roman" w:hAnsi="Times New Roman" w:cs="Times New Roman"/>
            <w:sz w:val="24"/>
            <w:szCs w:val="24"/>
          </w:rPr>
          <w:delText xml:space="preserve">that </w:delText>
        </w:r>
      </w:del>
      <w:r w:rsidR="00423C34">
        <w:rPr>
          <w:rFonts w:ascii="Times New Roman" w:hAnsi="Times New Roman" w:cs="Times New Roman"/>
          <w:sz w:val="24"/>
          <w:szCs w:val="24"/>
        </w:rPr>
        <w:t xml:space="preserve">positive reactivity </w:t>
      </w:r>
      <w:del w:id="230" w:author="Mark Huff" w:date="2025-01-07T20:12:00Z" w16du:dateUtc="2025-01-08T02:12:00Z">
        <w:r w:rsidR="00423C34" w:rsidDel="00EF529E">
          <w:rPr>
            <w:rFonts w:ascii="Times New Roman" w:hAnsi="Times New Roman" w:cs="Times New Roman"/>
            <w:sz w:val="24"/>
            <w:szCs w:val="24"/>
          </w:rPr>
          <w:delText>extended to</w:delText>
        </w:r>
      </w:del>
      <w:ins w:id="231" w:author="Mark Huff" w:date="2025-01-07T20:12:00Z" w16du:dateUtc="2025-01-08T02:12:00Z">
        <w:r w:rsidR="00EF529E">
          <w:rPr>
            <w:rFonts w:ascii="Times New Roman" w:hAnsi="Times New Roman" w:cs="Times New Roman"/>
            <w:sz w:val="24"/>
            <w:szCs w:val="24"/>
          </w:rPr>
          <w:t>using</w:t>
        </w:r>
      </w:ins>
      <w:r w:rsidR="00423C34">
        <w:rPr>
          <w:rFonts w:ascii="Times New Roman" w:hAnsi="Times New Roman" w:cs="Times New Roman"/>
          <w:sz w:val="24"/>
          <w:szCs w:val="24"/>
        </w:rPr>
        <w:t xml:space="preserve"> mediated </w:t>
      </w:r>
      <w:del w:id="232" w:author="Mark Huff" w:date="2025-01-07T20:12:00Z" w16du:dateUtc="2025-01-08T02:12:00Z">
        <w:r w:rsidR="00423C34" w:rsidDel="00EF529E">
          <w:rPr>
            <w:rFonts w:ascii="Times New Roman" w:hAnsi="Times New Roman" w:cs="Times New Roman"/>
            <w:sz w:val="24"/>
            <w:szCs w:val="24"/>
          </w:rPr>
          <w:delText>pair</w:delText>
        </w:r>
        <w:r w:rsidR="005932F5" w:rsidDel="00EF529E">
          <w:rPr>
            <w:rFonts w:ascii="Times New Roman" w:hAnsi="Times New Roman" w:cs="Times New Roman"/>
            <w:sz w:val="24"/>
            <w:szCs w:val="24"/>
          </w:rPr>
          <w:delText>ed</w:delText>
        </w:r>
        <w:r w:rsidR="0084553E" w:rsidDel="00EF529E">
          <w:rPr>
            <w:rFonts w:ascii="Times New Roman" w:hAnsi="Times New Roman" w:cs="Times New Roman"/>
            <w:sz w:val="24"/>
            <w:szCs w:val="24"/>
          </w:rPr>
          <w:delText>-</w:delText>
        </w:r>
        <w:r w:rsidR="005932F5" w:rsidDel="00EF529E">
          <w:rPr>
            <w:rFonts w:ascii="Times New Roman" w:hAnsi="Times New Roman" w:cs="Times New Roman"/>
            <w:sz w:val="24"/>
            <w:szCs w:val="24"/>
          </w:rPr>
          <w:delText>associates</w:delText>
        </w:r>
      </w:del>
      <w:ins w:id="233" w:author="Mark Huff" w:date="2025-01-07T20:12:00Z" w16du:dateUtc="2025-01-08T02:12:00Z">
        <w:r w:rsidR="00EF529E">
          <w:rPr>
            <w:rFonts w:ascii="Times New Roman" w:hAnsi="Times New Roman" w:cs="Times New Roman"/>
            <w:sz w:val="24"/>
            <w:szCs w:val="24"/>
          </w:rPr>
          <w:t>word pairs</w:t>
        </w:r>
      </w:ins>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w:t>
      </w:r>
      <w:del w:id="234" w:author="Nick Maxwell" w:date="2025-01-08T15:07:00Z" w16du:dateUtc="2025-01-08T21:07:00Z">
        <w:r w:rsidR="00CB5724" w:rsidDel="008063D7">
          <w:rPr>
            <w:rFonts w:ascii="Times New Roman" w:hAnsi="Times New Roman" w:cs="Times New Roman"/>
            <w:sz w:val="24"/>
            <w:szCs w:val="24"/>
          </w:rPr>
          <w:delText xml:space="preserve">facilitating processing of </w:delText>
        </w:r>
        <w:r w:rsidR="00AB1906" w:rsidDel="008063D7">
          <w:rPr>
            <w:rFonts w:ascii="Times New Roman" w:hAnsi="Times New Roman" w:cs="Times New Roman"/>
            <w:sz w:val="24"/>
            <w:szCs w:val="24"/>
          </w:rPr>
          <w:delText>a priori</w:delText>
        </w:r>
        <w:r w:rsidR="00CB5724" w:rsidDel="008063D7">
          <w:rPr>
            <w:rFonts w:ascii="Times New Roman" w:hAnsi="Times New Roman" w:cs="Times New Roman"/>
            <w:sz w:val="24"/>
            <w:szCs w:val="24"/>
          </w:rPr>
          <w:delText xml:space="preserve"> cue-target relations.</w:delText>
        </w:r>
      </w:del>
      <w:ins w:id="235" w:author="Nick Maxwell" w:date="2025-01-08T15:07:00Z" w16du:dateUtc="2025-01-08T21:07:00Z">
        <w:r w:rsidR="008063D7">
          <w:rPr>
            <w:rFonts w:ascii="Times New Roman" w:hAnsi="Times New Roman" w:cs="Times New Roman"/>
            <w:sz w:val="24"/>
            <w:szCs w:val="24"/>
          </w:rPr>
          <w:t>encouraging relational encoding.</w:t>
        </w:r>
      </w:ins>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14E7C1B2"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ins w:id="236" w:author="Nick Maxwell" w:date="2025-01-08T15:07:00Z" w16du:dateUtc="2025-01-08T21:07:00Z">
        <w:r w:rsidR="008063D7">
          <w:rPr>
            <w:rFonts w:ascii="Times New Roman" w:hAnsi="Times New Roman" w:cs="Times New Roman"/>
            <w:sz w:val="24"/>
            <w:szCs w:val="24"/>
          </w:rPr>
          <w:t xml:space="preserve"> (e.g., mediated pairs)</w:t>
        </w:r>
      </w:ins>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del w:id="237" w:author="Mark Huff" w:date="2025-01-07T20:14:00Z" w16du:dateUtc="2025-01-08T02:14:00Z">
        <w:r w:rsidR="00736BCE" w:rsidDel="00EF529E">
          <w:rPr>
            <w:rFonts w:ascii="Times New Roman" w:hAnsi="Times New Roman" w:cs="Times New Roman"/>
            <w:sz w:val="24"/>
            <w:szCs w:val="24"/>
          </w:rPr>
          <w:delText>pair</w:delText>
        </w:r>
        <w:r w:rsidR="00C1337F" w:rsidDel="00EF529E">
          <w:rPr>
            <w:rFonts w:ascii="Times New Roman" w:hAnsi="Times New Roman" w:cs="Times New Roman"/>
            <w:sz w:val="24"/>
            <w:szCs w:val="24"/>
          </w:rPr>
          <w:delText>-associates</w:delText>
        </w:r>
      </w:del>
      <w:ins w:id="238" w:author="Mark Huff" w:date="2025-01-07T20:14:00Z" w16du:dateUtc="2025-01-08T02:14:00Z">
        <w:r w:rsidR="00EF529E">
          <w:rPr>
            <w:rFonts w:ascii="Times New Roman" w:hAnsi="Times New Roman" w:cs="Times New Roman"/>
            <w:sz w:val="24"/>
            <w:szCs w:val="24"/>
          </w:rPr>
          <w:t>word pairs</w:t>
        </w:r>
      </w:ins>
      <w:r w:rsidR="00BF1981">
        <w:rPr>
          <w:rFonts w:ascii="Times New Roman" w:hAnsi="Times New Roman" w:cs="Times New Roman"/>
          <w:sz w:val="24"/>
          <w:szCs w:val="24"/>
        </w:rPr>
        <w:t xml:space="preserve"> cannot be fully explained by </w:t>
      </w:r>
      <w:ins w:id="239" w:author="Nick Maxwell" w:date="2025-01-09T10:32:00Z" w16du:dateUtc="2025-01-09T16:32:00Z">
        <w:r w:rsidR="00597F47">
          <w:rPr>
            <w:rFonts w:ascii="Times New Roman" w:hAnsi="Times New Roman" w:cs="Times New Roman"/>
            <w:sz w:val="24"/>
            <w:szCs w:val="24"/>
          </w:rPr>
          <w:t>a</w:t>
        </w:r>
      </w:ins>
      <w:del w:id="240" w:author="Nick Maxwell" w:date="2025-01-09T10:32:00Z" w16du:dateUtc="2025-01-09T16:32:00Z">
        <w:r w:rsidR="00BF1981" w:rsidDel="00597F47">
          <w:rPr>
            <w:rFonts w:ascii="Times New Roman" w:hAnsi="Times New Roman" w:cs="Times New Roman"/>
            <w:sz w:val="24"/>
            <w:szCs w:val="24"/>
          </w:rPr>
          <w:delText>the</w:delText>
        </w:r>
      </w:del>
      <w:r w:rsidR="00BF1981">
        <w:rPr>
          <w:rFonts w:ascii="Times New Roman" w:hAnsi="Times New Roman" w:cs="Times New Roman"/>
          <w:sz w:val="24"/>
          <w:szCs w:val="24"/>
        </w:rPr>
        <w:t xml:space="preserve"> cue-strengthening account and instead</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 xml:space="preserve">further investigated the extent to which positive reactivity extends to mediated </w:t>
      </w:r>
      <w:del w:id="241" w:author="Mark Huff" w:date="2025-01-07T20:14:00Z" w16du:dateUtc="2025-01-08T02:14:00Z">
        <w:r w:rsidR="00F94289" w:rsidDel="00EF529E">
          <w:rPr>
            <w:rFonts w:ascii="Times New Roman" w:hAnsi="Times New Roman" w:cs="Times New Roman"/>
            <w:sz w:val="24"/>
            <w:szCs w:val="24"/>
          </w:rPr>
          <w:delText>paired-associates</w:delText>
        </w:r>
      </w:del>
      <w:ins w:id="242" w:author="Mark Huff" w:date="2025-01-07T20:14:00Z" w16du:dateUtc="2025-01-08T02:14:00Z">
        <w:r w:rsidR="00EF529E">
          <w:rPr>
            <w:rFonts w:ascii="Times New Roman" w:hAnsi="Times New Roman" w:cs="Times New Roman"/>
            <w:sz w:val="24"/>
            <w:szCs w:val="24"/>
          </w:rPr>
          <w:t>word pairs</w:t>
        </w:r>
      </w:ins>
      <w:r w:rsidR="00CA3D20">
        <w:rPr>
          <w:rFonts w:ascii="Times New Roman" w:hAnsi="Times New Roman" w:cs="Times New Roman"/>
          <w:sz w:val="24"/>
          <w:szCs w:val="24"/>
        </w:rPr>
        <w:t xml:space="preserve"> while providing a stronger test of the relational encoding account of JOL reactivity.</w:t>
      </w:r>
    </w:p>
    <w:p w14:paraId="4AF0AAB6" w14:textId="532C8DA1"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del w:id="243" w:author="Mark Huff" w:date="2025-01-07T20:13:00Z" w16du:dateUtc="2025-01-08T02:13:00Z">
        <w:r w:rsidR="009A72AC" w:rsidDel="00EF529E">
          <w:rPr>
            <w:rFonts w:ascii="Times New Roman" w:hAnsi="Times New Roman" w:cs="Times New Roman"/>
            <w:sz w:val="24"/>
            <w:szCs w:val="24"/>
          </w:rPr>
          <w:delText>paired-associates</w:delText>
        </w:r>
      </w:del>
      <w:ins w:id="244" w:author="Mark Huff" w:date="2025-01-07T20:13:00Z" w16du:dateUtc="2025-01-08T02:13:00Z">
        <w:r w:rsidR="00EF529E">
          <w:rPr>
            <w:rFonts w:ascii="Times New Roman" w:hAnsi="Times New Roman" w:cs="Times New Roman"/>
            <w:sz w:val="24"/>
            <w:szCs w:val="24"/>
          </w:rPr>
          <w:t>pairs</w:t>
        </w:r>
      </w:ins>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similarly facilitate cued-recall of backward mediated</w:t>
      </w:r>
      <w:r w:rsidR="00FD67FF">
        <w:rPr>
          <w:rFonts w:ascii="Times New Roman" w:hAnsi="Times New Roman" w:cs="Times New Roman"/>
          <w:sz w:val="24"/>
          <w:szCs w:val="24"/>
        </w:rPr>
        <w:t xml:space="preserve"> </w:t>
      </w:r>
      <w:del w:id="245" w:author="Mark Huff" w:date="2025-01-07T20:57:00Z" w16du:dateUtc="2025-01-08T02:57:00Z">
        <w:r w:rsidR="009573BE" w:rsidDel="00EE5630">
          <w:rPr>
            <w:rFonts w:ascii="Times New Roman" w:hAnsi="Times New Roman" w:cs="Times New Roman"/>
            <w:sz w:val="24"/>
            <w:szCs w:val="24"/>
          </w:rPr>
          <w:delText>paired-</w:delText>
        </w:r>
        <w:r w:rsidR="009A72AC" w:rsidDel="00EE5630">
          <w:rPr>
            <w:rFonts w:ascii="Times New Roman" w:hAnsi="Times New Roman" w:cs="Times New Roman"/>
            <w:sz w:val="24"/>
            <w:szCs w:val="24"/>
          </w:rPr>
          <w:delText>associates</w:delText>
        </w:r>
      </w:del>
      <w:ins w:id="246" w:author="Mark Huff" w:date="2025-01-07T20:57:00Z" w16du:dateUtc="2025-01-08T02:57:00Z">
        <w:r w:rsidR="00EE5630">
          <w:rPr>
            <w:rFonts w:ascii="Times New Roman" w:hAnsi="Times New Roman" w:cs="Times New Roman"/>
            <w:sz w:val="24"/>
            <w:szCs w:val="24"/>
          </w:rPr>
          <w:t>pairs</w:t>
        </w:r>
      </w:ins>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del w:id="247" w:author="Mark Huff" w:date="2025-01-07T20:13:00Z" w16du:dateUtc="2025-01-08T02:13:00Z">
        <w:r w:rsidR="009573BE" w:rsidDel="00EF529E">
          <w:rPr>
            <w:rFonts w:ascii="Times New Roman" w:hAnsi="Times New Roman" w:cs="Times New Roman"/>
            <w:sz w:val="24"/>
            <w:szCs w:val="24"/>
          </w:rPr>
          <w:delText>paired-</w:delText>
        </w:r>
        <w:r w:rsidR="000D230D" w:rsidDel="00EF529E">
          <w:rPr>
            <w:rFonts w:ascii="Times New Roman" w:hAnsi="Times New Roman" w:cs="Times New Roman"/>
            <w:sz w:val="24"/>
            <w:szCs w:val="24"/>
          </w:rPr>
          <w:delText>associates</w:delText>
        </w:r>
      </w:del>
      <w:ins w:id="248" w:author="Mark Huff" w:date="2025-01-07T20:13:00Z" w16du:dateUtc="2025-01-08T02:13:00Z">
        <w:r w:rsidR="00EF529E">
          <w:rPr>
            <w:rFonts w:ascii="Times New Roman" w:hAnsi="Times New Roman" w:cs="Times New Roman"/>
            <w:sz w:val="24"/>
            <w:szCs w:val="24"/>
          </w:rPr>
          <w:t>pairs</w:t>
        </w:r>
      </w:ins>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ins w:id="249" w:author="Nick Maxwell" w:date="2025-01-08T15:14:00Z" w16du:dateUtc="2025-01-08T21:14:00Z">
        <w:r w:rsidR="00F5028D">
          <w:rPr>
            <w:rFonts w:ascii="Times New Roman" w:hAnsi="Times New Roman" w:cs="Times New Roman"/>
            <w:i/>
            <w:iCs/>
            <w:sz w:val="24"/>
            <w:szCs w:val="24"/>
          </w:rPr>
          <w:t xml:space="preserve"> </w:t>
        </w:r>
      </w:ins>
      <w:del w:id="250" w:author="Nick Maxwell" w:date="2025-01-08T15:14:00Z" w16du:dateUtc="2025-01-08T21:14:00Z">
        <w:r w:rsidR="009A72AC" w:rsidRPr="009A72AC" w:rsidDel="00F5028D">
          <w:rPr>
            <w:rFonts w:ascii="Times New Roman" w:hAnsi="Times New Roman" w:cs="Times New Roman"/>
            <w:sz w:val="24"/>
            <w:szCs w:val="24"/>
          </w:rPr>
          <w:delText>-</w:delText>
        </w:r>
      </w:del>
      <w:ins w:id="251" w:author="Nick Maxwell" w:date="2025-01-08T15:14:00Z" w16du:dateUtc="2025-01-08T21:14:00Z">
        <w:r w:rsidR="00F5028D">
          <w:rPr>
            <w:rFonts w:ascii="Times New Roman" w:hAnsi="Times New Roman" w:cs="Times New Roman"/>
            <w:sz w:val="24"/>
            <w:szCs w:val="24"/>
          </w:rPr>
          <w:t xml:space="preserve">– </w:t>
        </w:r>
      </w:ins>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ins w:id="252" w:author="Nick Maxwell" w:date="2025-01-08T15:14:00Z" w16du:dateUtc="2025-01-08T21:14:00Z">
        <w:r w:rsidR="00F5028D">
          <w:rPr>
            <w:rFonts w:ascii="Times New Roman" w:hAnsi="Times New Roman" w:cs="Times New Roman"/>
            <w:i/>
            <w:iCs/>
            <w:sz w:val="24"/>
            <w:szCs w:val="24"/>
          </w:rPr>
          <w:t xml:space="preserve"> </w:t>
        </w:r>
      </w:ins>
      <w:del w:id="253" w:author="Nick Maxwell" w:date="2025-01-08T15:14:00Z" w16du:dateUtc="2025-01-08T21:14:00Z">
        <w:r w:rsidR="009A72AC" w:rsidRPr="009A72AC" w:rsidDel="00F5028D">
          <w:rPr>
            <w:rFonts w:ascii="Times New Roman" w:hAnsi="Times New Roman" w:cs="Times New Roman"/>
            <w:sz w:val="24"/>
            <w:szCs w:val="24"/>
          </w:rPr>
          <w:delText>-</w:delText>
        </w:r>
      </w:del>
      <w:ins w:id="254" w:author="Nick Maxwell" w:date="2025-01-08T15:14:00Z" w16du:dateUtc="2025-01-08T21:14:00Z">
        <w:r w:rsidR="00F5028D">
          <w:rPr>
            <w:rFonts w:ascii="Times New Roman" w:hAnsi="Times New Roman" w:cs="Times New Roman"/>
            <w:sz w:val="24"/>
            <w:szCs w:val="24"/>
          </w:rPr>
          <w:t xml:space="preserve">– </w:t>
        </w:r>
      </w:ins>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del w:id="255" w:author="Nick Maxwell" w:date="2025-01-09T10:33:00Z" w16du:dateUtc="2025-01-09T16:33:00Z">
        <w:r w:rsidR="0033739E" w:rsidDel="00597F47">
          <w:rPr>
            <w:rFonts w:ascii="Times New Roman" w:hAnsi="Times New Roman" w:cs="Times New Roman"/>
            <w:sz w:val="24"/>
            <w:szCs w:val="24"/>
          </w:rPr>
          <w:delText xml:space="preserve">associates </w:delText>
        </w:r>
      </w:del>
      <w:ins w:id="256" w:author="Nick Maxwell" w:date="2025-01-09T10:33:00Z" w16du:dateUtc="2025-01-09T16:33:00Z">
        <w:r w:rsidR="00597F47">
          <w:rPr>
            <w:rFonts w:ascii="Times New Roman" w:hAnsi="Times New Roman" w:cs="Times New Roman"/>
            <w:sz w:val="24"/>
            <w:szCs w:val="24"/>
          </w:rPr>
          <w:t>pairs</w:t>
        </w:r>
        <w:r w:rsidR="00597F47">
          <w:rPr>
            <w:rFonts w:ascii="Times New Roman" w:hAnsi="Times New Roman" w:cs="Times New Roman"/>
            <w:sz w:val="24"/>
            <w:szCs w:val="24"/>
          </w:rPr>
          <w:t xml:space="preserve"> </w:t>
        </w:r>
      </w:ins>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ins w:id="257" w:author="Mark Huff" w:date="2025-01-07T20:14:00Z" w16du:dateUtc="2025-01-08T02:14:00Z">
        <w:r w:rsidR="00EF529E">
          <w:rPr>
            <w:rFonts w:ascii="Times New Roman" w:hAnsi="Times New Roman" w:cs="Times New Roman"/>
            <w:sz w:val="24"/>
            <w:szCs w:val="24"/>
          </w:rPr>
          <w:t xml:space="preserve">mediated </w:t>
        </w:r>
      </w:ins>
      <w:del w:id="258" w:author="Mark Huff" w:date="2025-01-07T20:14:00Z" w16du:dateUtc="2025-01-08T02:14:00Z">
        <w:r w:rsidR="00115021" w:rsidDel="00EF529E">
          <w:rPr>
            <w:rFonts w:ascii="Times New Roman" w:hAnsi="Times New Roman" w:cs="Times New Roman"/>
            <w:sz w:val="24"/>
            <w:szCs w:val="24"/>
          </w:rPr>
          <w:delText xml:space="preserve">mediated </w:delText>
        </w:r>
        <w:r w:rsidR="009B25A1" w:rsidDel="00EF529E">
          <w:rPr>
            <w:rFonts w:ascii="Times New Roman" w:hAnsi="Times New Roman" w:cs="Times New Roman"/>
            <w:sz w:val="24"/>
            <w:szCs w:val="24"/>
          </w:rPr>
          <w:delText>paired-</w:delText>
        </w:r>
        <w:r w:rsidR="00115021" w:rsidDel="00EF529E">
          <w:rPr>
            <w:rFonts w:ascii="Times New Roman" w:hAnsi="Times New Roman" w:cs="Times New Roman"/>
            <w:sz w:val="24"/>
            <w:szCs w:val="24"/>
          </w:rPr>
          <w:delText>associates</w:delText>
        </w:r>
      </w:del>
      <w:ins w:id="259" w:author="Mark Huff" w:date="2025-01-07T20:14:00Z" w16du:dateUtc="2025-01-08T02:14:00Z">
        <w:r w:rsidR="00EF529E">
          <w:rPr>
            <w:rFonts w:ascii="Times New Roman" w:hAnsi="Times New Roman" w:cs="Times New Roman"/>
            <w:sz w:val="24"/>
            <w:szCs w:val="24"/>
          </w:rPr>
          <w:t>word pairs</w:t>
        </w:r>
      </w:ins>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w:t>
      </w:r>
      <w:commentRangeStart w:id="260"/>
      <w:commentRangeStart w:id="261"/>
      <w:r w:rsidR="00093144">
        <w:rPr>
          <w:rFonts w:ascii="Times New Roman" w:hAnsi="Times New Roman" w:cs="Times New Roman"/>
          <w:sz w:val="24"/>
          <w:szCs w:val="24"/>
        </w:rPr>
        <w:t>pairs mediated through two concepts</w:t>
      </w:r>
      <w:commentRangeEnd w:id="260"/>
      <w:r w:rsidR="00EF529E">
        <w:rPr>
          <w:rStyle w:val="CommentReference"/>
        </w:rPr>
        <w:commentReference w:id="260"/>
      </w:r>
      <w:commentRangeEnd w:id="261"/>
      <w:r w:rsidR="00F5028D">
        <w:rPr>
          <w:rStyle w:val="CommentReference"/>
        </w:rPr>
        <w:commentReference w:id="261"/>
      </w:r>
      <w:r w:rsidR="00093144">
        <w:rPr>
          <w:rFonts w:ascii="Times New Roman" w:hAnsi="Times New Roman" w:cs="Times New Roman"/>
          <w:sz w:val="24"/>
          <w:szCs w:val="24"/>
        </w:rPr>
        <w:t xml:space="preserve">; </w:t>
      </w:r>
      <w:ins w:id="262" w:author="Nick Maxwell" w:date="2025-01-08T15:12:00Z" w16du:dateUtc="2025-01-08T21:12:00Z">
        <w:r w:rsidR="00F5028D" w:rsidRPr="00F5028D">
          <w:rPr>
            <w:rFonts w:ascii="Times New Roman" w:hAnsi="Times New Roman" w:cs="Times New Roman"/>
            <w:i/>
            <w:iCs/>
            <w:sz w:val="24"/>
            <w:szCs w:val="24"/>
            <w:rPrChange w:id="263" w:author="Nick Maxwell" w:date="2025-01-08T15:12:00Z" w16du:dateUtc="2025-01-08T21:12:00Z">
              <w:rPr>
                <w:rFonts w:ascii="Times New Roman" w:hAnsi="Times New Roman" w:cs="Times New Roman"/>
                <w:sz w:val="24"/>
                <w:szCs w:val="24"/>
              </w:rPr>
            </w:rPrChange>
          </w:rPr>
          <w:t>lion</w:t>
        </w:r>
        <w:r w:rsidR="00F5028D">
          <w:rPr>
            <w:rFonts w:ascii="Times New Roman" w:hAnsi="Times New Roman" w:cs="Times New Roman"/>
            <w:sz w:val="24"/>
            <w:szCs w:val="24"/>
          </w:rPr>
          <w:t xml:space="preserve"> – </w:t>
        </w:r>
        <w:r w:rsidR="00F5028D" w:rsidRPr="00F5028D">
          <w:rPr>
            <w:rFonts w:ascii="Times New Roman" w:hAnsi="Times New Roman" w:cs="Times New Roman"/>
            <w:i/>
            <w:iCs/>
            <w:sz w:val="24"/>
            <w:szCs w:val="24"/>
            <w:rPrChange w:id="264" w:author="Nick Maxwell" w:date="2025-01-08T15:12:00Z" w16du:dateUtc="2025-01-08T21:12:00Z">
              <w:rPr>
                <w:rFonts w:ascii="Times New Roman" w:hAnsi="Times New Roman" w:cs="Times New Roman"/>
                <w:sz w:val="24"/>
                <w:szCs w:val="24"/>
              </w:rPr>
            </w:rPrChange>
          </w:rPr>
          <w:t>flag</w:t>
        </w:r>
        <w:r w:rsidR="00F5028D">
          <w:rPr>
            <w:rFonts w:ascii="Times New Roman" w:hAnsi="Times New Roman" w:cs="Times New Roman"/>
            <w:sz w:val="24"/>
            <w:szCs w:val="24"/>
          </w:rPr>
          <w:t xml:space="preserve">, which is mediated through </w:t>
        </w:r>
      </w:ins>
      <w:ins w:id="265" w:author="Nick Maxwell" w:date="2025-01-08T09:14:00Z" w16du:dateUtc="2025-01-08T15:14:00Z">
        <w:r w:rsidR="006A419B" w:rsidRPr="006A419B">
          <w:rPr>
            <w:rFonts w:ascii="Times New Roman" w:hAnsi="Times New Roman" w:cs="Times New Roman"/>
            <w:i/>
            <w:iCs/>
            <w:sz w:val="24"/>
            <w:szCs w:val="24"/>
            <w:rPrChange w:id="266" w:author="Nick Maxwell" w:date="2025-01-08T09:14:00Z" w16du:dateUtc="2025-01-08T15:14:00Z">
              <w:rPr>
                <w:rFonts w:ascii="Times New Roman" w:hAnsi="Times New Roman" w:cs="Times New Roman"/>
                <w:sz w:val="24"/>
                <w:szCs w:val="24"/>
              </w:rPr>
            </w:rPrChange>
          </w:rPr>
          <w:t>lion</w:t>
        </w:r>
        <w:r w:rsidR="006A419B">
          <w:rPr>
            <w:rFonts w:ascii="Times New Roman" w:hAnsi="Times New Roman" w:cs="Times New Roman"/>
            <w:sz w:val="24"/>
            <w:szCs w:val="24"/>
          </w:rPr>
          <w:t xml:space="preserve"> – </w:t>
        </w:r>
        <w:r w:rsidR="006A419B" w:rsidRPr="006A419B">
          <w:rPr>
            <w:rFonts w:ascii="Times New Roman" w:hAnsi="Times New Roman" w:cs="Times New Roman"/>
            <w:i/>
            <w:iCs/>
            <w:sz w:val="24"/>
            <w:szCs w:val="24"/>
            <w:rPrChange w:id="267" w:author="Nick Maxwell" w:date="2025-01-08T09:14:00Z" w16du:dateUtc="2025-01-08T15:14:00Z">
              <w:rPr>
                <w:rFonts w:ascii="Times New Roman" w:hAnsi="Times New Roman" w:cs="Times New Roman"/>
                <w:sz w:val="24"/>
                <w:szCs w:val="24"/>
              </w:rPr>
            </w:rPrChange>
          </w:rPr>
          <w:t>tiger</w:t>
        </w:r>
        <w:r w:rsidR="006A419B">
          <w:rPr>
            <w:rFonts w:ascii="Times New Roman" w:hAnsi="Times New Roman" w:cs="Times New Roman"/>
            <w:sz w:val="24"/>
            <w:szCs w:val="24"/>
          </w:rPr>
          <w:t xml:space="preserve"> – </w:t>
        </w:r>
        <w:r w:rsidR="006A419B" w:rsidRPr="006A419B">
          <w:rPr>
            <w:rFonts w:ascii="Times New Roman" w:hAnsi="Times New Roman" w:cs="Times New Roman"/>
            <w:i/>
            <w:iCs/>
            <w:sz w:val="24"/>
            <w:szCs w:val="24"/>
            <w:rPrChange w:id="268" w:author="Nick Maxwell" w:date="2025-01-08T09:14:00Z" w16du:dateUtc="2025-01-08T15:14:00Z">
              <w:rPr>
                <w:rFonts w:ascii="Times New Roman" w:hAnsi="Times New Roman" w:cs="Times New Roman"/>
                <w:sz w:val="24"/>
                <w:szCs w:val="24"/>
              </w:rPr>
            </w:rPrChange>
          </w:rPr>
          <w:t>stripes</w:t>
        </w:r>
        <w:r w:rsidR="006A419B">
          <w:rPr>
            <w:rFonts w:ascii="Times New Roman" w:hAnsi="Times New Roman" w:cs="Times New Roman"/>
            <w:sz w:val="24"/>
            <w:szCs w:val="24"/>
          </w:rPr>
          <w:t xml:space="preserve"> – </w:t>
        </w:r>
        <w:r w:rsidR="006A419B" w:rsidRPr="006A419B">
          <w:rPr>
            <w:rFonts w:ascii="Times New Roman" w:hAnsi="Times New Roman" w:cs="Times New Roman"/>
            <w:i/>
            <w:iCs/>
            <w:sz w:val="24"/>
            <w:szCs w:val="24"/>
            <w:rPrChange w:id="269" w:author="Nick Maxwell" w:date="2025-01-08T09:14:00Z" w16du:dateUtc="2025-01-08T15:14:00Z">
              <w:rPr>
                <w:rFonts w:ascii="Times New Roman" w:hAnsi="Times New Roman" w:cs="Times New Roman"/>
                <w:sz w:val="24"/>
                <w:szCs w:val="24"/>
              </w:rPr>
            </w:rPrChange>
          </w:rPr>
          <w:t>flag</w:t>
        </w:r>
        <w:r w:rsidR="006A419B">
          <w:rPr>
            <w:rFonts w:ascii="Times New Roman" w:hAnsi="Times New Roman" w:cs="Times New Roman"/>
            <w:sz w:val="24"/>
            <w:szCs w:val="24"/>
          </w:rPr>
          <w:t xml:space="preserve">; </w:t>
        </w:r>
      </w:ins>
      <w:r w:rsidR="00093144">
        <w:rPr>
          <w:rFonts w:ascii="Times New Roman" w:hAnsi="Times New Roman" w:cs="Times New Roman"/>
          <w:sz w:val="24"/>
          <w:szCs w:val="24"/>
        </w:rPr>
        <w:t xml:space="preserve">see </w:t>
      </w:r>
      <w:r w:rsidR="00093144" w:rsidRPr="009F23D3">
        <w:rPr>
          <w:rFonts w:ascii="Times New Roman" w:hAnsi="Times New Roman" w:cs="Times New Roman"/>
          <w:sz w:val="24"/>
          <w:szCs w:val="24"/>
        </w:rPr>
        <w:t xml:space="preserve">Chwilla &amp; </w:t>
      </w:r>
      <w:r w:rsidR="00093144" w:rsidRPr="009F23D3">
        <w:rPr>
          <w:rFonts w:ascii="Times New Roman" w:hAnsi="Times New Roman" w:cs="Times New Roman"/>
          <w:sz w:val="24"/>
          <w:szCs w:val="24"/>
        </w:rPr>
        <w:lastRenderedPageBreak/>
        <w:t xml:space="preserve">Kolk, 2002), which were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testing whether positive JOL reactivity extended to various types of mediated </w:t>
      </w:r>
      <w:del w:id="270" w:author="Mark Huff" w:date="2025-01-07T20:15:00Z" w16du:dateUtc="2025-01-08T02:15:00Z">
        <w:r w:rsidR="0033739E" w:rsidDel="00EF529E">
          <w:rPr>
            <w:rFonts w:ascii="Times New Roman" w:hAnsi="Times New Roman" w:cs="Times New Roman"/>
            <w:sz w:val="24"/>
            <w:szCs w:val="24"/>
          </w:rPr>
          <w:delText>paired-associates</w:delText>
        </w:r>
      </w:del>
      <w:ins w:id="271" w:author="Mark Huff" w:date="2025-01-07T20:15:00Z" w16du:dateUtc="2025-01-08T02:15:00Z">
        <w:r w:rsidR="00EF529E">
          <w:rPr>
            <w:rFonts w:ascii="Times New Roman" w:hAnsi="Times New Roman" w:cs="Times New Roman"/>
            <w:sz w:val="24"/>
            <w:szCs w:val="24"/>
          </w:rPr>
          <w:t>pairs</w:t>
        </w:r>
      </w:ins>
      <w:r w:rsidR="0033739E">
        <w:rPr>
          <w:rFonts w:ascii="Times New Roman" w:hAnsi="Times New Roman" w:cs="Times New Roman"/>
          <w:sz w:val="24"/>
          <w:szCs w:val="24"/>
        </w:rPr>
        <w:t xml:space="preserve">, the present study provided stronger tests of the relational and cue-strengthening accounts of JOL reactivity while also further exploring the extent to which </w:t>
      </w:r>
      <w:del w:id="272" w:author="Nick Maxwell" w:date="2025-01-09T10:34:00Z" w16du:dateUtc="2025-01-09T16:34:00Z">
        <w:r w:rsidR="0033739E" w:rsidDel="00597F47">
          <w:rPr>
            <w:rFonts w:ascii="Times New Roman" w:hAnsi="Times New Roman" w:cs="Times New Roman"/>
            <w:sz w:val="24"/>
            <w:szCs w:val="24"/>
          </w:rPr>
          <w:delText>a posteriori</w:delText>
        </w:r>
      </w:del>
      <w:ins w:id="273" w:author="Nick Maxwell" w:date="2025-01-09T10:34:00Z" w16du:dateUtc="2025-01-09T16:34:00Z">
        <w:r w:rsidR="00597F47">
          <w:rPr>
            <w:rFonts w:ascii="Times New Roman" w:hAnsi="Times New Roman" w:cs="Times New Roman"/>
            <w:sz w:val="24"/>
            <w:szCs w:val="24"/>
          </w:rPr>
          <w:t>obvious</w:t>
        </w:r>
      </w:ins>
      <w:r w:rsidR="0033739E">
        <w:rPr>
          <w:rFonts w:ascii="Times New Roman" w:hAnsi="Times New Roman" w:cs="Times New Roman"/>
          <w:sz w:val="24"/>
          <w:szCs w:val="24"/>
        </w:rPr>
        <w:t xml:space="preserve"> relatedness cues are a requisite for JOLs to facilitate cued-recall of </w:t>
      </w:r>
      <w:del w:id="274" w:author="Mark Huff" w:date="2025-01-07T20:15:00Z" w16du:dateUtc="2025-01-08T02:15:00Z">
        <w:r w:rsidR="0033739E" w:rsidDel="00EF529E">
          <w:rPr>
            <w:rFonts w:ascii="Times New Roman" w:hAnsi="Times New Roman" w:cs="Times New Roman"/>
            <w:sz w:val="24"/>
            <w:szCs w:val="24"/>
          </w:rPr>
          <w:delText>paired-associates</w:delText>
        </w:r>
      </w:del>
      <w:ins w:id="275" w:author="Mark Huff" w:date="2025-01-07T20:15:00Z" w16du:dateUtc="2025-01-08T02:15:00Z">
        <w:r w:rsidR="00EF529E">
          <w:rPr>
            <w:rFonts w:ascii="Times New Roman" w:hAnsi="Times New Roman" w:cs="Times New Roman"/>
            <w:sz w:val="24"/>
            <w:szCs w:val="24"/>
          </w:rPr>
          <w:t>word pairs</w:t>
        </w:r>
      </w:ins>
      <w:r w:rsidR="0033739E">
        <w:rPr>
          <w:rFonts w:ascii="Times New Roman" w:hAnsi="Times New Roman" w:cs="Times New Roman"/>
          <w:sz w:val="24"/>
          <w:szCs w:val="24"/>
        </w:rPr>
        <w:t>.</w:t>
      </w:r>
    </w:p>
    <w:p w14:paraId="069B81D9" w14:textId="24FEFE3A"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del w:id="276" w:author="Mark Huff" w:date="2025-01-07T20:58:00Z" w16du:dateUtc="2025-01-08T02:58:00Z">
        <w:r w:rsidR="009D4918" w:rsidDel="00EE5630">
          <w:rPr>
            <w:rFonts w:ascii="Times New Roman" w:hAnsi="Times New Roman" w:cs="Times New Roman"/>
            <w:b/>
            <w:bCs/>
            <w:sz w:val="24"/>
            <w:szCs w:val="24"/>
          </w:rPr>
          <w:delText>Paired-Associates</w:delText>
        </w:r>
      </w:del>
      <w:ins w:id="277" w:author="Mark Huff" w:date="2025-01-07T20:58:00Z" w16du:dateUtc="2025-01-08T02:58:00Z">
        <w:r w:rsidR="00EE5630">
          <w:rPr>
            <w:rFonts w:ascii="Times New Roman" w:hAnsi="Times New Roman" w:cs="Times New Roman"/>
            <w:b/>
            <w:bCs/>
            <w:sz w:val="24"/>
            <w:szCs w:val="24"/>
          </w:rPr>
          <w:t>Pairs</w:t>
        </w:r>
      </w:ins>
    </w:p>
    <w:p w14:paraId="41742161" w14:textId="0E648773"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del w:id="278" w:author="Mark Huff" w:date="2025-01-07T20:15:00Z" w16du:dateUtc="2025-01-08T02:15:00Z">
        <w:r w:rsidR="00957A98" w:rsidDel="00EF529E">
          <w:rPr>
            <w:rFonts w:ascii="Times New Roman" w:hAnsi="Times New Roman" w:cs="Times New Roman"/>
            <w:sz w:val="24"/>
            <w:szCs w:val="24"/>
          </w:rPr>
          <w:delText xml:space="preserve">on </w:delText>
        </w:r>
      </w:del>
      <w:ins w:id="279" w:author="Mark Huff" w:date="2025-01-07T20:15:00Z" w16du:dateUtc="2025-01-08T02:15:00Z">
        <w:r w:rsidR="00EF529E">
          <w:rPr>
            <w:rFonts w:ascii="Times New Roman" w:hAnsi="Times New Roman" w:cs="Times New Roman"/>
            <w:sz w:val="24"/>
            <w:szCs w:val="24"/>
          </w:rPr>
          <w:t xml:space="preserve">for </w:t>
        </w:r>
      </w:ins>
      <w:r w:rsidR="00957A98">
        <w:rPr>
          <w:rFonts w:ascii="Times New Roman" w:hAnsi="Times New Roman" w:cs="Times New Roman"/>
          <w:sz w:val="24"/>
          <w:szCs w:val="24"/>
        </w:rPr>
        <w:t xml:space="preserve">related </w:t>
      </w:r>
      <w:del w:id="280" w:author="Mark Huff" w:date="2025-01-07T20:15:00Z" w16du:dateUtc="2025-01-08T02:15:00Z">
        <w:r w:rsidR="00957A98" w:rsidDel="00EF529E">
          <w:rPr>
            <w:rFonts w:ascii="Times New Roman" w:hAnsi="Times New Roman" w:cs="Times New Roman"/>
            <w:sz w:val="24"/>
            <w:szCs w:val="24"/>
          </w:rPr>
          <w:delText>paired-associates</w:delText>
        </w:r>
      </w:del>
      <w:ins w:id="281" w:author="Mark Huff" w:date="2025-01-07T20:15:00Z" w16du:dateUtc="2025-01-08T02:15:00Z">
        <w:r w:rsidR="00EF529E">
          <w:rPr>
            <w:rFonts w:ascii="Times New Roman" w:hAnsi="Times New Roman" w:cs="Times New Roman"/>
            <w:sz w:val="24"/>
            <w:szCs w:val="24"/>
          </w:rPr>
          <w:t>pairs</w:t>
        </w:r>
      </w:ins>
      <w:r w:rsidR="00957A98">
        <w:rPr>
          <w:rFonts w:ascii="Times New Roman" w:hAnsi="Times New Roman" w:cs="Times New Roman"/>
          <w:sz w:val="24"/>
          <w:szCs w:val="24"/>
        </w:rPr>
        <w:t xml:space="preserve"> extend to semantically mediated </w:t>
      </w:r>
      <w:del w:id="282" w:author="Mark Huff" w:date="2025-01-07T20:15:00Z" w16du:dateUtc="2025-01-08T02:15:00Z">
        <w:r w:rsidR="00957A98" w:rsidDel="00EF529E">
          <w:rPr>
            <w:rFonts w:ascii="Times New Roman" w:hAnsi="Times New Roman" w:cs="Times New Roman"/>
            <w:sz w:val="24"/>
            <w:szCs w:val="24"/>
          </w:rPr>
          <w:delText xml:space="preserve">associates </w:delText>
        </w:r>
      </w:del>
      <w:ins w:id="283" w:author="Mark Huff" w:date="2025-01-07T20:15:00Z" w16du:dateUtc="2025-01-08T02:15:00Z">
        <w:r w:rsidR="00EF529E">
          <w:rPr>
            <w:rFonts w:ascii="Times New Roman" w:hAnsi="Times New Roman" w:cs="Times New Roman"/>
            <w:sz w:val="24"/>
            <w:szCs w:val="24"/>
          </w:rPr>
          <w:t xml:space="preserve">pairs </w:t>
        </w:r>
      </w:ins>
      <w:r w:rsidR="00957A98">
        <w:rPr>
          <w:rFonts w:ascii="Times New Roman" w:hAnsi="Times New Roman" w:cs="Times New Roman"/>
          <w:sz w:val="24"/>
          <w:szCs w:val="24"/>
        </w:rPr>
        <w:t xml:space="preserve">in which the cue and target are indirectly related via a non-presented </w:t>
      </w:r>
      <w:del w:id="284" w:author="Mark Huff" w:date="2025-01-07T20:15:00Z" w16du:dateUtc="2025-01-08T02:15:00Z">
        <w:r w:rsidR="00957A98" w:rsidDel="00EF529E">
          <w:rPr>
            <w:rFonts w:ascii="Times New Roman" w:hAnsi="Times New Roman" w:cs="Times New Roman"/>
            <w:sz w:val="24"/>
            <w:szCs w:val="24"/>
          </w:rPr>
          <w:delText xml:space="preserve">mediated </w:delText>
        </w:r>
      </w:del>
      <w:ins w:id="285" w:author="Mark Huff" w:date="2025-01-07T20:15:00Z" w16du:dateUtc="2025-01-08T02:15:00Z">
        <w:r w:rsidR="00EF529E">
          <w:rPr>
            <w:rFonts w:ascii="Times New Roman" w:hAnsi="Times New Roman" w:cs="Times New Roman"/>
            <w:sz w:val="24"/>
            <w:szCs w:val="24"/>
          </w:rPr>
          <w:t xml:space="preserve">mediator </w:t>
        </w:r>
      </w:ins>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cue-target pairs relative to participants completing a silent reading control task and, additionally, that this memory benefit would not extend to unrelated pairs. Instead, we anticipated that JOLs would be non-reactive on cued-recall of unrelated pairs. For mediated pairs,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w:t>
      </w:r>
      <w:ins w:id="286" w:author="Mark Huff" w:date="2025-01-07T20:16:00Z" w16du:dateUtc="2025-01-08T02:16:00Z">
        <w:r w:rsidR="00EF529E">
          <w:rPr>
            <w:rFonts w:ascii="Times New Roman" w:hAnsi="Times New Roman" w:cs="Times New Roman"/>
            <w:sz w:val="24"/>
            <w:szCs w:val="24"/>
          </w:rPr>
          <w:t xml:space="preserve">association, even when weak as in mediated pairs, should </w:t>
        </w:r>
      </w:ins>
      <w:del w:id="287" w:author="Mark Huff" w:date="2025-01-07T20:16:00Z" w16du:dateUtc="2025-01-08T02:16:00Z">
        <w:r w:rsidR="00957A98" w:rsidDel="00EF529E">
          <w:rPr>
            <w:rFonts w:ascii="Times New Roman" w:hAnsi="Times New Roman" w:cs="Times New Roman"/>
            <w:sz w:val="24"/>
            <w:szCs w:val="24"/>
          </w:rPr>
          <w:delText xml:space="preserve">relationship is sufficient to </w:delText>
        </w:r>
      </w:del>
      <w:r w:rsidR="00957A98">
        <w:rPr>
          <w:rFonts w:ascii="Times New Roman" w:hAnsi="Times New Roman" w:cs="Times New Roman"/>
          <w:sz w:val="24"/>
          <w:szCs w:val="24"/>
        </w:rPr>
        <w:t>produce</w:t>
      </w:r>
      <w:ins w:id="288" w:author="Mark Huff" w:date="2025-01-07T20:16:00Z" w16du:dateUtc="2025-01-08T02:16:00Z">
        <w:r w:rsidR="00EF529E">
          <w:rPr>
            <w:rFonts w:ascii="Times New Roman" w:hAnsi="Times New Roman" w:cs="Times New Roman"/>
            <w:sz w:val="24"/>
            <w:szCs w:val="24"/>
          </w:rPr>
          <w:t xml:space="preserve"> positive</w:t>
        </w:r>
      </w:ins>
      <w:r w:rsidR="00957A98">
        <w:rPr>
          <w:rFonts w:ascii="Times New Roman" w:hAnsi="Times New Roman" w:cs="Times New Roman"/>
          <w:sz w:val="24"/>
          <w:szCs w:val="24"/>
        </w:rPr>
        <w:t xml:space="preserv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lastRenderedPageBreak/>
        <w:t>Participants</w:t>
      </w:r>
    </w:p>
    <w:p w14:paraId="504498BD" w14:textId="47DC7036"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del w:id="289" w:author="Mark Huff" w:date="2025-01-07T20:17:00Z" w16du:dateUtc="2025-01-08T02:17:00Z">
        <w:r w:rsidR="00F5426D" w:rsidDel="001044D5">
          <w:rPr>
            <w:rFonts w:ascii="Times New Roman" w:hAnsi="Times New Roman" w:cs="Times New Roman"/>
            <w:sz w:val="24"/>
            <w:szCs w:val="24"/>
          </w:rPr>
          <w:delText>We recruited</w:delText>
        </w:r>
        <w:r w:rsidDel="001044D5">
          <w:rPr>
            <w:rFonts w:ascii="Times New Roman" w:hAnsi="Times New Roman" w:cs="Times New Roman"/>
            <w:sz w:val="24"/>
            <w:szCs w:val="24"/>
          </w:rPr>
          <w:delText xml:space="preserve"> </w:delText>
        </w:r>
        <w:r w:rsidR="00026A65" w:rsidDel="001044D5">
          <w:rPr>
            <w:rFonts w:ascii="Times New Roman" w:hAnsi="Times New Roman" w:cs="Times New Roman"/>
            <w:sz w:val="24"/>
            <w:szCs w:val="24"/>
          </w:rPr>
          <w:delText>135</w:delText>
        </w:r>
      </w:del>
      <w:ins w:id="290" w:author="Mark Huff" w:date="2025-01-07T20:17:00Z" w16du:dateUtc="2025-01-08T02:17:00Z">
        <w:r w:rsidR="001044D5">
          <w:rPr>
            <w:rFonts w:ascii="Times New Roman" w:hAnsi="Times New Roman" w:cs="Times New Roman"/>
            <w:sz w:val="24"/>
            <w:szCs w:val="24"/>
          </w:rPr>
          <w:t>One-hundred-thirty-five</w:t>
        </w:r>
      </w:ins>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del w:id="291" w:author="Nick Maxwell" w:date="2025-01-08T15:17:00Z" w16du:dateUtc="2025-01-08T21:17:00Z">
        <w:r w:rsidR="00026A65" w:rsidDel="003B1712">
          <w:rPr>
            <w:rFonts w:ascii="Times New Roman" w:hAnsi="Times New Roman" w:cs="Times New Roman"/>
            <w:sz w:val="24"/>
            <w:szCs w:val="24"/>
          </w:rPr>
          <w:delText>who</w:delText>
        </w:r>
        <w:r w:rsidDel="003B1712">
          <w:rPr>
            <w:rFonts w:ascii="Times New Roman" w:hAnsi="Times New Roman" w:cs="Times New Roman"/>
            <w:sz w:val="24"/>
            <w:szCs w:val="24"/>
          </w:rPr>
          <w:delText xml:space="preserve"> </w:delText>
        </w:r>
      </w:del>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del w:id="292" w:author="Mark Huff" w:date="2025-01-07T20:17:00Z" w16du:dateUtc="2025-01-08T02:17:00Z">
        <w:r w:rsidR="00F5426D" w:rsidDel="001044D5">
          <w:rPr>
            <w:rFonts w:ascii="Times New Roman" w:hAnsi="Times New Roman" w:cs="Times New Roman"/>
            <w:sz w:val="24"/>
            <w:szCs w:val="24"/>
          </w:rPr>
          <w:delText>from two sources</w:delText>
        </w:r>
        <w:r w:rsidR="00026A65" w:rsidDel="001044D5">
          <w:rPr>
            <w:rFonts w:ascii="Times New Roman" w:hAnsi="Times New Roman" w:cs="Times New Roman"/>
            <w:sz w:val="24"/>
            <w:szCs w:val="24"/>
          </w:rPr>
          <w:delText>, with 63 recruited</w:delText>
        </w:r>
      </w:del>
      <w:ins w:id="293" w:author="Mark Huff" w:date="2025-01-07T20:17:00Z" w16du:dateUtc="2025-01-08T02:17:00Z">
        <w:r w:rsidR="001044D5">
          <w:rPr>
            <w:rFonts w:ascii="Times New Roman" w:hAnsi="Times New Roman" w:cs="Times New Roman"/>
            <w:sz w:val="24"/>
            <w:szCs w:val="24"/>
          </w:rPr>
          <w:t>from either</w:t>
        </w:r>
      </w:ins>
      <w:r w:rsidR="00026A65">
        <w:rPr>
          <w:rFonts w:ascii="Times New Roman" w:hAnsi="Times New Roman" w:cs="Times New Roman"/>
          <w:sz w:val="24"/>
          <w:szCs w:val="24"/>
        </w:rPr>
        <w:t xml:space="preserve"> </w:t>
      </w:r>
      <w:del w:id="294" w:author="Mark Huff" w:date="2025-01-07T20:17:00Z" w16du:dateUtc="2025-01-08T02:17:00Z">
        <w:r w:rsidR="00026A65" w:rsidDel="001044D5">
          <w:rPr>
            <w:rFonts w:ascii="Times New Roman" w:hAnsi="Times New Roman" w:cs="Times New Roman"/>
            <w:sz w:val="24"/>
            <w:szCs w:val="24"/>
          </w:rPr>
          <w:delText xml:space="preserve">from </w:delText>
        </w:r>
      </w:del>
      <w:r w:rsidR="00026A65">
        <w:rPr>
          <w:rFonts w:ascii="Times New Roman" w:hAnsi="Times New Roman" w:cs="Times New Roman"/>
          <w:sz w:val="24"/>
          <w:szCs w:val="24"/>
        </w:rPr>
        <w:t>the University of Southern Mississippi</w:t>
      </w:r>
      <w:ins w:id="295" w:author="Mark Huff" w:date="2025-01-07T20:17:00Z" w16du:dateUtc="2025-01-08T02:17:00Z">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ins>
      <w:del w:id="296" w:author="Mark Huff" w:date="2025-01-07T20:17:00Z" w16du:dateUtc="2025-01-08T02:17:00Z">
        <w:r w:rsidR="00026A65" w:rsidDel="001044D5">
          <w:rPr>
            <w:rFonts w:ascii="Times New Roman" w:hAnsi="Times New Roman" w:cs="Times New Roman"/>
            <w:sz w:val="24"/>
            <w:szCs w:val="24"/>
          </w:rPr>
          <w:delText xml:space="preserve"> and the remaining 72 participants recruited from </w:delText>
        </w:r>
      </w:del>
      <w:r w:rsidR="00026A65">
        <w:rPr>
          <w:rFonts w:ascii="Times New Roman" w:hAnsi="Times New Roman" w:cs="Times New Roman"/>
          <w:sz w:val="24"/>
          <w:szCs w:val="24"/>
        </w:rPr>
        <w:t>Midwestern State University</w:t>
      </w:r>
      <w:ins w:id="297" w:author="Mark Huff" w:date="2025-01-07T20:17:00Z" w16du:dateUtc="2025-01-08T02:17:00Z">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ins>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ins w:id="298" w:author="Mark Huff" w:date="2025-01-07T20:37:00Z" w16du:dateUtc="2025-01-08T02:37:00Z">
        <w:r w:rsidR="006A659B">
          <w:rPr>
            <w:rFonts w:ascii="Times New Roman" w:hAnsi="Times New Roman" w:cs="Times New Roman"/>
            <w:sz w:val="24"/>
            <w:szCs w:val="24"/>
          </w:rPr>
          <w:t xml:space="preserve"> or larger</w:t>
        </w:r>
      </w:ins>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w:t>
      </w:r>
      <w:del w:id="299" w:author="Mark Huff" w:date="2025-01-07T20:18:00Z" w16du:dateUtc="2025-01-08T02:18:00Z">
        <w:r w:rsidR="003072DF" w:rsidDel="001044D5">
          <w:rPr>
            <w:rFonts w:ascii="Times New Roman" w:hAnsi="Times New Roman" w:cs="Times New Roman"/>
            <w:sz w:val="24"/>
            <w:szCs w:val="24"/>
          </w:rPr>
          <w:delText xml:space="preserve">the design of </w:delText>
        </w:r>
      </w:del>
      <w:r w:rsidR="003072DF">
        <w:rPr>
          <w:rFonts w:ascii="Times New Roman" w:hAnsi="Times New Roman" w:cs="Times New Roman"/>
          <w:sz w:val="24"/>
          <w:szCs w:val="24"/>
        </w:rPr>
        <w:t xml:space="preserve">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w:t>
      </w:r>
      <w:del w:id="300" w:author="Mark Huff" w:date="2025-01-07T20:18:00Z" w16du:dateUtc="2025-01-08T02:18:00Z">
        <w:r w:rsidR="00026A65" w:rsidDel="001044D5">
          <w:rPr>
            <w:rFonts w:ascii="Times New Roman" w:hAnsi="Times New Roman" w:cs="Times New Roman"/>
            <w:sz w:val="24"/>
            <w:szCs w:val="24"/>
          </w:rPr>
          <w:delText xml:space="preserve">encoding </w:delText>
        </w:r>
      </w:del>
      <w:r w:rsidR="00026A65">
        <w:rPr>
          <w:rFonts w:ascii="Times New Roman" w:hAnsi="Times New Roman" w:cs="Times New Roman"/>
          <w:sz w:val="24"/>
          <w:szCs w:val="24"/>
        </w:rPr>
        <w:t xml:space="preserve">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ins w:id="301" w:author="Mark Huff" w:date="2025-01-07T20:18:00Z" w16du:dateUtc="2025-01-08T02:18:00Z">
        <w:r w:rsidR="001044D5">
          <w:rPr>
            <w:rFonts w:ascii="Times New Roman" w:hAnsi="Times New Roman" w:cs="Times New Roman"/>
            <w:sz w:val="24"/>
            <w:szCs w:val="24"/>
          </w:rPr>
          <w:t xml:space="preserve"> group</w:t>
        </w:r>
      </w:ins>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del w:id="302" w:author="Mark Huff" w:date="2025-01-07T20:18:00Z" w16du:dateUtc="2025-01-08T02:18:00Z">
        <w:r w:rsidR="0092165F" w:rsidDel="001044D5">
          <w:rPr>
            <w:rFonts w:ascii="Times New Roman" w:hAnsi="Times New Roman" w:cs="Times New Roman"/>
            <w:sz w:val="24"/>
            <w:szCs w:val="24"/>
          </w:rPr>
          <w:delText>based on</w:delText>
        </w:r>
      </w:del>
      <w:ins w:id="303" w:author="Mark Huff" w:date="2025-01-07T20:18:00Z" w16du:dateUtc="2025-01-08T02:18:00Z">
        <w:r w:rsidR="001044D5">
          <w:rPr>
            <w:rFonts w:ascii="Times New Roman" w:hAnsi="Times New Roman" w:cs="Times New Roman"/>
            <w:sz w:val="24"/>
            <w:szCs w:val="24"/>
          </w:rPr>
          <w:t>consistent with</w:t>
        </w:r>
      </w:ins>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6160C4EE"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w:t>
      </w:r>
      <w:ins w:id="304" w:author="Nick Maxwell" w:date="2025-01-08T15:20:00Z" w16du:dateUtc="2025-01-08T21:20:00Z">
        <w:r w:rsidR="003B1712">
          <w:rPr>
            <w:rFonts w:ascii="Times New Roman" w:hAnsi="Times New Roman" w:cs="Times New Roman"/>
            <w:sz w:val="24"/>
            <w:szCs w:val="24"/>
          </w:rPr>
          <w:t>pairs</w:t>
        </w:r>
      </w:ins>
      <w:del w:id="305" w:author="Nick Maxwell" w:date="2025-01-08T15:20:00Z" w16du:dateUtc="2025-01-08T21:20:00Z">
        <w:r w:rsidDel="003B1712">
          <w:rPr>
            <w:rFonts w:ascii="Times New Roman" w:hAnsi="Times New Roman" w:cs="Times New Roman"/>
            <w:sz w:val="24"/>
            <w:szCs w:val="24"/>
          </w:rPr>
          <w:delText>associates</w:delText>
        </w:r>
      </w:del>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w:t>
      </w:r>
      <w:del w:id="306" w:author="Nick Maxwell" w:date="2025-01-08T15:20:00Z" w16du:dateUtc="2025-01-08T21:20:00Z">
        <w:r w:rsidR="00FE0EF3" w:rsidDel="003B1712">
          <w:rPr>
            <w:rFonts w:ascii="Times New Roman" w:hAnsi="Times New Roman" w:cs="Times New Roman"/>
            <w:sz w:val="24"/>
            <w:szCs w:val="24"/>
          </w:rPr>
          <w:delText xml:space="preserve">cue-target </w:delText>
        </w:r>
      </w:del>
      <w:r w:rsidR="00FE0EF3">
        <w:rPr>
          <w:rFonts w:ascii="Times New Roman" w:hAnsi="Times New Roman" w:cs="Times New Roman"/>
          <w:sz w:val="24"/>
          <w:szCs w:val="24"/>
        </w:rPr>
        <w:t xml:space="preserve">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del w:id="307" w:author="Mark Huff" w:date="2025-01-07T20:58:00Z" w16du:dateUtc="2025-01-08T02:58:00Z">
        <w:r w:rsidR="000B5065" w:rsidDel="00EE5630">
          <w:rPr>
            <w:rFonts w:ascii="Times New Roman" w:hAnsi="Times New Roman" w:cs="Times New Roman"/>
            <w:sz w:val="24"/>
            <w:szCs w:val="24"/>
          </w:rPr>
          <w:delText>paired-</w:delText>
        </w:r>
        <w:r w:rsidR="00FE0EF3" w:rsidDel="00EE5630">
          <w:rPr>
            <w:rFonts w:ascii="Times New Roman" w:hAnsi="Times New Roman" w:cs="Times New Roman"/>
            <w:sz w:val="24"/>
            <w:szCs w:val="24"/>
          </w:rPr>
          <w:delText>associates</w:delText>
        </w:r>
      </w:del>
      <w:ins w:id="308" w:author="Mark Huff" w:date="2025-01-07T20:58:00Z" w16du:dateUtc="2025-01-08T02:58:00Z">
        <w:r w:rsidR="00EE5630">
          <w:rPr>
            <w:rFonts w:ascii="Times New Roman" w:hAnsi="Times New Roman" w:cs="Times New Roman"/>
            <w:sz w:val="24"/>
            <w:szCs w:val="24"/>
          </w:rPr>
          <w:t>pairs</w:t>
        </w:r>
      </w:ins>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w:t>
      </w:r>
      <w:r w:rsidR="00210A4E">
        <w:rPr>
          <w:rFonts w:ascii="Times New Roman" w:hAnsi="Times New Roman" w:cs="Times New Roman"/>
          <w:sz w:val="24"/>
          <w:szCs w:val="24"/>
        </w:rPr>
        <w:lastRenderedPageBreak/>
        <w:t>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w:t>
      </w:r>
      <w:del w:id="309" w:author="Nick Maxwell" w:date="2025-01-09T10:39:00Z" w16du:dateUtc="2025-01-09T16:39:00Z">
        <w:r w:rsidR="00210A4E" w:rsidDel="00744B1E">
          <w:rPr>
            <w:rFonts w:ascii="Times New Roman" w:hAnsi="Times New Roman" w:cs="Times New Roman"/>
            <w:sz w:val="24"/>
            <w:szCs w:val="24"/>
          </w:rPr>
          <w:delText xml:space="preserve">associates </w:delText>
        </w:r>
      </w:del>
      <w:ins w:id="310" w:author="Nick Maxwell" w:date="2025-01-09T10:39:00Z" w16du:dateUtc="2025-01-09T16:39:00Z">
        <w:r w:rsidR="00744B1E">
          <w:rPr>
            <w:rFonts w:ascii="Times New Roman" w:hAnsi="Times New Roman" w:cs="Times New Roman"/>
            <w:sz w:val="24"/>
            <w:szCs w:val="24"/>
          </w:rPr>
          <w:t>pairs</w:t>
        </w:r>
        <w:r w:rsidR="00744B1E">
          <w:rPr>
            <w:rFonts w:ascii="Times New Roman" w:hAnsi="Times New Roman" w:cs="Times New Roman"/>
            <w:sz w:val="24"/>
            <w:szCs w:val="24"/>
          </w:rPr>
          <w:t xml:space="preserve"> </w:t>
        </w:r>
      </w:ins>
      <w:r w:rsidR="00210A4E">
        <w:rPr>
          <w:rFonts w:ascii="Times New Roman" w:hAnsi="Times New Roman" w:cs="Times New Roman"/>
          <w:sz w:val="24"/>
          <w:szCs w:val="24"/>
        </w:rPr>
        <w:t xml:space="preserve">in each list were matched on forward associate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w:t>
      </w:r>
      <w:del w:id="311" w:author="Mark Huff" w:date="2025-01-07T20:18:00Z" w16du:dateUtc="2025-01-08T02:18:00Z">
        <w:r w:rsidR="00210A4E" w:rsidDel="001044D5">
          <w:rPr>
            <w:rFonts w:ascii="Times New Roman" w:hAnsi="Times New Roman" w:cs="Times New Roman"/>
            <w:sz w:val="24"/>
            <w:szCs w:val="24"/>
          </w:rPr>
          <w:delText xml:space="preserve"> additional</w:delText>
        </w:r>
      </w:del>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2BC66518"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Collector, </w:t>
      </w:r>
      <w:del w:id="312" w:author="Mark Huff" w:date="2025-01-07T20:18:00Z" w16du:dateUtc="2025-01-08T02:18:00Z">
        <w:r w:rsidR="007A5003" w:rsidDel="001044D5">
          <w:rPr>
            <w:rFonts w:ascii="Times New Roman" w:hAnsi="Times New Roman" w:cs="Times New Roman"/>
            <w:sz w:val="24"/>
            <w:szCs w:val="24"/>
          </w:rPr>
          <w:delText xml:space="preserve">which provides </w:delText>
        </w:r>
      </w:del>
      <w:r w:rsidR="007A5003">
        <w:rPr>
          <w:rFonts w:ascii="Times New Roman" w:hAnsi="Times New Roman" w:cs="Times New Roman"/>
          <w:sz w:val="24"/>
          <w:szCs w:val="24"/>
        </w:rPr>
        <w:t xml:space="preserve">an open-source </w:t>
      </w:r>
      <w:ins w:id="313" w:author="Mark Huff" w:date="2025-01-07T20:19:00Z" w16du:dateUtc="2025-01-08T02:19:00Z">
        <w:r w:rsidR="001044D5">
          <w:rPr>
            <w:rFonts w:ascii="Times New Roman" w:hAnsi="Times New Roman" w:cs="Times New Roman"/>
            <w:sz w:val="24"/>
            <w:szCs w:val="24"/>
          </w:rPr>
          <w:t xml:space="preserve">research </w:t>
        </w:r>
      </w:ins>
      <w:r w:rsidR="007A5003">
        <w:rPr>
          <w:rFonts w:ascii="Times New Roman" w:hAnsi="Times New Roman" w:cs="Times New Roman"/>
          <w:sz w:val="24"/>
          <w:szCs w:val="24"/>
        </w:rPr>
        <w:t>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del w:id="314" w:author="Mark Huff" w:date="2025-01-07T20:19:00Z" w16du:dateUtc="2025-01-08T02:19:00Z">
        <w:r w:rsidR="007A5003" w:rsidDel="001044D5">
          <w:rPr>
            <w:rFonts w:ascii="Times New Roman" w:hAnsi="Times New Roman" w:cs="Times New Roman"/>
            <w:sz w:val="24"/>
            <w:szCs w:val="24"/>
          </w:rPr>
          <w:delText>at a later time</w:delText>
        </w:r>
      </w:del>
      <w:ins w:id="315" w:author="Mark Huff" w:date="2025-01-07T20:19:00Z" w16du:dateUtc="2025-01-08T02:19:00Z">
        <w:r w:rsidR="001044D5">
          <w:rPr>
            <w:rFonts w:ascii="Times New Roman" w:hAnsi="Times New Roman" w:cs="Times New Roman"/>
            <w:sz w:val="24"/>
            <w:szCs w:val="24"/>
          </w:rPr>
          <w:t>later</w:t>
        </w:r>
      </w:ins>
      <w:r w:rsidR="007A5003">
        <w:rPr>
          <w:rFonts w:ascii="Times New Roman" w:hAnsi="Times New Roman" w:cs="Times New Roman"/>
          <w:sz w:val="24"/>
          <w:szCs w:val="24"/>
        </w:rPr>
        <w:t xml:space="preserve">. Participants were additionally informed that pairs would </w:t>
      </w:r>
      <w:del w:id="316" w:author="Mark Huff" w:date="2025-01-07T20:19:00Z" w16du:dateUtc="2025-01-08T02:19:00Z">
        <w:r w:rsidR="007A5003" w:rsidDel="001044D5">
          <w:rPr>
            <w:rFonts w:ascii="Times New Roman" w:hAnsi="Times New Roman" w:cs="Times New Roman"/>
            <w:sz w:val="24"/>
            <w:szCs w:val="24"/>
          </w:rPr>
          <w:delText xml:space="preserve">always </w:delText>
        </w:r>
      </w:del>
      <w:r w:rsidR="007A5003">
        <w:rPr>
          <w:rFonts w:ascii="Times New Roman" w:hAnsi="Times New Roman" w:cs="Times New Roman"/>
          <w:sz w:val="24"/>
          <w:szCs w:val="24"/>
        </w:rPr>
        <w:t xml:space="preserve">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w:t>
      </w:r>
      <w:del w:id="317" w:author="Mark Huff" w:date="2025-01-07T20:19:00Z" w16du:dateUtc="2025-01-08T02:19:00Z">
        <w:r w:rsidR="007A5003" w:rsidDel="001044D5">
          <w:rPr>
            <w:rFonts w:ascii="Times New Roman" w:hAnsi="Times New Roman" w:cs="Times New Roman"/>
            <w:sz w:val="24"/>
            <w:szCs w:val="24"/>
          </w:rPr>
          <w:delText>-hand</w:delText>
        </w:r>
      </w:del>
      <w:r w:rsidR="007A5003">
        <w:rPr>
          <w:rFonts w:ascii="Times New Roman" w:hAnsi="Times New Roman" w:cs="Times New Roman"/>
          <w:sz w:val="24"/>
          <w:szCs w:val="24"/>
        </w:rPr>
        <w:t xml:space="preserve">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del w:id="318" w:author="Mark Huff" w:date="2025-01-07T20:20:00Z" w16du:dateUtc="2025-01-08T02:20:00Z">
        <w:r w:rsidR="00AA670A" w:rsidDel="001044D5">
          <w:rPr>
            <w:rFonts w:ascii="Times New Roman" w:hAnsi="Times New Roman" w:cs="Times New Roman"/>
            <w:sz w:val="24"/>
            <w:szCs w:val="24"/>
          </w:rPr>
          <w:delText>their ratings</w:delText>
        </w:r>
      </w:del>
      <w:ins w:id="319" w:author="Mark Huff" w:date="2025-01-07T20:20:00Z" w16du:dateUtc="2025-01-08T02:20:00Z">
        <w:r w:rsidR="001044D5">
          <w:rPr>
            <w:rFonts w:ascii="Times New Roman" w:hAnsi="Times New Roman" w:cs="Times New Roman"/>
            <w:sz w:val="24"/>
            <w:szCs w:val="24"/>
          </w:rPr>
          <w:t>judgements</w:t>
        </w:r>
      </w:ins>
      <w:r w:rsidR="00AA670A">
        <w:rPr>
          <w:rFonts w:ascii="Times New Roman" w:hAnsi="Times New Roman" w:cs="Times New Roman"/>
          <w:sz w:val="24"/>
          <w:szCs w:val="24"/>
        </w:rPr>
        <w:t xml:space="preserve"> using a 0-100 scale, such that higher values denoted a greater probability of correctly retrieving the target at test.</w:t>
      </w:r>
      <w:del w:id="320" w:author="Mark Huff" w:date="2025-01-07T20:20:00Z" w16du:dateUtc="2025-01-08T02:20:00Z">
        <w:r w:rsidR="00AA670A" w:rsidDel="001044D5">
          <w:rPr>
            <w:rFonts w:ascii="Times New Roman" w:hAnsi="Times New Roman" w:cs="Times New Roman"/>
            <w:sz w:val="24"/>
            <w:szCs w:val="24"/>
          </w:rPr>
          <w:delText xml:space="preserve"> Additionally,</w:delText>
        </w:r>
      </w:del>
      <w:r w:rsidR="00AA670A">
        <w:rPr>
          <w:rFonts w:ascii="Times New Roman" w:hAnsi="Times New Roman" w:cs="Times New Roman"/>
          <w:sz w:val="24"/>
          <w:szCs w:val="24"/>
        </w:rPr>
        <w:t xml:space="preserve">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 xml:space="preserve">JOLs and were discouraged from anchoring on scale extremes </w:t>
      </w:r>
      <w:r w:rsidR="00AA670A">
        <w:rPr>
          <w:rFonts w:ascii="Times New Roman" w:hAnsi="Times New Roman" w:cs="Times New Roman"/>
          <w:sz w:val="24"/>
          <w:szCs w:val="24"/>
        </w:rPr>
        <w:lastRenderedPageBreak/>
        <w:t>(i.e.,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ins w:id="321" w:author="Nick Maxwell" w:date="2025-01-08T15:25:00Z" w16du:dateUtc="2025-01-08T21:25:00Z">
        <w:r w:rsidR="00BA1549">
          <w:rPr>
            <w:rFonts w:ascii="Times New Roman" w:hAnsi="Times New Roman" w:cs="Times New Roman"/>
            <w:sz w:val="24"/>
            <w:szCs w:val="24"/>
          </w:rPr>
          <w:t xml:space="preserve"> were</w:t>
        </w:r>
      </w:ins>
      <w:r w:rsidR="00AC4147">
        <w:rPr>
          <w:rFonts w:ascii="Times New Roman" w:hAnsi="Times New Roman" w:cs="Times New Roman"/>
          <w:sz w:val="24"/>
          <w:szCs w:val="24"/>
        </w:rPr>
        <w:t xml:space="preserve"> </w:t>
      </w:r>
      <w:del w:id="322" w:author="Mark Huff" w:date="2025-01-07T20:19:00Z" w16du:dateUtc="2025-01-08T02:19:00Z">
        <w:r w:rsidR="00AC4147" w:rsidDel="001044D5">
          <w:rPr>
            <w:rFonts w:ascii="Times New Roman" w:hAnsi="Times New Roman" w:cs="Times New Roman"/>
            <w:sz w:val="24"/>
            <w:szCs w:val="24"/>
          </w:rPr>
          <w:delText xml:space="preserve">were also </w:delText>
        </w:r>
      </w:del>
      <w:r w:rsidR="00AC4147">
        <w:rPr>
          <w:rFonts w:ascii="Times New Roman" w:hAnsi="Times New Roman" w:cs="Times New Roman"/>
          <w:sz w:val="24"/>
          <w:szCs w:val="24"/>
        </w:rPr>
        <w:t xml:space="preserve">notified of the upcoming memory test. After receiving </w:t>
      </w:r>
      <w:ins w:id="323" w:author="Nick Maxwell" w:date="2025-01-08T15:26:00Z" w16du:dateUtc="2025-01-08T21:26:00Z">
        <w:r w:rsidR="00BA1549">
          <w:rPr>
            <w:rFonts w:ascii="Times New Roman" w:hAnsi="Times New Roman" w:cs="Times New Roman"/>
            <w:sz w:val="24"/>
            <w:szCs w:val="24"/>
          </w:rPr>
          <w:t xml:space="preserve">the </w:t>
        </w:r>
      </w:ins>
      <w:del w:id="324" w:author="Mark Huff" w:date="2025-01-07T20:19:00Z" w16du:dateUtc="2025-01-08T02:19:00Z">
        <w:r w:rsidR="00AC4147" w:rsidDel="001044D5">
          <w:rPr>
            <w:rFonts w:ascii="Times New Roman" w:hAnsi="Times New Roman" w:cs="Times New Roman"/>
            <w:sz w:val="24"/>
            <w:szCs w:val="24"/>
          </w:rPr>
          <w:delText xml:space="preserve">their respective </w:delText>
        </w:r>
      </w:del>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2459AAA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w:t>
      </w:r>
      <w:del w:id="325" w:author="Nick Maxwell" w:date="2025-01-09T10:39:00Z" w16du:dateUtc="2025-01-09T16:39:00Z">
        <w:r w:rsidDel="00744B1E">
          <w:rPr>
            <w:rFonts w:ascii="Times New Roman" w:hAnsi="Times New Roman" w:cs="Times New Roman"/>
            <w:sz w:val="24"/>
            <w:szCs w:val="24"/>
          </w:rPr>
          <w:delText xml:space="preserve">the </w:delText>
        </w:r>
      </w:del>
      <w:r>
        <w:rPr>
          <w:rFonts w:ascii="Times New Roman" w:hAnsi="Times New Roman" w:cs="Times New Roman"/>
          <w:sz w:val="24"/>
          <w:szCs w:val="24"/>
        </w:rPr>
        <w:t xml:space="preserve">completion of the first list, participants immediately began a distractor task in which they alphabetized the 50 US states. This task was timed for </w:t>
      </w:r>
      <w:del w:id="326" w:author="Mark Huff" w:date="2025-01-07T20:21:00Z" w16du:dateUtc="2025-01-08T02:21:00Z">
        <w:r w:rsidDel="001044D5">
          <w:rPr>
            <w:rFonts w:ascii="Times New Roman" w:hAnsi="Times New Roman" w:cs="Times New Roman"/>
            <w:sz w:val="24"/>
            <w:szCs w:val="24"/>
          </w:rPr>
          <w:delText xml:space="preserve">two </w:delText>
        </w:r>
      </w:del>
      <w:ins w:id="327" w:author="Mark Huff" w:date="2025-01-07T20:21:00Z" w16du:dateUtc="2025-01-08T02:21:00Z">
        <w:r w:rsidR="001044D5">
          <w:rPr>
            <w:rFonts w:ascii="Times New Roman" w:hAnsi="Times New Roman" w:cs="Times New Roman"/>
            <w:sz w:val="24"/>
            <w:szCs w:val="24"/>
          </w:rPr>
          <w:t xml:space="preserve">2 </w:t>
        </w:r>
      </w:ins>
      <w:del w:id="328" w:author="Mark Huff" w:date="2025-01-07T20:21:00Z" w16du:dateUtc="2025-01-08T02:21:00Z">
        <w:r w:rsidDel="001044D5">
          <w:rPr>
            <w:rFonts w:ascii="Times New Roman" w:hAnsi="Times New Roman" w:cs="Times New Roman"/>
            <w:sz w:val="24"/>
            <w:szCs w:val="24"/>
          </w:rPr>
          <w:delText xml:space="preserve">minutes </w:delText>
        </w:r>
      </w:del>
      <w:ins w:id="329" w:author="Mark Huff" w:date="2025-01-07T20:21:00Z" w16du:dateUtc="2025-01-08T02:21:00Z">
        <w:r w:rsidR="001044D5">
          <w:rPr>
            <w:rFonts w:ascii="Times New Roman" w:hAnsi="Times New Roman" w:cs="Times New Roman"/>
            <w:sz w:val="24"/>
            <w:szCs w:val="24"/>
          </w:rPr>
          <w:t xml:space="preserve">min </w:t>
        </w:r>
      </w:ins>
      <w:ins w:id="330" w:author="Nick Maxwell" w:date="2025-01-08T15:26:00Z" w16du:dateUtc="2025-01-08T21:26:00Z">
        <w:r w:rsidR="00BA1549">
          <w:rPr>
            <w:rFonts w:ascii="Times New Roman" w:hAnsi="Times New Roman" w:cs="Times New Roman"/>
            <w:sz w:val="24"/>
            <w:szCs w:val="24"/>
          </w:rPr>
          <w:t>and</w:t>
        </w:r>
      </w:ins>
      <w:ins w:id="331" w:author="Mark Huff" w:date="2025-01-07T20:21:00Z" w16du:dateUtc="2025-01-08T02:21:00Z">
        <w:del w:id="332" w:author="Nick Maxwell" w:date="2025-01-08T15:26:00Z" w16du:dateUtc="2025-01-08T21:26:00Z">
          <w:r w:rsidR="001044D5" w:rsidDel="00BA1549">
            <w:rPr>
              <w:rFonts w:ascii="Times New Roman" w:hAnsi="Times New Roman" w:cs="Times New Roman"/>
              <w:sz w:val="24"/>
              <w:szCs w:val="24"/>
            </w:rPr>
            <w:delText>which</w:delText>
          </w:r>
        </w:del>
        <w:r w:rsidR="001044D5">
          <w:rPr>
            <w:rFonts w:ascii="Times New Roman" w:hAnsi="Times New Roman" w:cs="Times New Roman"/>
            <w:sz w:val="24"/>
            <w:szCs w:val="24"/>
          </w:rPr>
          <w:t xml:space="preserve"> was immediately followed by</w:t>
        </w:r>
      </w:ins>
      <w:del w:id="333" w:author="Mark Huff" w:date="2025-01-07T20:21:00Z" w16du:dateUtc="2025-01-08T02:21:00Z">
        <w:r w:rsidDel="001044D5">
          <w:rPr>
            <w:rFonts w:ascii="Times New Roman" w:hAnsi="Times New Roman" w:cs="Times New Roman"/>
            <w:sz w:val="24"/>
            <w:szCs w:val="24"/>
          </w:rPr>
          <w:delText>and, once t</w:delText>
        </w:r>
        <w:r w:rsidR="00572C68" w:rsidDel="001044D5">
          <w:rPr>
            <w:rFonts w:ascii="Times New Roman" w:hAnsi="Times New Roman" w:cs="Times New Roman"/>
            <w:sz w:val="24"/>
            <w:szCs w:val="24"/>
          </w:rPr>
          <w:delText>he</w:delText>
        </w:r>
        <w:r w:rsidDel="001044D5">
          <w:rPr>
            <w:rFonts w:ascii="Times New Roman" w:hAnsi="Times New Roman" w:cs="Times New Roman"/>
            <w:sz w:val="24"/>
            <w:szCs w:val="24"/>
          </w:rPr>
          <w:delText xml:space="preserve"> limit was reached, participants immediately began</w:delText>
        </w:r>
      </w:del>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w:t>
      </w:r>
      <w:del w:id="334" w:author="Mark Huff" w:date="2025-01-07T20:20:00Z" w16du:dateUtc="2025-01-08T02:20:00Z">
        <w:r w:rsidDel="001044D5">
          <w:rPr>
            <w:rFonts w:ascii="Times New Roman" w:hAnsi="Times New Roman" w:cs="Times New Roman"/>
            <w:sz w:val="24"/>
            <w:szCs w:val="24"/>
          </w:rPr>
          <w:delText xml:space="preserve">encoding </w:delText>
        </w:r>
      </w:del>
      <w:r>
        <w:rPr>
          <w:rFonts w:ascii="Times New Roman" w:hAnsi="Times New Roman" w:cs="Times New Roman"/>
          <w:sz w:val="24"/>
          <w:szCs w:val="24"/>
        </w:rPr>
        <w:t>groups took approximately 30 minutes to complete the experiment.</w:t>
      </w:r>
    </w:p>
    <w:p w14:paraId="4A9D4261" w14:textId="7B47E5A4"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del w:id="335" w:author="Mark Huff" w:date="2025-01-07T20:58:00Z" w16du:dateUtc="2025-01-08T02:58:00Z">
        <w:r w:rsidR="009D4918" w:rsidDel="00EE5630">
          <w:rPr>
            <w:rFonts w:ascii="Times New Roman" w:hAnsi="Times New Roman" w:cs="Times New Roman"/>
            <w:b/>
            <w:bCs/>
            <w:sz w:val="24"/>
            <w:szCs w:val="24"/>
          </w:rPr>
          <w:delText>Paired-Associates</w:delText>
        </w:r>
      </w:del>
      <w:ins w:id="336" w:author="Mark Huff" w:date="2025-01-07T20:58:00Z" w16du:dateUtc="2025-01-08T02:58:00Z">
        <w:r w:rsidR="00EE5630">
          <w:rPr>
            <w:rFonts w:ascii="Times New Roman" w:hAnsi="Times New Roman" w:cs="Times New Roman"/>
            <w:b/>
            <w:bCs/>
            <w:sz w:val="24"/>
            <w:szCs w:val="24"/>
          </w:rPr>
          <w:t>Pairs</w:t>
        </w:r>
      </w:ins>
    </w:p>
    <w:p w14:paraId="08AAB6C1" w14:textId="2040FBC3"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del w:id="337" w:author="Mark Huff" w:date="2025-01-07T20:58:00Z" w16du:dateUtc="2025-01-08T02:58:00Z">
        <w:r w:rsidDel="00EE5630">
          <w:rPr>
            <w:rFonts w:ascii="Times New Roman" w:hAnsi="Times New Roman" w:cs="Times New Roman"/>
            <w:sz w:val="24"/>
            <w:szCs w:val="24"/>
          </w:rPr>
          <w:delText>paired-associates</w:delText>
        </w:r>
      </w:del>
      <w:ins w:id="338" w:author="Mark Huff" w:date="2025-01-07T20:58:00Z" w16du:dateUtc="2025-01-08T02:58:00Z">
        <w:r w:rsidR="00EE5630">
          <w:rPr>
            <w:rFonts w:ascii="Times New Roman" w:hAnsi="Times New Roman" w:cs="Times New Roman"/>
            <w:sz w:val="24"/>
            <w:szCs w:val="24"/>
          </w:rPr>
          <w:t>pairs</w:t>
        </w:r>
      </w:ins>
      <w:r>
        <w:rPr>
          <w:rFonts w:ascii="Times New Roman" w:hAnsi="Times New Roman" w:cs="Times New Roman"/>
          <w:sz w:val="24"/>
          <w:szCs w:val="24"/>
        </w:rPr>
        <w:t xml:space="preserve"> in Experiment 1A would extend to mediated </w:t>
      </w:r>
      <w:del w:id="339" w:author="Mark Huff" w:date="2025-01-07T20:58:00Z" w16du:dateUtc="2025-01-08T02:58:00Z">
        <w:r w:rsidDel="00EE5630">
          <w:rPr>
            <w:rFonts w:ascii="Times New Roman" w:hAnsi="Times New Roman" w:cs="Times New Roman"/>
            <w:sz w:val="24"/>
            <w:szCs w:val="24"/>
          </w:rPr>
          <w:delText>paired-associates</w:delText>
        </w:r>
      </w:del>
      <w:ins w:id="340" w:author="Mark Huff" w:date="2025-01-07T20:58:00Z" w16du:dateUtc="2025-01-08T02:58:00Z">
        <w:r w:rsidR="00EE5630">
          <w:rPr>
            <w:rFonts w:ascii="Times New Roman" w:hAnsi="Times New Roman" w:cs="Times New Roman"/>
            <w:sz w:val="24"/>
            <w:szCs w:val="24"/>
          </w:rPr>
          <w:t>pairs</w:t>
        </w:r>
      </w:ins>
      <w:r>
        <w:rPr>
          <w:rFonts w:ascii="Times New Roman" w:hAnsi="Times New Roman" w:cs="Times New Roman"/>
          <w:sz w:val="24"/>
          <w:szCs w:val="24"/>
        </w:rPr>
        <w:t xml:space="preserve"> presented in the backward direction. Like mediated </w:t>
      </w:r>
      <w:del w:id="341" w:author="Mark Huff" w:date="2025-01-07T20:58:00Z" w16du:dateUtc="2025-01-08T02:58:00Z">
        <w:r w:rsidR="009B02DF" w:rsidDel="00EE5630">
          <w:rPr>
            <w:rFonts w:ascii="Times New Roman" w:hAnsi="Times New Roman" w:cs="Times New Roman"/>
            <w:sz w:val="24"/>
            <w:szCs w:val="24"/>
          </w:rPr>
          <w:delText>paired-</w:delText>
        </w:r>
        <w:r w:rsidDel="00EE5630">
          <w:rPr>
            <w:rFonts w:ascii="Times New Roman" w:hAnsi="Times New Roman" w:cs="Times New Roman"/>
            <w:sz w:val="24"/>
            <w:szCs w:val="24"/>
          </w:rPr>
          <w:delText>associates</w:delText>
        </w:r>
      </w:del>
      <w:ins w:id="342" w:author="Mark Huff" w:date="2025-01-07T20:58:00Z" w16du:dateUtc="2025-01-08T02:58:00Z">
        <w:r w:rsidR="00EE5630">
          <w:rPr>
            <w:rFonts w:ascii="Times New Roman" w:hAnsi="Times New Roman" w:cs="Times New Roman"/>
            <w:sz w:val="24"/>
            <w:szCs w:val="24"/>
          </w:rPr>
          <w:t>pairs</w:t>
        </w:r>
      </w:ins>
      <w:r w:rsidR="009B02DF">
        <w:rPr>
          <w:rFonts w:ascii="Times New Roman" w:hAnsi="Times New Roman" w:cs="Times New Roman"/>
          <w:sz w:val="24"/>
          <w:szCs w:val="24"/>
        </w:rPr>
        <w:t xml:space="preserve"> presented in the forward direction</w:t>
      </w:r>
      <w:r>
        <w:rPr>
          <w:rFonts w:ascii="Times New Roman" w:hAnsi="Times New Roman" w:cs="Times New Roman"/>
          <w:sz w:val="24"/>
          <w:szCs w:val="24"/>
        </w:rPr>
        <w:t xml:space="preserve">, backward mediated </w:t>
      </w:r>
      <w:del w:id="343" w:author="Mark Huff" w:date="2025-01-07T20:58:00Z" w16du:dateUtc="2025-01-08T02:58:00Z">
        <w:r w:rsidR="009B02DF" w:rsidDel="00EE5630">
          <w:rPr>
            <w:rFonts w:ascii="Times New Roman" w:hAnsi="Times New Roman" w:cs="Times New Roman"/>
            <w:sz w:val="24"/>
            <w:szCs w:val="24"/>
          </w:rPr>
          <w:delText>paired-</w:delText>
        </w:r>
        <w:r w:rsidDel="00EE5630">
          <w:rPr>
            <w:rFonts w:ascii="Times New Roman" w:hAnsi="Times New Roman" w:cs="Times New Roman"/>
            <w:sz w:val="24"/>
            <w:szCs w:val="24"/>
          </w:rPr>
          <w:delText>associates</w:delText>
        </w:r>
      </w:del>
      <w:ins w:id="344" w:author="Mark Huff" w:date="2025-01-07T20:58:00Z" w16du:dateUtc="2025-01-08T02:58:00Z">
        <w:r w:rsidR="00EE5630">
          <w:rPr>
            <w:rFonts w:ascii="Times New Roman" w:hAnsi="Times New Roman" w:cs="Times New Roman"/>
            <w:sz w:val="24"/>
            <w:szCs w:val="24"/>
          </w:rPr>
          <w:t>pairs</w:t>
        </w:r>
      </w:ins>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xml:space="preserve">, </w:t>
      </w:r>
      <w:r>
        <w:rPr>
          <w:rFonts w:ascii="Times New Roman" w:hAnsi="Times New Roman" w:cs="Times New Roman"/>
          <w:sz w:val="24"/>
          <w:szCs w:val="24"/>
        </w:rPr>
        <w:lastRenderedPageBreak/>
        <w:t>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del w:id="345" w:author="Nick Maxwell" w:date="2025-01-09T10:40:00Z" w16du:dateUtc="2025-01-09T16:40:00Z">
        <w:r w:rsidR="003D2434" w:rsidDel="00AD3C25">
          <w:rPr>
            <w:rFonts w:ascii="Times New Roman" w:hAnsi="Times New Roman" w:cs="Times New Roman"/>
            <w:sz w:val="24"/>
            <w:szCs w:val="24"/>
          </w:rPr>
          <w:delText>given that</w:delText>
        </w:r>
      </w:del>
      <w:ins w:id="346" w:author="Nick Maxwell" w:date="2025-01-09T10:40:00Z" w16du:dateUtc="2025-01-09T16:40:00Z">
        <w:r w:rsidR="00AD3C25">
          <w:rPr>
            <w:rFonts w:ascii="Times New Roman" w:hAnsi="Times New Roman" w:cs="Times New Roman"/>
            <w:sz w:val="24"/>
            <w:szCs w:val="24"/>
          </w:rPr>
          <w:t>as</w:t>
        </w:r>
      </w:ins>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ins w:id="347" w:author="Nick Maxwell" w:date="2025-01-09T10:41:00Z" w16du:dateUtc="2025-01-09T16:41:00Z">
        <w:r w:rsidR="00FB2B1C">
          <w:rPr>
            <w:rFonts w:ascii="Times New Roman" w:hAnsi="Times New Roman" w:cs="Times New Roman"/>
            <w:sz w:val="24"/>
            <w:szCs w:val="24"/>
          </w:rPr>
          <w:t>mediated</w:t>
        </w:r>
      </w:ins>
      <w:del w:id="348" w:author="Nick Maxwell" w:date="2025-01-09T10:41:00Z" w16du:dateUtc="2025-01-09T16:41:00Z">
        <w:r w:rsidR="003D2434" w:rsidDel="00FB2B1C">
          <w:rPr>
            <w:rFonts w:ascii="Times New Roman" w:hAnsi="Times New Roman" w:cs="Times New Roman"/>
            <w:sz w:val="24"/>
            <w:szCs w:val="24"/>
          </w:rPr>
          <w:delText>linked</w:delText>
        </w:r>
      </w:del>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del w:id="349" w:author="Mark Huff" w:date="2025-01-07T20:21:00Z" w16du:dateUtc="2025-01-08T02:21:00Z">
        <w:r w:rsidDel="001044D5">
          <w:rPr>
            <w:rFonts w:ascii="Times New Roman" w:hAnsi="Times New Roman" w:cs="Times New Roman"/>
            <w:sz w:val="24"/>
            <w:szCs w:val="24"/>
          </w:rPr>
          <w:delText>pair</w:delText>
        </w:r>
        <w:r w:rsidR="003D2434" w:rsidDel="001044D5">
          <w:rPr>
            <w:rFonts w:ascii="Times New Roman" w:hAnsi="Times New Roman" w:cs="Times New Roman"/>
            <w:sz w:val="24"/>
            <w:szCs w:val="24"/>
          </w:rPr>
          <w:delText>ed-associates</w:delText>
        </w:r>
      </w:del>
      <w:ins w:id="350" w:author="Mark Huff" w:date="2025-01-07T20:21:00Z" w16du:dateUtc="2025-01-08T02:21:00Z">
        <w:r w:rsidR="001044D5">
          <w:rPr>
            <w:rFonts w:ascii="Times New Roman" w:hAnsi="Times New Roman" w:cs="Times New Roman"/>
            <w:sz w:val="24"/>
            <w:szCs w:val="24"/>
          </w:rPr>
          <w:t>pairs</w:t>
        </w:r>
      </w:ins>
      <w:r>
        <w:rPr>
          <w:rFonts w:ascii="Times New Roman" w:hAnsi="Times New Roman" w:cs="Times New Roman"/>
          <w:sz w:val="24"/>
          <w:szCs w:val="24"/>
        </w:rPr>
        <w:t xml:space="preserve"> provide a stronger test of the relational encoding account</w:t>
      </w:r>
      <w:r w:rsidR="003D2434">
        <w:rPr>
          <w:rFonts w:ascii="Times New Roman" w:hAnsi="Times New Roman" w:cs="Times New Roman"/>
          <w:sz w:val="24"/>
          <w:szCs w:val="24"/>
        </w:rPr>
        <w:t>, as per this account, reactivity would be expected to occur anytime items within cue-target pairs share a relation, regardless of the direction of the association.</w:t>
      </w:r>
      <w:r>
        <w:rPr>
          <w:rFonts w:ascii="Times New Roman" w:hAnsi="Times New Roman" w:cs="Times New Roman"/>
          <w:sz w:val="24"/>
          <w:szCs w:val="24"/>
        </w:rPr>
        <w:t xml:space="preserve"> </w:t>
      </w:r>
    </w:p>
    <w:p w14:paraId="045C0FB6" w14:textId="5C02A2E8"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del w:id="351" w:author="Mark Huff" w:date="2025-01-07T20:21:00Z" w16du:dateUtc="2025-01-08T02:21:00Z">
        <w:r w:rsidDel="001044D5">
          <w:rPr>
            <w:rFonts w:ascii="Times New Roman" w:hAnsi="Times New Roman" w:cs="Times New Roman"/>
            <w:sz w:val="24"/>
            <w:szCs w:val="24"/>
          </w:rPr>
          <w:delText xml:space="preserve">anticipated </w:delText>
        </w:r>
      </w:del>
      <w:ins w:id="352" w:author="Mark Huff" w:date="2025-01-07T20:21:00Z" w16du:dateUtc="2025-01-08T02:21:00Z">
        <w:r w:rsidR="001044D5">
          <w:rPr>
            <w:rFonts w:ascii="Times New Roman" w:hAnsi="Times New Roman" w:cs="Times New Roman"/>
            <w:sz w:val="24"/>
            <w:szCs w:val="24"/>
          </w:rPr>
          <w:t xml:space="preserve">similarly </w:t>
        </w:r>
      </w:ins>
      <w:ins w:id="353" w:author="Nick Maxwell" w:date="2025-01-08T15:29:00Z" w16du:dateUtc="2025-01-08T21:29:00Z">
        <w:r w:rsidR="00BA1549">
          <w:rPr>
            <w:rFonts w:ascii="Times New Roman" w:hAnsi="Times New Roman" w:cs="Times New Roman"/>
            <w:sz w:val="24"/>
            <w:szCs w:val="24"/>
          </w:rPr>
          <w:t xml:space="preserve">anticipated </w:t>
        </w:r>
      </w:ins>
      <w:r>
        <w:rPr>
          <w:rFonts w:ascii="Times New Roman" w:hAnsi="Times New Roman" w:cs="Times New Roman"/>
          <w:sz w:val="24"/>
          <w:szCs w:val="24"/>
        </w:rPr>
        <w:t xml:space="preserve">that positive reactivity would extend to forward </w:t>
      </w:r>
      <w:del w:id="354" w:author="Mark Huff" w:date="2025-01-07T20:22:00Z" w16du:dateUtc="2025-01-08T02:22:00Z">
        <w:r w:rsidR="00D37DC7" w:rsidDel="001044D5">
          <w:rPr>
            <w:rFonts w:ascii="Times New Roman" w:hAnsi="Times New Roman" w:cs="Times New Roman"/>
            <w:sz w:val="24"/>
            <w:szCs w:val="24"/>
          </w:rPr>
          <w:delText>paired-</w:delText>
        </w:r>
        <w:r w:rsidDel="001044D5">
          <w:rPr>
            <w:rFonts w:ascii="Times New Roman" w:hAnsi="Times New Roman" w:cs="Times New Roman"/>
            <w:sz w:val="24"/>
            <w:szCs w:val="24"/>
          </w:rPr>
          <w:delText>associates</w:delText>
        </w:r>
      </w:del>
      <w:ins w:id="355" w:author="Mark Huff" w:date="2025-01-07T20:22:00Z" w16du:dateUtc="2025-01-08T02:22:00Z">
        <w:r w:rsidR="001044D5">
          <w:rPr>
            <w:rFonts w:ascii="Times New Roman" w:hAnsi="Times New Roman" w:cs="Times New Roman"/>
            <w:sz w:val="24"/>
            <w:szCs w:val="24"/>
          </w:rPr>
          <w:t>pairs</w:t>
        </w:r>
      </w:ins>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del w:id="356" w:author="Mark Huff" w:date="2025-01-07T20:22:00Z" w16du:dateUtc="2025-01-08T02:22:00Z">
        <w:r w:rsidR="00CF47ED" w:rsidDel="001044D5">
          <w:rPr>
            <w:rFonts w:ascii="Times New Roman" w:hAnsi="Times New Roman" w:cs="Times New Roman"/>
            <w:sz w:val="24"/>
            <w:szCs w:val="24"/>
          </w:rPr>
          <w:delText>paired-associates</w:delText>
        </w:r>
      </w:del>
      <w:ins w:id="357" w:author="Mark Huff" w:date="2025-01-07T20:22:00Z" w16du:dateUtc="2025-01-08T02:22:00Z">
        <w:r w:rsidR="001044D5">
          <w:rPr>
            <w:rFonts w:ascii="Times New Roman" w:hAnsi="Times New Roman" w:cs="Times New Roman"/>
            <w:sz w:val="24"/>
            <w:szCs w:val="24"/>
          </w:rPr>
          <w:t>pairs</w:t>
        </w:r>
      </w:ins>
      <w:r w:rsidR="00CF47ED">
        <w:rPr>
          <w:rFonts w:ascii="Times New Roman" w:hAnsi="Times New Roman" w:cs="Times New Roman"/>
          <w:sz w:val="24"/>
          <w:szCs w:val="24"/>
        </w:rPr>
        <w:t xml:space="preserve"> were the same as our predictions for mediated </w:t>
      </w:r>
      <w:del w:id="358" w:author="Mark Huff" w:date="2025-01-07T20:21:00Z" w16du:dateUtc="2025-01-08T02:21:00Z">
        <w:r w:rsidR="00CF47ED" w:rsidDel="001044D5">
          <w:rPr>
            <w:rFonts w:ascii="Times New Roman" w:hAnsi="Times New Roman" w:cs="Times New Roman"/>
            <w:sz w:val="24"/>
            <w:szCs w:val="24"/>
          </w:rPr>
          <w:delText>paired-associates</w:delText>
        </w:r>
      </w:del>
      <w:ins w:id="359" w:author="Mark Huff" w:date="2025-01-07T20:21:00Z" w16du:dateUtc="2025-01-08T02:21:00Z">
        <w:r w:rsidR="001044D5">
          <w:rPr>
            <w:rFonts w:ascii="Times New Roman" w:hAnsi="Times New Roman" w:cs="Times New Roman"/>
            <w:sz w:val="24"/>
            <w:szCs w:val="24"/>
          </w:rPr>
          <w:t>pairs</w:t>
        </w:r>
      </w:ins>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720852">
        <w:rPr>
          <w:rFonts w:ascii="Times New Roman" w:hAnsi="Times New Roman" w:cs="Times New Roman"/>
          <w:sz w:val="24"/>
          <w:szCs w:val="24"/>
        </w:rPr>
        <w:t>anticipated</w:t>
      </w:r>
      <w:r>
        <w:rPr>
          <w:rFonts w:ascii="Times New Roman" w:hAnsi="Times New Roman" w:cs="Times New Roman"/>
          <w:sz w:val="24"/>
          <w:szCs w:val="24"/>
        </w:rPr>
        <w:t xml:space="preserve"> 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0293FDB"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360"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del w:id="361" w:author="Mark Huff" w:date="2025-01-07T20:37:00Z" w16du:dateUtc="2025-01-08T02:37:00Z">
        <w:r w:rsidR="00FD7012" w:rsidDel="006A659B">
          <w:rPr>
            <w:rFonts w:ascii="Times New Roman" w:hAnsi="Times New Roman" w:cs="Times New Roman"/>
            <w:sz w:val="24"/>
            <w:szCs w:val="24"/>
          </w:rPr>
          <w:delText>informed by</w:delText>
        </w:r>
      </w:del>
      <w:ins w:id="362" w:author="Mark Huff" w:date="2025-01-07T20:37:00Z" w16du:dateUtc="2025-01-08T02:37:00Z">
        <w:r w:rsidR="006A659B">
          <w:rPr>
            <w:rFonts w:ascii="Times New Roman" w:hAnsi="Times New Roman" w:cs="Times New Roman"/>
            <w:sz w:val="24"/>
            <w:szCs w:val="24"/>
          </w:rPr>
          <w:t>based on</w:t>
        </w:r>
      </w:ins>
      <w:r w:rsidR="00FD7012">
        <w:rPr>
          <w:rFonts w:ascii="Times New Roman" w:hAnsi="Times New Roman" w:cs="Times New Roman"/>
          <w:sz w:val="24"/>
          <w:szCs w:val="24"/>
        </w:rPr>
        <w:t xml:space="preserve"> Experiment </w:t>
      </w:r>
      <w:r w:rsidR="00FD7012">
        <w:rPr>
          <w:rFonts w:ascii="Times New Roman" w:hAnsi="Times New Roman" w:cs="Times New Roman"/>
          <w:sz w:val="24"/>
          <w:szCs w:val="24"/>
        </w:rPr>
        <w:lastRenderedPageBreak/>
        <w:t xml:space="preserve">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ins w:id="363" w:author="Mark Huff" w:date="2025-01-07T20:37:00Z" w16du:dateUtc="2025-01-08T02:37:00Z">
        <w:r w:rsidR="006A659B">
          <w:rPr>
            <w:rFonts w:ascii="Times New Roman" w:hAnsi="Times New Roman" w:cs="Times New Roman"/>
            <w:sz w:val="24"/>
            <w:szCs w:val="24"/>
          </w:rPr>
          <w:t xml:space="preserve"> or larger</w:t>
        </w:r>
      </w:ins>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360"/>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1EAF3BD5"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del w:id="364" w:author="Mark Huff" w:date="2025-01-07T20:58:00Z" w16du:dateUtc="2025-01-08T02:58:00Z">
        <w:r w:rsidR="00401B13" w:rsidDel="00EE5630">
          <w:rPr>
            <w:rFonts w:ascii="Times New Roman" w:hAnsi="Times New Roman" w:cs="Times New Roman"/>
            <w:sz w:val="24"/>
            <w:szCs w:val="24"/>
          </w:rPr>
          <w:delText>paired</w:delText>
        </w:r>
        <w:r w:rsidR="0084553E" w:rsidDel="00EE5630">
          <w:rPr>
            <w:rFonts w:ascii="Times New Roman" w:hAnsi="Times New Roman" w:cs="Times New Roman"/>
            <w:sz w:val="24"/>
            <w:szCs w:val="24"/>
          </w:rPr>
          <w:delText>-</w:delText>
        </w:r>
        <w:r w:rsidR="00401B13" w:rsidDel="00EE5630">
          <w:rPr>
            <w:rFonts w:ascii="Times New Roman" w:hAnsi="Times New Roman" w:cs="Times New Roman"/>
            <w:sz w:val="24"/>
            <w:szCs w:val="24"/>
          </w:rPr>
          <w:delText>associates</w:delText>
        </w:r>
      </w:del>
      <w:ins w:id="365" w:author="Mark Huff" w:date="2025-01-07T20:58:00Z" w16du:dateUtc="2025-01-08T02:58:00Z">
        <w:r w:rsidR="00EE5630">
          <w:rPr>
            <w:rFonts w:ascii="Times New Roman" w:hAnsi="Times New Roman" w:cs="Times New Roman"/>
            <w:sz w:val="24"/>
            <w:szCs w:val="24"/>
          </w:rPr>
          <w:t>pairs</w:t>
        </w:r>
      </w:ins>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ins w:id="366" w:author="Nick Maxwell" w:date="2025-01-08T15:42:00Z" w16du:dateUtc="2025-01-08T21:42:00Z">
        <w:r w:rsidR="00CE4F02">
          <w:rPr>
            <w:rFonts w:ascii="Times New Roman" w:hAnsi="Times New Roman" w:cs="Times New Roman"/>
            <w:i/>
            <w:iCs/>
            <w:sz w:val="24"/>
            <w:szCs w:val="24"/>
          </w:rPr>
          <w:t>s</w:t>
        </w:r>
      </w:ins>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del w:id="367" w:author="Mark Huff" w:date="2025-01-07T20:22:00Z" w16du:dateUtc="2025-01-08T02:22:00Z">
        <w:r w:rsidR="0029403D" w:rsidDel="001044D5">
          <w:rPr>
            <w:rFonts w:ascii="Times New Roman" w:hAnsi="Times New Roman" w:cs="Times New Roman"/>
            <w:sz w:val="24"/>
            <w:szCs w:val="24"/>
          </w:rPr>
          <w:delText>paired-</w:delText>
        </w:r>
        <w:r w:rsidR="000F5740" w:rsidDel="001044D5">
          <w:rPr>
            <w:rFonts w:ascii="Times New Roman" w:hAnsi="Times New Roman" w:cs="Times New Roman"/>
            <w:sz w:val="24"/>
            <w:szCs w:val="24"/>
          </w:rPr>
          <w:delText>associates</w:delText>
        </w:r>
      </w:del>
      <w:ins w:id="368" w:author="Mark Huff" w:date="2025-01-07T20:22:00Z" w16du:dateUtc="2025-01-08T02:22:00Z">
        <w:r w:rsidR="001044D5">
          <w:rPr>
            <w:rFonts w:ascii="Times New Roman" w:hAnsi="Times New Roman" w:cs="Times New Roman"/>
            <w:sz w:val="24"/>
            <w:szCs w:val="24"/>
          </w:rPr>
          <w:t>word pairs</w:t>
        </w:r>
      </w:ins>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ins w:id="369" w:author="Nick Maxwell" w:date="2025-01-08T15:42:00Z" w16du:dateUtc="2025-01-08T21:42:00Z">
        <w:r w:rsidR="00CE4F02">
          <w:rPr>
            <w:rFonts w:ascii="Times New Roman" w:hAnsi="Times New Roman" w:cs="Times New Roman"/>
            <w:i/>
            <w:iCs/>
            <w:sz w:val="24"/>
            <w:szCs w:val="24"/>
          </w:rPr>
          <w:t>s</w:t>
        </w:r>
      </w:ins>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del w:id="370" w:author="Mark Huff" w:date="2025-01-07T20:58:00Z" w16du:dateUtc="2025-01-08T02:58:00Z">
        <w:r w:rsidR="0029403D" w:rsidDel="00EE5630">
          <w:rPr>
            <w:rFonts w:ascii="Times New Roman" w:hAnsi="Times New Roman" w:cs="Times New Roman"/>
            <w:sz w:val="24"/>
            <w:szCs w:val="24"/>
          </w:rPr>
          <w:delText>paired-</w:delText>
        </w:r>
        <w:r w:rsidR="00401B13" w:rsidDel="00EE5630">
          <w:rPr>
            <w:rFonts w:ascii="Times New Roman" w:hAnsi="Times New Roman" w:cs="Times New Roman"/>
            <w:sz w:val="24"/>
            <w:szCs w:val="24"/>
          </w:rPr>
          <w:delText>associates</w:delText>
        </w:r>
      </w:del>
      <w:ins w:id="371" w:author="Mark Huff" w:date="2025-01-07T20:58:00Z" w16du:dateUtc="2025-01-08T02:58:00Z">
        <w:r w:rsidR="00EE5630">
          <w:rPr>
            <w:rFonts w:ascii="Times New Roman" w:hAnsi="Times New Roman" w:cs="Times New Roman"/>
            <w:sz w:val="24"/>
            <w:szCs w:val="24"/>
          </w:rPr>
          <w:t>pairs</w:t>
        </w:r>
      </w:ins>
      <w:r w:rsidR="00401B13">
        <w:rPr>
          <w:rFonts w:ascii="Times New Roman" w:hAnsi="Times New Roman" w:cs="Times New Roman"/>
          <w:sz w:val="24"/>
          <w:szCs w:val="24"/>
        </w:rPr>
        <w:t xml:space="preserve">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40DFF619"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0199396C"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del w:id="372" w:author="Mark Huff" w:date="2025-01-07T20:22:00Z" w16du:dateUtc="2025-01-08T02:22:00Z">
        <w:r w:rsidR="001F7C4E" w:rsidDel="001044D5">
          <w:rPr>
            <w:rFonts w:ascii="Times New Roman" w:hAnsi="Times New Roman" w:cs="Times New Roman"/>
            <w:sz w:val="24"/>
            <w:szCs w:val="24"/>
          </w:rPr>
          <w:delText xml:space="preserve">was </w:delText>
        </w:r>
      </w:del>
      <w:ins w:id="373" w:author="Mark Huff" w:date="2025-01-07T20:22:00Z" w16du:dateUtc="2025-01-08T02:22:00Z">
        <w:r w:rsidR="001044D5">
          <w:rPr>
            <w:rFonts w:ascii="Times New Roman" w:hAnsi="Times New Roman" w:cs="Times New Roman"/>
            <w:sz w:val="24"/>
            <w:szCs w:val="24"/>
          </w:rPr>
          <w:t xml:space="preserve">were </w:t>
        </w:r>
      </w:ins>
      <w:r w:rsidR="001F7C4E">
        <w:rPr>
          <w:rFonts w:ascii="Times New Roman" w:hAnsi="Times New Roman" w:cs="Times New Roman"/>
          <w:sz w:val="24"/>
          <w:szCs w:val="24"/>
        </w:rPr>
        <w:t>analyzed via a 2 (Encoding Group: JOL vs. No-JOL)</w:t>
      </w:r>
      <w:ins w:id="374" w:author="Mark Huff" w:date="2025-01-07T20:22:00Z" w16du:dateUtc="2025-01-08T02:22:00Z">
        <w:r w:rsidR="001044D5">
          <w:rPr>
            <w:rFonts w:ascii="Times New Roman" w:hAnsi="Times New Roman" w:cs="Times New Roman"/>
            <w:sz w:val="24"/>
            <w:szCs w:val="24"/>
          </w:rPr>
          <w:t xml:space="preserve"> ×</w:t>
        </w:r>
      </w:ins>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 xml:space="preserve">Overall, a significant </w:t>
      </w:r>
      <w:del w:id="375" w:author="Mark Huff" w:date="2025-01-07T20:23:00Z" w16du:dateUtc="2025-01-08T02:23:00Z">
        <w:r w:rsidR="00632464" w:rsidDel="001044D5">
          <w:rPr>
            <w:rFonts w:ascii="Times New Roman" w:hAnsi="Times New Roman" w:cs="Times New Roman"/>
            <w:sz w:val="24"/>
            <w:szCs w:val="24"/>
          </w:rPr>
          <w:delText xml:space="preserve">main </w:delText>
        </w:r>
      </w:del>
      <w:r w:rsidR="00632464">
        <w:rPr>
          <w:rFonts w:ascii="Times New Roman" w:hAnsi="Times New Roman" w:cs="Times New Roman"/>
          <w:sz w:val="24"/>
          <w:szCs w:val="24"/>
        </w:rPr>
        <w:t>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76"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76"/>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w:t>
      </w:r>
      <w:del w:id="377" w:author="Mark Huff" w:date="2025-01-07T20:23:00Z" w16du:dateUtc="2025-01-08T02:23:00Z">
        <w:r w:rsidR="00632464" w:rsidDel="001044D5">
          <w:rPr>
            <w:rFonts w:ascii="Times New Roman" w:hAnsi="Times New Roman" w:cs="Times New Roman"/>
            <w:sz w:val="24"/>
            <w:szCs w:val="24"/>
          </w:rPr>
          <w:delText xml:space="preserve"> was detected</w:delText>
        </w:r>
      </w:del>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del w:id="378" w:author="Mark Huff" w:date="2025-01-07T20:23:00Z" w16du:dateUtc="2025-01-08T02:23:00Z">
        <w:r w:rsidR="00FA23DB" w:rsidDel="001044D5">
          <w:rPr>
            <w:rFonts w:ascii="Times New Roman" w:hAnsi="Times New Roman" w:cs="Times New Roman"/>
            <w:sz w:val="24"/>
            <w:szCs w:val="24"/>
          </w:rPr>
          <w:delText>.</w:delText>
        </w:r>
      </w:del>
      <w:ins w:id="379" w:author="Mark Huff" w:date="2025-01-07T20:23:00Z" w16du:dateUtc="2025-01-08T02:23:00Z">
        <w:r w:rsidR="001044D5">
          <w:rPr>
            <w:rFonts w:ascii="Times New Roman" w:hAnsi="Times New Roman" w:cs="Times New Roman"/>
            <w:sz w:val="24"/>
            <w:szCs w:val="24"/>
          </w:rPr>
          <w:t>, in which</w:t>
        </w:r>
      </w:ins>
      <w:del w:id="380" w:author="Mark Huff" w:date="2025-01-07T20:23:00Z" w16du:dateUtc="2025-01-08T02:23:00Z">
        <w:r w:rsidR="00FA23DB" w:rsidDel="001044D5">
          <w:rPr>
            <w:rFonts w:ascii="Times New Roman" w:hAnsi="Times New Roman" w:cs="Times New Roman"/>
            <w:sz w:val="24"/>
            <w:szCs w:val="24"/>
          </w:rPr>
          <w:delText xml:space="preserve"> Collapsed</w:delText>
        </w:r>
      </w:del>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del w:id="381" w:author="Mark Huff" w:date="2025-01-07T20:24:00Z" w16du:dateUtc="2025-01-08T02:24:00Z">
        <w:r w:rsidR="00632464" w:rsidDel="001044D5">
          <w:rPr>
            <w:rFonts w:ascii="Times New Roman" w:hAnsi="Times New Roman" w:cs="Times New Roman"/>
            <w:sz w:val="24"/>
            <w:szCs w:val="24"/>
          </w:rPr>
          <w:delText xml:space="preserve">associates </w:delText>
        </w:r>
      </w:del>
      <w:ins w:id="382" w:author="Mark Huff" w:date="2025-01-07T20:24:00Z" w16du:dateUtc="2025-01-08T02:24:00Z">
        <w:r w:rsidR="001044D5">
          <w:rPr>
            <w:rFonts w:ascii="Times New Roman" w:hAnsi="Times New Roman" w:cs="Times New Roman"/>
            <w:sz w:val="24"/>
            <w:szCs w:val="24"/>
          </w:rPr>
          <w:t xml:space="preserve">pairs </w:t>
        </w:r>
      </w:ins>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del w:id="383" w:author="Mark Huff" w:date="2025-01-07T20:24:00Z" w16du:dateUtc="2025-01-08T02:24:00Z">
        <w:r w:rsidR="00632464" w:rsidDel="001044D5">
          <w:rPr>
            <w:rFonts w:ascii="Times New Roman" w:hAnsi="Times New Roman" w:cs="Times New Roman"/>
            <w:sz w:val="24"/>
            <w:szCs w:val="24"/>
          </w:rPr>
          <w:delText xml:space="preserve">associates </w:delText>
        </w:r>
      </w:del>
      <w:ins w:id="384" w:author="Mark Huff" w:date="2025-01-07T20:24:00Z" w16du:dateUtc="2025-01-08T02:24:00Z">
        <w:r w:rsidR="001044D5">
          <w:rPr>
            <w:rFonts w:ascii="Times New Roman" w:hAnsi="Times New Roman" w:cs="Times New Roman"/>
            <w:sz w:val="24"/>
            <w:szCs w:val="24"/>
          </w:rPr>
          <w:t xml:space="preserve">pairs </w:t>
        </w:r>
      </w:ins>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2EA4D681"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w:t>
      </w:r>
      <w:del w:id="385" w:author="Mark Huff" w:date="2025-01-07T20:24:00Z" w16du:dateUtc="2025-01-08T02:24:00Z">
        <w:r w:rsidR="002813CD" w:rsidDel="001044D5">
          <w:rPr>
            <w:rFonts w:ascii="Times New Roman" w:hAnsi="Times New Roman" w:cs="Times New Roman"/>
            <w:sz w:val="24"/>
            <w:szCs w:val="24"/>
          </w:rPr>
          <w:delText>paired-associates</w:delText>
        </w:r>
      </w:del>
      <w:ins w:id="386" w:author="Mark Huff" w:date="2025-01-07T20:24:00Z" w16du:dateUtc="2025-01-08T02:24:00Z">
        <w:r w:rsidR="001044D5">
          <w:rPr>
            <w:rFonts w:ascii="Times New Roman" w:hAnsi="Times New Roman" w:cs="Times New Roman"/>
            <w:sz w:val="24"/>
            <w:szCs w:val="24"/>
          </w:rPr>
          <w:t>pairs</w:t>
        </w:r>
      </w:ins>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del w:id="387" w:author="Mark Huff" w:date="2025-01-07T20:24:00Z" w16du:dateUtc="2025-01-08T02:24:00Z">
        <w:r w:rsidR="00FA39A5" w:rsidDel="001044D5">
          <w:rPr>
            <w:rFonts w:ascii="Times New Roman" w:hAnsi="Times New Roman" w:cs="Times New Roman"/>
            <w:sz w:val="24"/>
            <w:szCs w:val="24"/>
          </w:rPr>
          <w:delText>paired</w:delText>
        </w:r>
        <w:r w:rsidR="00BA4423" w:rsidDel="001044D5">
          <w:rPr>
            <w:rFonts w:ascii="Times New Roman" w:hAnsi="Times New Roman" w:cs="Times New Roman"/>
            <w:sz w:val="24"/>
            <w:szCs w:val="24"/>
          </w:rPr>
          <w:delText>-</w:delText>
        </w:r>
        <w:r w:rsidR="00FA39A5" w:rsidDel="001044D5">
          <w:rPr>
            <w:rFonts w:ascii="Times New Roman" w:hAnsi="Times New Roman" w:cs="Times New Roman"/>
            <w:sz w:val="24"/>
            <w:szCs w:val="24"/>
          </w:rPr>
          <w:delText>associates</w:delText>
        </w:r>
      </w:del>
      <w:ins w:id="388" w:author="Mark Huff" w:date="2025-01-07T20:24:00Z" w16du:dateUtc="2025-01-08T02:24:00Z">
        <w:r w:rsidR="001044D5">
          <w:rPr>
            <w:rFonts w:ascii="Times New Roman" w:hAnsi="Times New Roman" w:cs="Times New Roman"/>
            <w:sz w:val="24"/>
            <w:szCs w:val="24"/>
          </w:rPr>
          <w:t>pairs</w:t>
        </w:r>
      </w:ins>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del w:id="389" w:author="Mark Huff" w:date="2025-01-07T20:24:00Z" w16du:dateUtc="2025-01-08T02:24:00Z">
        <w:r w:rsidR="00FA39A5" w:rsidDel="001044D5">
          <w:rPr>
            <w:rFonts w:ascii="Times New Roman" w:hAnsi="Times New Roman" w:cs="Times New Roman"/>
            <w:sz w:val="24"/>
            <w:szCs w:val="24"/>
          </w:rPr>
          <w:delText>However, for unrelated pairs, c</w:delText>
        </w:r>
      </w:del>
      <w:ins w:id="390" w:author="Mark Huff" w:date="2025-01-07T20:24:00Z" w16du:dateUtc="2025-01-08T02:24:00Z">
        <w:r w:rsidR="001044D5">
          <w:rPr>
            <w:rFonts w:ascii="Times New Roman" w:hAnsi="Times New Roman" w:cs="Times New Roman"/>
            <w:sz w:val="24"/>
            <w:szCs w:val="24"/>
          </w:rPr>
          <w:t>C</w:t>
        </w:r>
      </w:ins>
      <w:r w:rsidR="00FA39A5">
        <w:rPr>
          <w:rFonts w:ascii="Times New Roman" w:hAnsi="Times New Roman" w:cs="Times New Roman"/>
          <w:sz w:val="24"/>
          <w:szCs w:val="24"/>
        </w:rPr>
        <w:t>ued-recall did not differ between the JOL and No-JOL groups</w:t>
      </w:r>
      <w:ins w:id="391" w:author="Mark Huff" w:date="2025-01-07T20:24:00Z" w16du:dateUtc="2025-01-08T02:24:00Z">
        <w:r w:rsidR="001044D5">
          <w:rPr>
            <w:rFonts w:ascii="Times New Roman" w:hAnsi="Times New Roman" w:cs="Times New Roman"/>
            <w:sz w:val="24"/>
            <w:szCs w:val="24"/>
          </w:rPr>
          <w:t xml:space="preserve"> for unrelated pairs</w:t>
        </w:r>
      </w:ins>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491B9455"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del w:id="392" w:author="Mark Huff" w:date="2025-01-07T20:25:00Z" w16du:dateUtc="2025-01-08T02:25:00Z">
        <w:r w:rsidDel="001044D5">
          <w:rPr>
            <w:rFonts w:ascii="Times New Roman" w:hAnsi="Times New Roman" w:cs="Times New Roman"/>
            <w:sz w:val="24"/>
            <w:szCs w:val="24"/>
          </w:rPr>
          <w:delText>paired-associates</w:delText>
        </w:r>
      </w:del>
      <w:ins w:id="393" w:author="Mark Huff" w:date="2025-01-07T20:25:00Z" w16du:dateUtc="2025-01-08T02:25:00Z">
        <w:r w:rsidR="001044D5">
          <w:rPr>
            <w:rFonts w:ascii="Times New Roman" w:hAnsi="Times New Roman" w:cs="Times New Roman"/>
            <w:sz w:val="24"/>
            <w:szCs w:val="24"/>
          </w:rPr>
          <w:t>pairs</w:t>
        </w:r>
      </w:ins>
      <w:r>
        <w:rPr>
          <w:rFonts w:ascii="Times New Roman" w:hAnsi="Times New Roman" w:cs="Times New Roman"/>
          <w:sz w:val="24"/>
          <w:szCs w:val="24"/>
        </w:rPr>
        <w:t xml:space="preserve"> would extend to backward mediated </w:t>
      </w:r>
      <w:del w:id="394" w:author="Mark Huff" w:date="2025-01-07T20:25:00Z" w16du:dateUtc="2025-01-08T02:25:00Z">
        <w:r w:rsidDel="001044D5">
          <w:rPr>
            <w:rFonts w:ascii="Times New Roman" w:hAnsi="Times New Roman" w:cs="Times New Roman"/>
            <w:sz w:val="24"/>
            <w:szCs w:val="24"/>
          </w:rPr>
          <w:delText>pair</w:delText>
        </w:r>
        <w:r w:rsidR="00924CDF" w:rsidDel="001044D5">
          <w:rPr>
            <w:rFonts w:ascii="Times New Roman" w:hAnsi="Times New Roman" w:cs="Times New Roman"/>
            <w:sz w:val="24"/>
            <w:szCs w:val="24"/>
          </w:rPr>
          <w:delText>ed-associates</w:delText>
        </w:r>
      </w:del>
      <w:ins w:id="395" w:author="Mark Huff" w:date="2025-01-07T20:25:00Z" w16du:dateUtc="2025-01-08T02:25:00Z">
        <w:r w:rsidR="001044D5">
          <w:rPr>
            <w:rFonts w:ascii="Times New Roman" w:hAnsi="Times New Roman" w:cs="Times New Roman"/>
            <w:sz w:val="24"/>
            <w:szCs w:val="24"/>
          </w:rPr>
          <w:t>pairs</w:t>
        </w:r>
      </w:ins>
      <w:r w:rsidR="00924CDF">
        <w:rPr>
          <w:rFonts w:ascii="Times New Roman" w:hAnsi="Times New Roman" w:cs="Times New Roman"/>
          <w:sz w:val="24"/>
          <w:szCs w:val="24"/>
        </w:rPr>
        <w:t>. Following the design of Experiment 1A</w:t>
      </w:r>
      <w:del w:id="396" w:author="Mark Huff" w:date="2025-01-07T20:25:00Z" w16du:dateUtc="2025-01-08T02:25:00Z">
        <w:r w:rsidR="00924CDF" w:rsidDel="001044D5">
          <w:rPr>
            <w:rFonts w:ascii="Times New Roman" w:hAnsi="Times New Roman" w:cs="Times New Roman"/>
            <w:sz w:val="24"/>
            <w:szCs w:val="24"/>
          </w:rPr>
          <w:delText xml:space="preserve">, cued-recall was analyzed using a </w:delText>
        </w:r>
        <w:r w:rsidR="00924CDF" w:rsidRPr="00924CDF" w:rsidDel="001044D5">
          <w:rPr>
            <w:rFonts w:ascii="Times New Roman" w:hAnsi="Times New Roman" w:cs="Times New Roman"/>
            <w:sz w:val="24"/>
            <w:szCs w:val="24"/>
          </w:rPr>
          <w:delText xml:space="preserve">2 (Encoding Group: JOL vs. No-JOL) </w:delText>
        </w:r>
        <w:r w:rsidR="00782FE9" w:rsidDel="001044D5">
          <w:rPr>
            <w:rFonts w:ascii="Times New Roman" w:hAnsi="Times New Roman" w:cs="Times New Roman"/>
            <w:sz w:val="24"/>
            <w:szCs w:val="24"/>
          </w:rPr>
          <w:delText xml:space="preserve">× </w:delText>
        </w:r>
        <w:r w:rsidR="00924CDF" w:rsidRPr="00924CDF" w:rsidDel="001044D5">
          <w:rPr>
            <w:rFonts w:ascii="Times New Roman" w:hAnsi="Times New Roman" w:cs="Times New Roman"/>
            <w:sz w:val="24"/>
            <w:szCs w:val="24"/>
          </w:rPr>
          <w:delText xml:space="preserve">3 (Pair Type: Forward vs. </w:delText>
        </w:r>
        <w:r w:rsidR="00924CDF" w:rsidDel="001044D5">
          <w:rPr>
            <w:rFonts w:ascii="Times New Roman" w:hAnsi="Times New Roman" w:cs="Times New Roman"/>
            <w:sz w:val="24"/>
            <w:szCs w:val="24"/>
          </w:rPr>
          <w:delText xml:space="preserve">Backward </w:delText>
        </w:r>
        <w:r w:rsidR="00924CDF" w:rsidRPr="00924CDF" w:rsidDel="001044D5">
          <w:rPr>
            <w:rFonts w:ascii="Times New Roman" w:hAnsi="Times New Roman" w:cs="Times New Roman"/>
            <w:sz w:val="24"/>
            <w:szCs w:val="24"/>
          </w:rPr>
          <w:delText>Mediated vs. Unrelated) mixed measures</w:delText>
        </w:r>
      </w:del>
      <w:ins w:id="397" w:author="Mark Huff" w:date="2025-01-07T20:25:00Z" w16du:dateUtc="2025-01-08T02:25:00Z">
        <w:r w:rsidR="001044D5">
          <w:rPr>
            <w:rFonts w:ascii="Times New Roman" w:hAnsi="Times New Roman" w:cs="Times New Roman"/>
            <w:sz w:val="24"/>
            <w:szCs w:val="24"/>
          </w:rPr>
          <w:t>, the same</w:t>
        </w:r>
      </w:ins>
      <w:r w:rsidR="00924CDF" w:rsidRPr="00924CDF">
        <w:rPr>
          <w:rFonts w:ascii="Times New Roman" w:hAnsi="Times New Roman" w:cs="Times New Roman"/>
          <w:sz w:val="24"/>
          <w:szCs w:val="24"/>
        </w:rPr>
        <w:t xml:space="preserve"> ANOVA</w:t>
      </w:r>
      <w:ins w:id="398" w:author="Mark Huff" w:date="2025-01-07T20:25:00Z" w16du:dateUtc="2025-01-08T02:25:00Z">
        <w:r w:rsidR="001044D5">
          <w:rPr>
            <w:rFonts w:ascii="Times New Roman" w:hAnsi="Times New Roman" w:cs="Times New Roman"/>
            <w:sz w:val="24"/>
            <w:szCs w:val="24"/>
          </w:rPr>
          <w:t xml:space="preserve"> </w:t>
        </w:r>
      </w:ins>
      <w:ins w:id="399" w:author="Nick Maxwell" w:date="2025-01-08T15:43:00Z" w16du:dateUtc="2025-01-08T21:43:00Z">
        <w:r w:rsidR="000D69B7">
          <w:rPr>
            <w:rFonts w:ascii="Times New Roman" w:hAnsi="Times New Roman" w:cs="Times New Roman"/>
            <w:sz w:val="24"/>
            <w:szCs w:val="24"/>
          </w:rPr>
          <w:t xml:space="preserve">design </w:t>
        </w:r>
      </w:ins>
      <w:ins w:id="400" w:author="Mark Huff" w:date="2025-01-07T20:25:00Z" w16du:dateUtc="2025-01-08T02:25:00Z">
        <w:r w:rsidR="001044D5">
          <w:rPr>
            <w:rFonts w:ascii="Times New Roman" w:hAnsi="Times New Roman" w:cs="Times New Roman"/>
            <w:sz w:val="24"/>
            <w:szCs w:val="24"/>
          </w:rPr>
          <w:t>was used</w:t>
        </w:r>
      </w:ins>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w:t>
      </w:r>
      <w:del w:id="401" w:author="Mark Huff" w:date="2025-01-07T20:25:00Z" w16du:dateUtc="2025-01-08T02:25:00Z">
        <w:r w:rsidR="00924CDF" w:rsidDel="001044D5">
          <w:rPr>
            <w:rFonts w:ascii="Times New Roman" w:hAnsi="Times New Roman" w:cs="Times New Roman"/>
            <w:sz w:val="24"/>
            <w:szCs w:val="24"/>
          </w:rPr>
          <w:delText xml:space="preserve">significant </w:delText>
        </w:r>
      </w:del>
      <w:r w:rsidR="00924CDF">
        <w:rPr>
          <w:rFonts w:ascii="Times New Roman" w:hAnsi="Times New Roman" w:cs="Times New Roman"/>
          <w:sz w:val="24"/>
          <w:szCs w:val="24"/>
        </w:rPr>
        <w:t xml:space="preserve">main effect of Encoding Group as, </w:t>
      </w:r>
      <w:del w:id="402" w:author="Mark Huff" w:date="2025-01-07T20:25:00Z" w16du:dateUtc="2025-01-08T02:25:00Z">
        <w:r w:rsidR="00924CDF" w:rsidDel="001044D5">
          <w:rPr>
            <w:rFonts w:ascii="Times New Roman" w:hAnsi="Times New Roman" w:cs="Times New Roman"/>
            <w:sz w:val="24"/>
            <w:szCs w:val="24"/>
          </w:rPr>
          <w:delText xml:space="preserve">collapsed </w:delText>
        </w:r>
      </w:del>
      <w:r w:rsidR="00924CDF">
        <w:rPr>
          <w:rFonts w:ascii="Times New Roman" w:hAnsi="Times New Roman" w:cs="Times New Roman"/>
          <w:sz w:val="24"/>
          <w:szCs w:val="24"/>
        </w:rPr>
        <w:t xml:space="preserve">across Pair Types, cued-recall was greatest for </w:t>
      </w:r>
      <w:del w:id="403" w:author="Mark Huff" w:date="2025-01-07T20:26:00Z" w16du:dateUtc="2025-01-08T02:26:00Z">
        <w:r w:rsidR="00924CDF" w:rsidDel="001044D5">
          <w:rPr>
            <w:rFonts w:ascii="Times New Roman" w:hAnsi="Times New Roman" w:cs="Times New Roman"/>
            <w:sz w:val="24"/>
            <w:szCs w:val="24"/>
          </w:rPr>
          <w:delText>participants in the</w:delText>
        </w:r>
        <w:r w:rsidR="005261D3" w:rsidDel="001044D5">
          <w:rPr>
            <w:rFonts w:ascii="Times New Roman" w:hAnsi="Times New Roman" w:cs="Times New Roman"/>
            <w:sz w:val="24"/>
            <w:szCs w:val="24"/>
          </w:rPr>
          <w:delText xml:space="preserve"> </w:delText>
        </w:r>
      </w:del>
      <w:r w:rsidR="005261D3">
        <w:rPr>
          <w:rFonts w:ascii="Times New Roman" w:hAnsi="Times New Roman" w:cs="Times New Roman"/>
          <w:sz w:val="24"/>
          <w:szCs w:val="24"/>
        </w:rPr>
        <w:t xml:space="preserve">JOL </w:t>
      </w:r>
      <w:del w:id="404" w:author="Mark Huff" w:date="2025-01-07T20:26:00Z" w16du:dateUtc="2025-01-08T02:26:00Z">
        <w:r w:rsidR="005261D3" w:rsidDel="001044D5">
          <w:rPr>
            <w:rFonts w:ascii="Times New Roman" w:hAnsi="Times New Roman" w:cs="Times New Roman"/>
            <w:sz w:val="24"/>
            <w:szCs w:val="24"/>
          </w:rPr>
          <w:delText>group compared to</w:delText>
        </w:r>
      </w:del>
      <w:ins w:id="405" w:author="Mark Huff" w:date="2025-01-07T20:26:00Z" w16du:dateUtc="2025-01-08T02:26:00Z">
        <w:r w:rsidR="001044D5">
          <w:rPr>
            <w:rFonts w:ascii="Times New Roman" w:hAnsi="Times New Roman" w:cs="Times New Roman"/>
            <w:sz w:val="24"/>
            <w:szCs w:val="24"/>
          </w:rPr>
          <w:t>than</w:t>
        </w:r>
      </w:ins>
      <w:r w:rsidR="005261D3">
        <w:rPr>
          <w:rFonts w:ascii="Times New Roman" w:hAnsi="Times New Roman" w:cs="Times New Roman"/>
          <w:sz w:val="24"/>
          <w:szCs w:val="24"/>
        </w:rPr>
        <w:t xml:space="preserve">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w:t>
      </w:r>
      <w:del w:id="406" w:author="Mark Huff" w:date="2025-01-07T20:26:00Z" w16du:dateUtc="2025-01-08T02:26:00Z">
        <w:r w:rsidR="005261D3" w:rsidDel="001044D5">
          <w:rPr>
            <w:rFonts w:ascii="Times New Roman" w:hAnsi="Times New Roman" w:cs="Times New Roman"/>
            <w:sz w:val="24"/>
            <w:szCs w:val="24"/>
          </w:rPr>
          <w:delText xml:space="preserve">significant </w:delText>
        </w:r>
      </w:del>
      <w:r w:rsidR="005261D3">
        <w:rPr>
          <w:rFonts w:ascii="Times New Roman" w:hAnsi="Times New Roman" w:cs="Times New Roman"/>
          <w:sz w:val="24"/>
          <w:szCs w:val="24"/>
        </w:rPr>
        <w:t xml:space="preserve">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lastRenderedPageBreak/>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w:t>
      </w:r>
      <w:del w:id="407" w:author="Mark Huff" w:date="2025-01-07T20:26:00Z" w16du:dateUtc="2025-01-08T02:26:00Z">
        <w:r w:rsidR="005261D3" w:rsidDel="001044D5">
          <w:rPr>
            <w:rFonts w:ascii="Times New Roman" w:hAnsi="Times New Roman" w:cs="Times New Roman"/>
            <w:sz w:val="24"/>
            <w:szCs w:val="24"/>
          </w:rPr>
          <w:delText>paired-associates</w:delText>
        </w:r>
      </w:del>
      <w:ins w:id="408" w:author="Mark Huff" w:date="2025-01-07T20:26:00Z" w16du:dateUtc="2025-01-08T02:26:00Z">
        <w:r w:rsidR="001044D5">
          <w:rPr>
            <w:rFonts w:ascii="Times New Roman" w:hAnsi="Times New Roman" w:cs="Times New Roman"/>
            <w:sz w:val="24"/>
            <w:szCs w:val="24"/>
          </w:rPr>
          <w:t>pairs</w:t>
        </w:r>
      </w:ins>
      <w:r w:rsidR="005261D3">
        <w:rPr>
          <w:rFonts w:ascii="Times New Roman" w:hAnsi="Times New Roman" w:cs="Times New Roman"/>
          <w:sz w:val="24"/>
          <w:szCs w:val="24"/>
        </w:rPr>
        <w:t xml:space="preserve"> (68.61), followed by </w:t>
      </w:r>
      <w:del w:id="409" w:author="Mark Huff" w:date="2025-01-07T20:26:00Z" w16du:dateUtc="2025-01-08T02:26:00Z">
        <w:r w:rsidR="005261D3" w:rsidDel="001044D5">
          <w:rPr>
            <w:rFonts w:ascii="Times New Roman" w:hAnsi="Times New Roman" w:cs="Times New Roman"/>
            <w:sz w:val="24"/>
            <w:szCs w:val="24"/>
          </w:rPr>
          <w:delText xml:space="preserve">backward </w:delText>
        </w:r>
      </w:del>
      <w:ins w:id="410" w:author="Mark Huff" w:date="2025-01-07T20:26:00Z" w16du:dateUtc="2025-01-08T02:26:00Z">
        <w:r w:rsidR="001044D5">
          <w:rPr>
            <w:rFonts w:ascii="Times New Roman" w:hAnsi="Times New Roman" w:cs="Times New Roman"/>
            <w:sz w:val="24"/>
            <w:szCs w:val="24"/>
          </w:rPr>
          <w:t>backward-</w:t>
        </w:r>
      </w:ins>
      <w:r w:rsidR="005261D3">
        <w:rPr>
          <w:rFonts w:ascii="Times New Roman" w:hAnsi="Times New Roman" w:cs="Times New Roman"/>
          <w:sz w:val="24"/>
          <w:szCs w:val="24"/>
        </w:rPr>
        <w:t xml:space="preserve">mediated </w:t>
      </w:r>
      <w:del w:id="411" w:author="Mark Huff" w:date="2025-01-07T20:26:00Z" w16du:dateUtc="2025-01-08T02:26:00Z">
        <w:r w:rsidR="005261D3" w:rsidDel="001044D5">
          <w:rPr>
            <w:rFonts w:ascii="Times New Roman" w:hAnsi="Times New Roman" w:cs="Times New Roman"/>
            <w:sz w:val="24"/>
            <w:szCs w:val="24"/>
          </w:rPr>
          <w:delText>paired-associates</w:delText>
        </w:r>
      </w:del>
      <w:ins w:id="412" w:author="Mark Huff" w:date="2025-01-07T20:26:00Z" w16du:dateUtc="2025-01-08T02:26:00Z">
        <w:r w:rsidR="001044D5">
          <w:rPr>
            <w:rFonts w:ascii="Times New Roman" w:hAnsi="Times New Roman" w:cs="Times New Roman"/>
            <w:sz w:val="24"/>
            <w:szCs w:val="24"/>
          </w:rPr>
          <w:t>pairs</w:t>
        </w:r>
      </w:ins>
      <w:r w:rsidR="005261D3">
        <w:rPr>
          <w:rFonts w:ascii="Times New Roman" w:hAnsi="Times New Roman" w:cs="Times New Roman"/>
          <w:sz w:val="24"/>
          <w:szCs w:val="24"/>
        </w:rPr>
        <w:t xml:space="preserve"> (38.81), and unrelated pairs (20.96). Post-hoc testing confirmed that all comparisons </w:t>
      </w:r>
      <w:del w:id="413" w:author="Mark Huff" w:date="2025-01-07T20:26:00Z" w16du:dateUtc="2025-01-08T02:26:00Z">
        <w:r w:rsidR="005261D3" w:rsidDel="001044D5">
          <w:rPr>
            <w:rFonts w:ascii="Times New Roman" w:hAnsi="Times New Roman" w:cs="Times New Roman"/>
            <w:sz w:val="24"/>
            <w:szCs w:val="24"/>
          </w:rPr>
          <w:delText xml:space="preserve">significantly </w:delText>
        </w:r>
      </w:del>
      <w:r w:rsidR="005261D3">
        <w:rPr>
          <w:rFonts w:ascii="Times New Roman" w:hAnsi="Times New Roman" w:cs="Times New Roman"/>
          <w:sz w:val="24"/>
          <w:szCs w:val="24"/>
        </w:rPr>
        <w:t>differed</w:t>
      </w:r>
      <w:ins w:id="414" w:author="Mark Huff" w:date="2025-01-07T20:26:00Z" w16du:dateUtc="2025-01-08T02:26:00Z">
        <w:r w:rsidR="001044D5">
          <w:rPr>
            <w:rFonts w:ascii="Times New Roman" w:hAnsi="Times New Roman" w:cs="Times New Roman"/>
            <w:sz w:val="24"/>
            <w:szCs w:val="24"/>
          </w:rPr>
          <w:t xml:space="preserve"> reliably</w:t>
        </w:r>
      </w:ins>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0B2719EC"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del w:id="415" w:author="Mark Huff" w:date="2025-01-07T20:59:00Z" w16du:dateUtc="2025-01-08T02:59:00Z">
        <w:r w:rsidR="003A1903" w:rsidDel="00EE5630">
          <w:rPr>
            <w:rFonts w:ascii="Times New Roman" w:hAnsi="Times New Roman" w:cs="Times New Roman"/>
            <w:sz w:val="24"/>
            <w:szCs w:val="24"/>
          </w:rPr>
          <w:delText>paired-associates</w:delText>
        </w:r>
      </w:del>
      <w:ins w:id="416" w:author="Mark Huff" w:date="2025-01-07T20:59:00Z" w16du:dateUtc="2025-01-08T02:59:00Z">
        <w:r w:rsidR="00EE5630">
          <w:rPr>
            <w:rFonts w:ascii="Times New Roman" w:hAnsi="Times New Roman" w:cs="Times New Roman"/>
            <w:sz w:val="24"/>
            <w:szCs w:val="24"/>
          </w:rPr>
          <w:t>pairs</w:t>
        </w:r>
      </w:ins>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w:t>
      </w:r>
      <w:del w:id="417" w:author="Mark Huff" w:date="2025-01-07T20:26:00Z" w16du:dateUtc="2025-01-08T02:26:00Z">
        <w:r w:rsidR="00EA5D54" w:rsidDel="001044D5">
          <w:rPr>
            <w:rFonts w:ascii="Times New Roman" w:hAnsi="Times New Roman" w:cs="Times New Roman"/>
            <w:sz w:val="24"/>
            <w:szCs w:val="24"/>
          </w:rPr>
          <w:delText xml:space="preserve">also </w:delText>
        </w:r>
      </w:del>
      <w:r w:rsidR="00EA5D54">
        <w:rPr>
          <w:rFonts w:ascii="Times New Roman" w:hAnsi="Times New Roman" w:cs="Times New Roman"/>
          <w:sz w:val="24"/>
          <w:szCs w:val="24"/>
        </w:rPr>
        <w:t xml:space="preserve">extended to recall of backward mediated </w:t>
      </w:r>
      <w:del w:id="418" w:author="Mark Huff" w:date="2025-01-07T20:59:00Z" w16du:dateUtc="2025-01-08T02:59:00Z">
        <w:r w:rsidR="00EA5D54" w:rsidDel="00EE5630">
          <w:rPr>
            <w:rFonts w:ascii="Times New Roman" w:hAnsi="Times New Roman" w:cs="Times New Roman"/>
            <w:sz w:val="24"/>
            <w:szCs w:val="24"/>
          </w:rPr>
          <w:delText>paired-associates</w:delText>
        </w:r>
      </w:del>
      <w:ins w:id="419" w:author="Mark Huff" w:date="2025-01-07T20:59:00Z" w16du:dateUtc="2025-01-08T02:59:00Z">
        <w:r w:rsidR="00EE5630">
          <w:rPr>
            <w:rFonts w:ascii="Times New Roman" w:hAnsi="Times New Roman" w:cs="Times New Roman"/>
            <w:sz w:val="24"/>
            <w:szCs w:val="24"/>
          </w:rPr>
          <w:t>pairs</w:t>
        </w:r>
      </w:ins>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del w:id="420" w:author="Mark Huff" w:date="2025-01-07T20:59:00Z" w16du:dateUtc="2025-01-08T02:59:00Z">
        <w:r w:rsidR="009E3D7D" w:rsidDel="00EE5630">
          <w:rPr>
            <w:rFonts w:ascii="Times New Roman" w:hAnsi="Times New Roman" w:cs="Times New Roman"/>
            <w:sz w:val="24"/>
            <w:szCs w:val="24"/>
          </w:rPr>
          <w:delText>the Experiment</w:delText>
        </w:r>
      </w:del>
      <w:ins w:id="421" w:author="Mark Huff" w:date="2025-01-07T20:59:00Z" w16du:dateUtc="2025-01-08T02:59:00Z">
        <w:r w:rsidR="00EE5630">
          <w:rPr>
            <w:rFonts w:ascii="Times New Roman" w:hAnsi="Times New Roman" w:cs="Times New Roman"/>
            <w:sz w:val="24"/>
            <w:szCs w:val="24"/>
          </w:rPr>
          <w:t>Experiment</w:t>
        </w:r>
      </w:ins>
      <w:r w:rsidR="009E3D7D">
        <w:rPr>
          <w:rFonts w:ascii="Times New Roman" w:hAnsi="Times New Roman" w:cs="Times New Roman"/>
          <w:sz w:val="24"/>
          <w:szCs w:val="24"/>
        </w:rPr>
        <w:t xml:space="preserve">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7983CA30"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del w:id="422" w:author="Mark Huff" w:date="2025-01-07T20:27:00Z" w16du:dateUtc="2025-01-08T02:27:00Z">
        <w:r w:rsidR="00596DB8" w:rsidDel="00472184">
          <w:rPr>
            <w:rFonts w:ascii="Times New Roman" w:hAnsi="Times New Roman" w:cs="Times New Roman"/>
            <w:sz w:val="24"/>
            <w:szCs w:val="24"/>
          </w:rPr>
          <w:delText>paired-associates</w:delText>
        </w:r>
      </w:del>
      <w:ins w:id="423" w:author="Mark Huff" w:date="2025-01-07T20:27:00Z" w16du:dateUtc="2025-01-08T02:27:00Z">
        <w:r w:rsidR="00472184">
          <w:rPr>
            <w:rFonts w:ascii="Times New Roman" w:hAnsi="Times New Roman" w:cs="Times New Roman"/>
            <w:sz w:val="24"/>
            <w:szCs w:val="24"/>
          </w:rPr>
          <w:t>word pairs</w:t>
        </w:r>
      </w:ins>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del w:id="424" w:author="Mark Huff" w:date="2025-01-07T20:27:00Z" w16du:dateUtc="2025-01-08T02:27:00Z">
        <w:r w:rsidR="00F429F9" w:rsidDel="00472184">
          <w:rPr>
            <w:rFonts w:ascii="Times New Roman" w:hAnsi="Times New Roman" w:cs="Times New Roman"/>
            <w:sz w:val="24"/>
            <w:szCs w:val="24"/>
          </w:rPr>
          <w:delText>paired-</w:delText>
        </w:r>
        <w:r w:rsidR="00596DB8" w:rsidDel="00472184">
          <w:rPr>
            <w:rFonts w:ascii="Times New Roman" w:hAnsi="Times New Roman" w:cs="Times New Roman"/>
            <w:sz w:val="24"/>
            <w:szCs w:val="24"/>
          </w:rPr>
          <w:delText>associates</w:delText>
        </w:r>
      </w:del>
      <w:ins w:id="425" w:author="Mark Huff" w:date="2025-01-07T20:27:00Z" w16du:dateUtc="2025-01-08T02:27:00Z">
        <w:r w:rsidR="00472184">
          <w:rPr>
            <w:rFonts w:ascii="Times New Roman" w:hAnsi="Times New Roman" w:cs="Times New Roman"/>
            <w:sz w:val="24"/>
            <w:szCs w:val="24"/>
          </w:rPr>
          <w:t>pairs</w:t>
        </w:r>
      </w:ins>
      <w:r w:rsidR="00596DB8">
        <w:rPr>
          <w:rFonts w:ascii="Times New Roman" w:hAnsi="Times New Roman" w:cs="Times New Roman"/>
          <w:sz w:val="24"/>
          <w:szCs w:val="24"/>
        </w:rPr>
        <w:t xml:space="preserve">, which </w:t>
      </w:r>
      <w:del w:id="426" w:author="Mark Huff" w:date="2025-01-07T20:27:00Z" w16du:dateUtc="2025-01-08T02:27:00Z">
        <w:r w:rsidR="00596DB8" w:rsidDel="00472184">
          <w:rPr>
            <w:rFonts w:ascii="Times New Roman" w:hAnsi="Times New Roman" w:cs="Times New Roman"/>
            <w:sz w:val="24"/>
            <w:szCs w:val="24"/>
          </w:rPr>
          <w:delText xml:space="preserve">flipped </w:delText>
        </w:r>
      </w:del>
      <w:ins w:id="427" w:author="Mark Huff" w:date="2025-01-07T20:27:00Z" w16du:dateUtc="2025-01-08T02:27:00Z">
        <w:r w:rsidR="00472184">
          <w:rPr>
            <w:rFonts w:ascii="Times New Roman" w:hAnsi="Times New Roman" w:cs="Times New Roman"/>
            <w:sz w:val="24"/>
            <w:szCs w:val="24"/>
          </w:rPr>
          <w:t xml:space="preserve">reversed </w:t>
        </w:r>
      </w:ins>
      <w:r w:rsidR="00596DB8">
        <w:rPr>
          <w:rFonts w:ascii="Times New Roman" w:hAnsi="Times New Roman" w:cs="Times New Roman"/>
          <w:sz w:val="24"/>
          <w:szCs w:val="24"/>
        </w:rPr>
        <w:t xml:space="preserve">the order in </w:t>
      </w:r>
      <w:del w:id="428" w:author="Mark Huff" w:date="2025-01-07T20:27:00Z" w16du:dateUtc="2025-01-08T02:27:00Z">
        <w:r w:rsidR="00596DB8" w:rsidDel="00472184">
          <w:rPr>
            <w:rFonts w:ascii="Times New Roman" w:hAnsi="Times New Roman" w:cs="Times New Roman"/>
            <w:sz w:val="24"/>
            <w:szCs w:val="24"/>
          </w:rPr>
          <w:delText>which the cue and target were paired</w:delText>
        </w:r>
      </w:del>
      <w:ins w:id="429" w:author="Mark Huff" w:date="2025-01-07T20:27:00Z" w16du:dateUtc="2025-01-08T02:27:00Z">
        <w:r w:rsidR="00472184">
          <w:rPr>
            <w:rFonts w:ascii="Times New Roman" w:hAnsi="Times New Roman" w:cs="Times New Roman"/>
            <w:sz w:val="24"/>
            <w:szCs w:val="24"/>
          </w:rPr>
          <w:t>the cue-target order</w:t>
        </w:r>
      </w:ins>
      <w:r w:rsidR="00596DB8">
        <w:rPr>
          <w:rFonts w:ascii="Times New Roman" w:hAnsi="Times New Roman" w:cs="Times New Roman"/>
          <w:sz w:val="24"/>
          <w:szCs w:val="24"/>
        </w:rPr>
        <w:t xml:space="preserve"> (Experiment 1B). In doing so, Experiments1A/1B provided additional tests of the cue-strengthening and relational encoding accounts of JOL reactivity, which make diverging predictions regarding JOL reactivity on mediated </w:t>
      </w:r>
      <w:del w:id="430" w:author="Mark Huff" w:date="2025-01-07T20:27:00Z" w16du:dateUtc="2025-01-08T02:27:00Z">
        <w:r w:rsidR="00596DB8" w:rsidDel="00472184">
          <w:rPr>
            <w:rFonts w:ascii="Times New Roman" w:hAnsi="Times New Roman" w:cs="Times New Roman"/>
            <w:sz w:val="24"/>
            <w:szCs w:val="24"/>
          </w:rPr>
          <w:delText>paired-associates</w:delText>
        </w:r>
      </w:del>
      <w:ins w:id="431" w:author="Mark Huff" w:date="2025-01-07T20:27:00Z" w16du:dateUtc="2025-01-08T02:27:00Z">
        <w:r w:rsidR="00472184">
          <w:rPr>
            <w:rFonts w:ascii="Times New Roman" w:hAnsi="Times New Roman" w:cs="Times New Roman"/>
            <w:sz w:val="24"/>
            <w:szCs w:val="24"/>
          </w:rPr>
          <w:t>pairs</w:t>
        </w:r>
      </w:ins>
      <w:r w:rsidR="00596DB8">
        <w:rPr>
          <w:rFonts w:ascii="Times New Roman" w:hAnsi="Times New Roman" w:cs="Times New Roman"/>
          <w:sz w:val="24"/>
          <w:szCs w:val="24"/>
        </w:rPr>
        <w:t xml:space="preserve">.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del w:id="432" w:author="Mark Huff" w:date="2025-01-07T20:27:00Z" w16du:dateUtc="2025-01-08T02:27:00Z">
        <w:r w:rsidR="00DC43B2" w:rsidDel="00472184">
          <w:rPr>
            <w:rFonts w:ascii="Times New Roman" w:hAnsi="Times New Roman" w:cs="Times New Roman"/>
            <w:sz w:val="24"/>
            <w:szCs w:val="24"/>
          </w:rPr>
          <w:delText>paired-associates</w:delText>
        </w:r>
      </w:del>
      <w:ins w:id="433" w:author="Mark Huff" w:date="2025-01-07T20:27:00Z" w16du:dateUtc="2025-01-08T02:27: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del w:id="434" w:author="Mark Huff" w:date="2025-01-07T20:27:00Z" w16du:dateUtc="2025-01-08T02:27:00Z">
        <w:r w:rsidR="00DC43B2" w:rsidDel="00472184">
          <w:rPr>
            <w:rFonts w:ascii="Times New Roman" w:hAnsi="Times New Roman" w:cs="Times New Roman"/>
            <w:sz w:val="24"/>
            <w:szCs w:val="24"/>
          </w:rPr>
          <w:delText>paired-associates</w:delText>
        </w:r>
      </w:del>
      <w:ins w:id="435" w:author="Mark Huff" w:date="2025-01-07T20:27:00Z" w16du:dateUtc="2025-01-08T02:27: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in Experiment </w:t>
      </w:r>
      <w:r w:rsidR="00DC43B2">
        <w:rPr>
          <w:rFonts w:ascii="Times New Roman" w:hAnsi="Times New Roman" w:cs="Times New Roman"/>
          <w:sz w:val="24"/>
          <w:szCs w:val="24"/>
        </w:rPr>
        <w:lastRenderedPageBreak/>
        <w:t>1A, replicating previous patterns reported by Maxwell and Huff (2024)</w:t>
      </w:r>
      <w:r w:rsidR="00F429F9">
        <w:rPr>
          <w:rFonts w:ascii="Times New Roman" w:hAnsi="Times New Roman" w:cs="Times New Roman"/>
          <w:sz w:val="24"/>
          <w:szCs w:val="24"/>
        </w:rPr>
        <w:t>. Finally,</w:t>
      </w:r>
      <w:r w:rsidR="00DC43B2">
        <w:rPr>
          <w:rFonts w:ascii="Times New Roman" w:hAnsi="Times New Roman" w:cs="Times New Roman"/>
          <w:sz w:val="24"/>
          <w:szCs w:val="24"/>
        </w:rPr>
        <w:t xml:space="preserve"> this pattern also extended to backward mediated </w:t>
      </w:r>
      <w:del w:id="436" w:author="Mark Huff" w:date="2025-01-07T20:28:00Z" w16du:dateUtc="2025-01-08T02:28:00Z">
        <w:r w:rsidR="00F429F9" w:rsidDel="00472184">
          <w:rPr>
            <w:rFonts w:ascii="Times New Roman" w:hAnsi="Times New Roman" w:cs="Times New Roman"/>
            <w:sz w:val="24"/>
            <w:szCs w:val="24"/>
          </w:rPr>
          <w:delText>paired-</w:delText>
        </w:r>
        <w:r w:rsidR="00DC43B2" w:rsidDel="00472184">
          <w:rPr>
            <w:rFonts w:ascii="Times New Roman" w:hAnsi="Times New Roman" w:cs="Times New Roman"/>
            <w:sz w:val="24"/>
            <w:szCs w:val="24"/>
          </w:rPr>
          <w:delText>associates</w:delText>
        </w:r>
      </w:del>
      <w:ins w:id="437" w:author="Mark Huff" w:date="2025-01-07T20:28:00Z" w16du:dateUtc="2025-01-08T02:28: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del w:id="438" w:author="Mark Huff" w:date="2025-01-07T20:28:00Z" w16du:dateUtc="2025-01-08T02:28:00Z">
        <w:r w:rsidR="00F429F9" w:rsidDel="00472184">
          <w:rPr>
            <w:rFonts w:ascii="Times New Roman" w:hAnsi="Times New Roman" w:cs="Times New Roman"/>
            <w:sz w:val="24"/>
            <w:szCs w:val="24"/>
          </w:rPr>
          <w:delText>relations between cue-target word pairs</w:delText>
        </w:r>
      </w:del>
      <w:ins w:id="439" w:author="Mark Huff" w:date="2025-01-07T20:28:00Z" w16du:dateUtc="2025-01-08T02:28:00Z">
        <w:r w:rsidR="00472184">
          <w:rPr>
            <w:rFonts w:ascii="Times New Roman" w:hAnsi="Times New Roman" w:cs="Times New Roman"/>
            <w:sz w:val="24"/>
            <w:szCs w:val="24"/>
          </w:rPr>
          <w:t>cue-target relations</w:t>
        </w:r>
      </w:ins>
      <w:r w:rsidR="00F429F9">
        <w:rPr>
          <w:rFonts w:ascii="Times New Roman" w:hAnsi="Times New Roman" w:cs="Times New Roman"/>
          <w:sz w:val="24"/>
          <w:szCs w:val="24"/>
        </w:rPr>
        <w:t>.</w:t>
      </w:r>
    </w:p>
    <w:p w14:paraId="02714E7E" w14:textId="70000BEC"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w:t>
      </w:r>
      <w:del w:id="440" w:author="Nick Maxwell" w:date="2025-01-09T10:42:00Z" w16du:dateUtc="2025-01-09T16:42:00Z">
        <w:r w:rsidR="00DC43B2" w:rsidDel="00FB2B1C">
          <w:rPr>
            <w:rFonts w:ascii="Times New Roman" w:hAnsi="Times New Roman" w:cs="Times New Roman"/>
            <w:sz w:val="24"/>
            <w:szCs w:val="24"/>
          </w:rPr>
          <w:delText xml:space="preserve">types of </w:delText>
        </w:r>
      </w:del>
      <w:r w:rsidR="00DC43B2">
        <w:rPr>
          <w:rFonts w:ascii="Times New Roman" w:hAnsi="Times New Roman" w:cs="Times New Roman"/>
          <w:sz w:val="24"/>
          <w:szCs w:val="24"/>
        </w:rPr>
        <w:t xml:space="preserve">mediated </w:t>
      </w:r>
      <w:del w:id="441" w:author="Mark Huff" w:date="2025-01-07T20:28:00Z" w16du:dateUtc="2025-01-08T02:28:00Z">
        <w:r w:rsidR="00DE44DE" w:rsidDel="00472184">
          <w:rPr>
            <w:rFonts w:ascii="Times New Roman" w:hAnsi="Times New Roman" w:cs="Times New Roman"/>
            <w:sz w:val="24"/>
            <w:szCs w:val="24"/>
          </w:rPr>
          <w:delText>paired-</w:delText>
        </w:r>
        <w:r w:rsidR="00DC43B2" w:rsidDel="00472184">
          <w:rPr>
            <w:rFonts w:ascii="Times New Roman" w:hAnsi="Times New Roman" w:cs="Times New Roman"/>
            <w:sz w:val="24"/>
            <w:szCs w:val="24"/>
          </w:rPr>
          <w:delText>associates</w:delText>
        </w:r>
      </w:del>
      <w:ins w:id="442" w:author="Mark Huff" w:date="2025-01-07T20:28:00Z" w16du:dateUtc="2025-01-08T02:28:00Z">
        <w:r w:rsidR="00472184">
          <w:rPr>
            <w:rFonts w:ascii="Times New Roman" w:hAnsi="Times New Roman" w:cs="Times New Roman"/>
            <w:sz w:val="24"/>
            <w:szCs w:val="24"/>
          </w:rPr>
          <w:t>pair</w:t>
        </w:r>
      </w:ins>
      <w:ins w:id="443" w:author="Nick Maxwell" w:date="2025-01-09T10:42:00Z" w16du:dateUtc="2025-01-09T16:42:00Z">
        <w:r w:rsidR="00FB2B1C">
          <w:rPr>
            <w:rFonts w:ascii="Times New Roman" w:hAnsi="Times New Roman" w:cs="Times New Roman"/>
            <w:sz w:val="24"/>
            <w:szCs w:val="24"/>
          </w:rPr>
          <w:t xml:space="preserve"> type</w:t>
        </w:r>
      </w:ins>
      <w:ins w:id="444" w:author="Mark Huff" w:date="2025-01-07T20:28:00Z" w16du:dateUtc="2025-01-08T02:28:00Z">
        <w:r w:rsidR="00472184">
          <w:rPr>
            <w:rFonts w:ascii="Times New Roman" w:hAnsi="Times New Roman" w:cs="Times New Roman"/>
            <w:sz w:val="24"/>
            <w:szCs w:val="24"/>
          </w:rPr>
          <w:t>s</w:t>
        </w:r>
      </w:ins>
      <w:r w:rsidR="00DC43B2">
        <w:rPr>
          <w:rFonts w:ascii="Times New Roman" w:hAnsi="Times New Roman" w:cs="Times New Roman"/>
          <w:sz w:val="24"/>
          <w:szCs w:val="24"/>
        </w:rPr>
        <w:t xml:space="preserve"> lack obvious relatedness cues which participants can use to inform their JOLs, findings in Experiments 1A/1B are consistent with a relational encoding account of JOL reactivity rather than a cue-strengthening account.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the F</w:t>
      </w:r>
      <w:r w:rsidR="00EF7645">
        <w:rPr>
          <w:rFonts w:ascii="Times New Roman" w:hAnsi="Times New Roman" w:cs="Times New Roman"/>
          <w:sz w:val="24"/>
          <w:szCs w:val="24"/>
        </w:rPr>
        <w:t>orward Associative Strength (FAS)</w:t>
      </w:r>
      <w:r w:rsidR="00DC43B2">
        <w:rPr>
          <w:rFonts w:ascii="Times New Roman" w:hAnsi="Times New Roman" w:cs="Times New Roman"/>
          <w:sz w:val="24"/>
          <w:szCs w:val="24"/>
        </w:rPr>
        <w:t xml:space="preserve">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w:t>
      </w:r>
      <w:del w:id="445" w:author="Mark Huff" w:date="2025-01-07T20:28:00Z" w16du:dateUtc="2025-01-08T02:28:00Z">
        <w:r w:rsidR="007E6C5C" w:rsidDel="00472184">
          <w:rPr>
            <w:rFonts w:ascii="Times New Roman" w:hAnsi="Times New Roman" w:cs="Times New Roman"/>
            <w:sz w:val="24"/>
            <w:szCs w:val="24"/>
          </w:rPr>
          <w:delText>account</w:delText>
        </w:r>
      </w:del>
      <w:ins w:id="446" w:author="Mark Huff" w:date="2025-01-07T20:28:00Z" w16du:dateUtc="2025-01-08T02:28:00Z">
        <w:r w:rsidR="00472184">
          <w:rPr>
            <w:rFonts w:ascii="Times New Roman" w:hAnsi="Times New Roman" w:cs="Times New Roman"/>
            <w:sz w:val="24"/>
            <w:szCs w:val="24"/>
          </w:rPr>
          <w:t>possibility</w:t>
        </w:r>
      </w:ins>
      <w:r w:rsidR="007E6C5C">
        <w:rPr>
          <w:rFonts w:ascii="Times New Roman" w:hAnsi="Times New Roman" w:cs="Times New Roman"/>
          <w:sz w:val="24"/>
          <w:szCs w:val="24"/>
        </w:rPr>
        <w:t>, mean JOLs for mediated pair</w:t>
      </w:r>
      <w:ins w:id="447" w:author="Mark Huff" w:date="2025-01-07T20:28:00Z" w16du:dateUtc="2025-01-08T02:28:00Z">
        <w:r w:rsidR="00472184">
          <w:rPr>
            <w:rFonts w:ascii="Times New Roman" w:hAnsi="Times New Roman" w:cs="Times New Roman"/>
            <w:sz w:val="24"/>
            <w:szCs w:val="24"/>
          </w:rPr>
          <w:t xml:space="preserve">s </w:t>
        </w:r>
      </w:ins>
      <w:del w:id="448" w:author="Mark Huff" w:date="2025-01-07T20:28:00Z" w16du:dateUtc="2025-01-08T02:28:00Z">
        <w:r w:rsidR="007E6C5C" w:rsidDel="00472184">
          <w:rPr>
            <w:rFonts w:ascii="Times New Roman" w:hAnsi="Times New Roman" w:cs="Times New Roman"/>
            <w:sz w:val="24"/>
            <w:szCs w:val="24"/>
          </w:rPr>
          <w:delText xml:space="preserve"> types </w:delText>
        </w:r>
      </w:del>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thus 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618182EB" w:rsidR="00BE7EC3" w:rsidRDefault="00CE5B21" w:rsidP="00F942E6">
      <w:pPr>
        <w:spacing w:after="0" w:line="480" w:lineRule="auto"/>
        <w:ind w:firstLine="720"/>
        <w:rPr>
          <w:rFonts w:ascii="Times New Roman" w:hAnsi="Times New Roman" w:cs="Times New Roman"/>
          <w:sz w:val="24"/>
          <w:szCs w:val="24"/>
        </w:rPr>
      </w:pPr>
      <w:del w:id="449" w:author="Mark Huff" w:date="2025-01-07T20:29:00Z" w16du:dateUtc="2025-01-08T02:29:00Z">
        <w:r w:rsidDel="00472184">
          <w:rPr>
            <w:rFonts w:ascii="Times New Roman" w:hAnsi="Times New Roman" w:cs="Times New Roman"/>
            <w:sz w:val="24"/>
            <w:szCs w:val="24"/>
          </w:rPr>
          <w:delText>Therefore, the</w:delText>
        </w:r>
      </w:del>
      <w:ins w:id="450" w:author="Mark Huff" w:date="2025-01-07T20:29:00Z" w16du:dateUtc="2025-01-08T02:29:00Z">
        <w:r w:rsidR="00472184">
          <w:rPr>
            <w:rFonts w:ascii="Times New Roman" w:hAnsi="Times New Roman" w:cs="Times New Roman"/>
            <w:sz w:val="24"/>
            <w:szCs w:val="24"/>
          </w:rPr>
          <w:t>The</w:t>
        </w:r>
      </w:ins>
      <w:r>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Pr>
          <w:rFonts w:ascii="Times New Roman" w:hAnsi="Times New Roman" w:cs="Times New Roman"/>
          <w:sz w:val="24"/>
          <w:szCs w:val="24"/>
        </w:rPr>
        <w:t xml:space="preserve">mediated </w:t>
      </w:r>
      <w:del w:id="451" w:author="Mark Huff" w:date="2025-01-07T20:29:00Z" w16du:dateUtc="2025-01-08T02:29:00Z">
        <w:r w:rsidDel="00472184">
          <w:rPr>
            <w:rFonts w:ascii="Times New Roman" w:hAnsi="Times New Roman" w:cs="Times New Roman"/>
            <w:sz w:val="24"/>
            <w:szCs w:val="24"/>
          </w:rPr>
          <w:delText>paired</w:delText>
        </w:r>
        <w:r w:rsidR="0084553E" w:rsidDel="00472184">
          <w:rPr>
            <w:rFonts w:ascii="Times New Roman" w:hAnsi="Times New Roman" w:cs="Times New Roman"/>
            <w:sz w:val="24"/>
            <w:szCs w:val="24"/>
          </w:rPr>
          <w:delText>-</w:delText>
        </w:r>
        <w:r w:rsidDel="00472184">
          <w:rPr>
            <w:rFonts w:ascii="Times New Roman" w:hAnsi="Times New Roman" w:cs="Times New Roman"/>
            <w:sz w:val="24"/>
            <w:szCs w:val="24"/>
          </w:rPr>
          <w:delText>associates</w:delText>
        </w:r>
      </w:del>
      <w:ins w:id="452" w:author="Mark Huff" w:date="2025-01-07T20:29:00Z" w16du:dateUtc="2025-01-08T02:29:00Z">
        <w:r w:rsidR="00472184">
          <w:rPr>
            <w:rFonts w:ascii="Times New Roman" w:hAnsi="Times New Roman" w:cs="Times New Roman"/>
            <w:sz w:val="24"/>
            <w:szCs w:val="24"/>
          </w:rPr>
          <w:t>pairs</w:t>
        </w:r>
      </w:ins>
      <w:r w:rsidR="00F942E6">
        <w:rPr>
          <w:rFonts w:ascii="Times New Roman" w:hAnsi="Times New Roman" w:cs="Times New Roman"/>
          <w:sz w:val="24"/>
          <w:szCs w:val="24"/>
        </w:rPr>
        <w:t xml:space="preserve">, which are mediated through two concepts instead of one. </w:t>
      </w:r>
      <w:r w:rsidR="00C966A3">
        <w:rPr>
          <w:rFonts w:ascii="Times New Roman" w:hAnsi="Times New Roman" w:cs="Times New Roman"/>
          <w:sz w:val="24"/>
          <w:szCs w:val="24"/>
        </w:rPr>
        <w:t xml:space="preserve">Based on a </w:t>
      </w:r>
      <w:r w:rsidR="00821ACB">
        <w:rPr>
          <w:rFonts w:ascii="Times New Roman" w:hAnsi="Times New Roman" w:cs="Times New Roman"/>
          <w:sz w:val="24"/>
          <w:szCs w:val="24"/>
        </w:rPr>
        <w:t xml:space="preserve">relational account, </w:t>
      </w:r>
      <w:r w:rsidR="00F942E6">
        <w:rPr>
          <w:rFonts w:ascii="Times New Roman" w:hAnsi="Times New Roman" w:cs="Times New Roman"/>
          <w:sz w:val="24"/>
          <w:szCs w:val="24"/>
        </w:rPr>
        <w:t xml:space="preserve">JOLs would still be expected to improve memory for targets in double-mediated </w:t>
      </w:r>
      <w:del w:id="453" w:author="Mark Huff" w:date="2025-01-07T20:29:00Z" w16du:dateUtc="2025-01-08T02:29:00Z">
        <w:r w:rsidR="00F942E6" w:rsidDel="00472184">
          <w:rPr>
            <w:rFonts w:ascii="Times New Roman" w:hAnsi="Times New Roman" w:cs="Times New Roman"/>
            <w:sz w:val="24"/>
            <w:szCs w:val="24"/>
          </w:rPr>
          <w:delText>paired-associates</w:delText>
        </w:r>
      </w:del>
      <w:ins w:id="454" w:author="Mark Huff" w:date="2025-01-07T20:29:00Z" w16du:dateUtc="2025-01-08T02:29:00Z">
        <w:r w:rsidR="00472184">
          <w:rPr>
            <w:rFonts w:ascii="Times New Roman" w:hAnsi="Times New Roman" w:cs="Times New Roman"/>
            <w:sz w:val="24"/>
            <w:szCs w:val="24"/>
          </w:rPr>
          <w:t>pairs</w:t>
        </w:r>
      </w:ins>
      <w:r w:rsidR="00F942E6">
        <w:rPr>
          <w:rFonts w:ascii="Times New Roman" w:hAnsi="Times New Roman" w:cs="Times New Roman"/>
          <w:sz w:val="24"/>
          <w:szCs w:val="24"/>
        </w:rPr>
        <w:t xml:space="preserve">, though </w:t>
      </w:r>
      <w:del w:id="455" w:author="Mark Huff" w:date="2025-01-07T20:29:00Z" w16du:dateUtc="2025-01-08T02:29:00Z">
        <w:r w:rsidR="00F942E6" w:rsidDel="00472184">
          <w:rPr>
            <w:rFonts w:ascii="Times New Roman" w:hAnsi="Times New Roman" w:cs="Times New Roman"/>
            <w:sz w:val="24"/>
            <w:szCs w:val="24"/>
          </w:rPr>
          <w:delText>any potential memory benefits</w:delText>
        </w:r>
      </w:del>
      <w:ins w:id="456" w:author="Mark Huff" w:date="2025-01-07T20:29:00Z" w16du:dateUtc="2025-01-08T02:29:00Z">
        <w:r w:rsidR="00472184">
          <w:rPr>
            <w:rFonts w:ascii="Times New Roman" w:hAnsi="Times New Roman" w:cs="Times New Roman"/>
            <w:sz w:val="24"/>
            <w:szCs w:val="24"/>
          </w:rPr>
          <w:t>positive reactivity effects</w:t>
        </w:r>
      </w:ins>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C966A3">
        <w:rPr>
          <w:rFonts w:ascii="Times New Roman" w:hAnsi="Times New Roman" w:cs="Times New Roman"/>
          <w:sz w:val="24"/>
          <w:szCs w:val="24"/>
        </w:rPr>
        <w:t xml:space="preserve">Moreover,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 xml:space="preserve">would also make inadvertent guessing of intermediary items less likely. </w:t>
      </w:r>
      <w:r w:rsidR="00F942E6">
        <w:rPr>
          <w:rFonts w:ascii="Times New Roman" w:hAnsi="Times New Roman" w:cs="Times New Roman"/>
          <w:sz w:val="24"/>
          <w:szCs w:val="24"/>
        </w:rPr>
        <w:t>Overall,</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w:t>
      </w:r>
      <w:r w:rsidR="00A93CC4">
        <w:rPr>
          <w:rFonts w:ascii="Times New Roman" w:hAnsi="Times New Roman" w:cs="Times New Roman"/>
          <w:sz w:val="24"/>
          <w:szCs w:val="24"/>
        </w:rPr>
        <w:lastRenderedPageBreak/>
        <w:t xml:space="preserve">reflects the JOL strengthening pre-existing cue-target relations, then JOLs would be expected to be reactive on double-mediated </w:t>
      </w:r>
      <w:del w:id="457" w:author="Mark Huff" w:date="2025-01-07T20:29:00Z" w16du:dateUtc="2025-01-08T02:29:00Z">
        <w:r w:rsidR="00A93CC4" w:rsidDel="00472184">
          <w:rPr>
            <w:rFonts w:ascii="Times New Roman" w:hAnsi="Times New Roman" w:cs="Times New Roman"/>
            <w:sz w:val="24"/>
            <w:szCs w:val="24"/>
          </w:rPr>
          <w:delText>pai</w:delText>
        </w:r>
        <w:r w:rsidR="00F942E6" w:rsidDel="00472184">
          <w:rPr>
            <w:rFonts w:ascii="Times New Roman" w:hAnsi="Times New Roman" w:cs="Times New Roman"/>
            <w:sz w:val="24"/>
            <w:szCs w:val="24"/>
          </w:rPr>
          <w:delText>red-associates</w:delText>
        </w:r>
      </w:del>
      <w:ins w:id="458" w:author="Mark Huff" w:date="2025-01-07T20:29:00Z" w16du:dateUtc="2025-01-08T02:29:00Z">
        <w:r w:rsidR="00472184">
          <w:rPr>
            <w:rFonts w:ascii="Times New Roman" w:hAnsi="Times New Roman" w:cs="Times New Roman"/>
            <w:sz w:val="24"/>
            <w:szCs w:val="24"/>
          </w:rPr>
          <w:t>pairs</w:t>
        </w:r>
      </w:ins>
      <w:r w:rsidR="00A93CC4">
        <w:rPr>
          <w:rFonts w:ascii="Times New Roman" w:hAnsi="Times New Roman" w:cs="Times New Roman"/>
          <w:sz w:val="24"/>
          <w:szCs w:val="24"/>
        </w:rPr>
        <w:t>.</w:t>
      </w:r>
      <w:r w:rsidR="00F942E6">
        <w:rPr>
          <w:rFonts w:ascii="Times New Roman" w:hAnsi="Times New Roman" w:cs="Times New Roman"/>
          <w:sz w:val="24"/>
          <w:szCs w:val="24"/>
        </w:rPr>
        <w:t xml:space="preserve"> However, a cue-strengthening account predicts no reactivity on this pair type, given the lack of salient relatedness cues for this pair type (i.e., </w:t>
      </w:r>
      <w:commentRangeStart w:id="459"/>
      <w:commentRangeStart w:id="460"/>
      <w:r w:rsidR="00F942E6">
        <w:rPr>
          <w:rFonts w:ascii="Times New Roman" w:hAnsi="Times New Roman" w:cs="Times New Roman"/>
          <w:sz w:val="24"/>
          <w:szCs w:val="24"/>
        </w:rPr>
        <w:t xml:space="preserve">double-mediated </w:t>
      </w:r>
      <w:del w:id="461" w:author="Mark Huff" w:date="2025-01-07T20:30:00Z" w16du:dateUtc="2025-01-08T02:30:00Z">
        <w:r w:rsidR="00F942E6" w:rsidDel="00472184">
          <w:rPr>
            <w:rFonts w:ascii="Times New Roman" w:hAnsi="Times New Roman" w:cs="Times New Roman"/>
            <w:sz w:val="24"/>
            <w:szCs w:val="24"/>
          </w:rPr>
          <w:delText>paired-associates</w:delText>
        </w:r>
      </w:del>
      <w:ins w:id="462" w:author="Mark Huff" w:date="2025-01-07T20:30:00Z" w16du:dateUtc="2025-01-08T02:30:00Z">
        <w:r w:rsidR="00472184">
          <w:rPr>
            <w:rFonts w:ascii="Times New Roman" w:hAnsi="Times New Roman" w:cs="Times New Roman"/>
            <w:sz w:val="24"/>
            <w:szCs w:val="24"/>
          </w:rPr>
          <w:t>pairs</w:t>
        </w:r>
      </w:ins>
      <w:r w:rsidR="00F942E6">
        <w:rPr>
          <w:rFonts w:ascii="Times New Roman" w:hAnsi="Times New Roman" w:cs="Times New Roman"/>
          <w:sz w:val="24"/>
          <w:szCs w:val="24"/>
        </w:rPr>
        <w:t xml:space="preserve"> would </w:t>
      </w:r>
      <w:ins w:id="463" w:author="Nick Maxwell" w:date="2025-01-08T15:48:00Z" w16du:dateUtc="2025-01-08T21:48:00Z">
        <w:r w:rsidR="00D357D5">
          <w:rPr>
            <w:rFonts w:ascii="Times New Roman" w:hAnsi="Times New Roman" w:cs="Times New Roman"/>
            <w:sz w:val="24"/>
            <w:szCs w:val="24"/>
          </w:rPr>
          <w:t xml:space="preserve">lack both a priori and </w:t>
        </w:r>
      </w:ins>
      <w:del w:id="464" w:author="Nick Maxwell" w:date="2025-01-08T15:48:00Z" w16du:dateUtc="2025-01-08T21:48:00Z">
        <w:r w:rsidR="00F942E6" w:rsidDel="00D357D5">
          <w:rPr>
            <w:rFonts w:ascii="Times New Roman" w:hAnsi="Times New Roman" w:cs="Times New Roman"/>
            <w:sz w:val="24"/>
            <w:szCs w:val="24"/>
          </w:rPr>
          <w:delText xml:space="preserve">also be low in </w:delText>
        </w:r>
      </w:del>
      <w:r w:rsidR="00F942E6">
        <w:rPr>
          <w:rFonts w:ascii="Times New Roman" w:hAnsi="Times New Roman" w:cs="Times New Roman"/>
          <w:sz w:val="24"/>
          <w:szCs w:val="24"/>
        </w:rPr>
        <w:t xml:space="preserve">a posteriori relatedness, </w:t>
      </w:r>
      <w:commentRangeEnd w:id="459"/>
      <w:r w:rsidR="00472184">
        <w:rPr>
          <w:rStyle w:val="CommentReference"/>
        </w:rPr>
        <w:commentReference w:id="459"/>
      </w:r>
      <w:commentRangeEnd w:id="460"/>
      <w:r w:rsidR="00D357D5">
        <w:rPr>
          <w:rStyle w:val="CommentReference"/>
        </w:rPr>
        <w:commentReference w:id="460"/>
      </w:r>
      <w:r w:rsidR="00F942E6">
        <w:rPr>
          <w:rFonts w:ascii="Times New Roman" w:hAnsi="Times New Roman" w:cs="Times New Roman"/>
          <w:sz w:val="24"/>
          <w:szCs w:val="24"/>
        </w:rPr>
        <w:t>as the cue and target should appear semantically unrelated at encoding).</w:t>
      </w:r>
      <w:del w:id="465" w:author="Mark Huff" w:date="2025-01-07T20:30:00Z" w16du:dateUtc="2025-01-08T02:30:00Z">
        <w:r w:rsidR="00F942E6" w:rsidDel="00472184">
          <w:rPr>
            <w:rFonts w:ascii="Times New Roman" w:hAnsi="Times New Roman" w:cs="Times New Roman"/>
            <w:sz w:val="24"/>
            <w:szCs w:val="24"/>
          </w:rPr>
          <w:delText xml:space="preserve"> </w:delText>
        </w:r>
      </w:del>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FA401F">
        <w:rPr>
          <w:rFonts w:ascii="Times New Roman" w:hAnsi="Times New Roman" w:cs="Times New Roman"/>
          <w:sz w:val="24"/>
          <w:szCs w:val="24"/>
        </w:rPr>
        <w:t>-</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del w:id="466" w:author="Mark Huff" w:date="2025-01-07T20:30:00Z" w16du:dateUtc="2025-01-08T02:30:00Z">
        <w:r w:rsidR="00C966A3" w:rsidDel="00472184">
          <w:rPr>
            <w:rFonts w:ascii="Times New Roman" w:hAnsi="Times New Roman" w:cs="Times New Roman"/>
            <w:sz w:val="24"/>
            <w:szCs w:val="24"/>
          </w:rPr>
          <w:delText>paired-associates</w:delText>
        </w:r>
      </w:del>
      <w:ins w:id="467" w:author="Mark Huff" w:date="2025-01-07T20:30:00Z" w16du:dateUtc="2025-01-08T02:30:00Z">
        <w:r w:rsidR="00472184">
          <w:rPr>
            <w:rFonts w:ascii="Times New Roman" w:hAnsi="Times New Roman" w:cs="Times New Roman"/>
            <w:sz w:val="24"/>
            <w:szCs w:val="24"/>
          </w:rPr>
          <w:t>pairs</w:t>
        </w:r>
      </w:ins>
      <w:r w:rsidR="00C966A3">
        <w:rPr>
          <w:rFonts w:ascii="Times New Roman" w:hAnsi="Times New Roman" w:cs="Times New Roman"/>
          <w:sz w:val="24"/>
          <w:szCs w:val="24"/>
        </w:rPr>
        <w:t xml:space="preserve"> in Experiments 1A/1B would </w:t>
      </w:r>
      <w:r w:rsidR="00805495">
        <w:rPr>
          <w:rFonts w:ascii="Times New Roman" w:hAnsi="Times New Roman" w:cs="Times New Roman"/>
          <w:sz w:val="24"/>
          <w:szCs w:val="24"/>
        </w:rPr>
        <w:t xml:space="preserve">extend </w:t>
      </w:r>
      <w:r w:rsidR="00FA401F">
        <w:rPr>
          <w:rFonts w:ascii="Times New Roman" w:hAnsi="Times New Roman" w:cs="Times New Roman"/>
          <w:sz w:val="24"/>
          <w:szCs w:val="24"/>
        </w:rPr>
        <w:t>when paired items were mediated through two concepts.</w:t>
      </w:r>
    </w:p>
    <w:p w14:paraId="41D1A4FD" w14:textId="520B72F1"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del w:id="468" w:author="Mark Huff" w:date="2025-01-07T20:59:00Z" w16du:dateUtc="2025-01-08T02:59:00Z">
        <w:r w:rsidR="0084553E" w:rsidDel="00EE5630">
          <w:rPr>
            <w:rFonts w:ascii="Times New Roman" w:hAnsi="Times New Roman" w:cs="Times New Roman"/>
            <w:b/>
            <w:bCs/>
            <w:sz w:val="24"/>
            <w:szCs w:val="24"/>
          </w:rPr>
          <w:delText>Paired-</w:delText>
        </w:r>
        <w:r w:rsidRPr="00401B13" w:rsidDel="00EE5630">
          <w:rPr>
            <w:rFonts w:ascii="Times New Roman" w:hAnsi="Times New Roman" w:cs="Times New Roman"/>
            <w:b/>
            <w:bCs/>
            <w:sz w:val="24"/>
            <w:szCs w:val="24"/>
          </w:rPr>
          <w:delText>Associates</w:delText>
        </w:r>
      </w:del>
      <w:ins w:id="469" w:author="Mark Huff" w:date="2025-01-07T20:59:00Z" w16du:dateUtc="2025-01-08T02:59:00Z">
        <w:r w:rsidR="00EE5630">
          <w:rPr>
            <w:rFonts w:ascii="Times New Roman" w:hAnsi="Times New Roman" w:cs="Times New Roman"/>
            <w:b/>
            <w:bCs/>
            <w:sz w:val="24"/>
            <w:szCs w:val="24"/>
          </w:rPr>
          <w:t>Pairs</w:t>
        </w:r>
      </w:ins>
    </w:p>
    <w:p w14:paraId="0E7C0A4A" w14:textId="7CEEBF50"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w:t>
      </w:r>
      <w:r w:rsidR="00AC6C8A">
        <w:rPr>
          <w:rFonts w:ascii="Times New Roman" w:hAnsi="Times New Roman" w:cs="Times New Roman"/>
          <w:sz w:val="24"/>
          <w:szCs w:val="24"/>
        </w:rPr>
        <w:t>Experiments 1A/1B</w:t>
      </w:r>
      <w:r>
        <w:rPr>
          <w:rFonts w:ascii="Times New Roman" w:hAnsi="Times New Roman" w:cs="Times New Roman"/>
          <w:sz w:val="24"/>
          <w:szCs w:val="24"/>
        </w:rPr>
        <w:t xml:space="preserve"> are consistent with a relational encoding account of JOL reactivity and suggest that positive JOL reactivity on cue-target </w:t>
      </w:r>
      <w:del w:id="470" w:author="Mark Huff" w:date="2025-01-07T20:32:00Z" w16du:dateUtc="2025-01-08T02:32:00Z">
        <w:r w:rsidDel="00472184">
          <w:rPr>
            <w:rFonts w:ascii="Times New Roman" w:hAnsi="Times New Roman" w:cs="Times New Roman"/>
            <w:sz w:val="24"/>
            <w:szCs w:val="24"/>
          </w:rPr>
          <w:delText xml:space="preserve">word </w:delText>
        </w:r>
      </w:del>
      <w:r>
        <w:rPr>
          <w:rFonts w:ascii="Times New Roman" w:hAnsi="Times New Roman" w:cs="Times New Roman"/>
          <w:sz w:val="24"/>
          <w:szCs w:val="24"/>
        </w:rPr>
        <w:t xml:space="preserve">pairs reflects the JOL task strengthening underlying relations between cue and target. However, as noted above, </w:t>
      </w:r>
      <w:r w:rsidR="00DD768E">
        <w:rPr>
          <w:rFonts w:ascii="Times New Roman" w:hAnsi="Times New Roman" w:cs="Times New Roman"/>
          <w:sz w:val="24"/>
          <w:szCs w:val="24"/>
        </w:rPr>
        <w:t>participants</w:t>
      </w:r>
      <w:ins w:id="471" w:author="Nick Maxwell" w:date="2025-01-08T15:49:00Z" w16du:dateUtc="2025-01-08T21:49:00Z">
        <w:r w:rsidR="00D357D5">
          <w:rPr>
            <w:rFonts w:ascii="Times New Roman" w:hAnsi="Times New Roman" w:cs="Times New Roman"/>
            <w:sz w:val="24"/>
            <w:szCs w:val="24"/>
          </w:rPr>
          <w:t>’</w:t>
        </w:r>
      </w:ins>
      <w:r w:rsidR="00DD768E">
        <w:rPr>
          <w:rFonts w:ascii="Times New Roman" w:hAnsi="Times New Roman" w:cs="Times New Roman"/>
          <w:sz w:val="24"/>
          <w:szCs w:val="24"/>
        </w:rPr>
        <w:t xml:space="preserve"> JOLs were often greater for mediated </w:t>
      </w:r>
      <w:del w:id="472" w:author="Mark Huff" w:date="2025-01-07T20:31:00Z" w16du:dateUtc="2025-01-08T02:31:00Z">
        <w:r w:rsidR="00DD768E" w:rsidDel="00472184">
          <w:rPr>
            <w:rFonts w:ascii="Times New Roman" w:hAnsi="Times New Roman" w:cs="Times New Roman"/>
            <w:sz w:val="24"/>
            <w:szCs w:val="24"/>
          </w:rPr>
          <w:delText>paired-associates compared to</w:delText>
        </w:r>
      </w:del>
      <w:ins w:id="473" w:author="Mark Huff" w:date="2025-01-07T20:31:00Z" w16du:dateUtc="2025-01-08T02:31:00Z">
        <w:r w:rsidR="00472184">
          <w:rPr>
            <w:rFonts w:ascii="Times New Roman" w:hAnsi="Times New Roman" w:cs="Times New Roman"/>
            <w:sz w:val="24"/>
            <w:szCs w:val="24"/>
          </w:rPr>
          <w:t>pairs than</w:t>
        </w:r>
      </w:ins>
      <w:r w:rsidR="00DD768E">
        <w:rPr>
          <w:rFonts w:ascii="Times New Roman" w:hAnsi="Times New Roman" w:cs="Times New Roman"/>
          <w:sz w:val="24"/>
          <w:szCs w:val="24"/>
        </w:rPr>
        <w:t xml:space="preserve"> unrelated pairs, suggesting that participants may have still perceived mediated </w:t>
      </w:r>
      <w:del w:id="474" w:author="Mark Huff" w:date="2025-01-07T20:59:00Z" w16du:dateUtc="2025-01-08T02:59:00Z">
        <w:r w:rsidR="00DD768E" w:rsidDel="00EE5630">
          <w:rPr>
            <w:rFonts w:ascii="Times New Roman" w:hAnsi="Times New Roman" w:cs="Times New Roman"/>
            <w:sz w:val="24"/>
            <w:szCs w:val="24"/>
          </w:rPr>
          <w:delText>pair</w:delText>
        </w:r>
        <w:r w:rsidR="00090D5F" w:rsidDel="00EE5630">
          <w:rPr>
            <w:rFonts w:ascii="Times New Roman" w:hAnsi="Times New Roman" w:cs="Times New Roman"/>
            <w:sz w:val="24"/>
            <w:szCs w:val="24"/>
          </w:rPr>
          <w:delText>ed-associates</w:delText>
        </w:r>
      </w:del>
      <w:ins w:id="475" w:author="Mark Huff" w:date="2025-01-07T20:59:00Z" w16du:dateUtc="2025-01-08T02:59:00Z">
        <w:r w:rsidR="00EE5630">
          <w:rPr>
            <w:rFonts w:ascii="Times New Roman" w:hAnsi="Times New Roman" w:cs="Times New Roman"/>
            <w:sz w:val="24"/>
            <w:szCs w:val="24"/>
          </w:rPr>
          <w:t>pairs</w:t>
        </w:r>
      </w:ins>
      <w:r w:rsidR="00DD768E">
        <w:rPr>
          <w:rFonts w:ascii="Times New Roman" w:hAnsi="Times New Roman" w:cs="Times New Roman"/>
          <w:sz w:val="24"/>
          <w:szCs w:val="24"/>
        </w:rPr>
        <w:t xml:space="preserve"> as being thematically related even though the cue and target were </w:t>
      </w:r>
      <w:del w:id="476" w:author="Mark Huff" w:date="2025-01-07T20:31:00Z" w16du:dateUtc="2025-01-08T02:31:00Z">
        <w:r w:rsidR="00E00E1E" w:rsidDel="00472184">
          <w:rPr>
            <w:rFonts w:ascii="Times New Roman" w:hAnsi="Times New Roman" w:cs="Times New Roman"/>
            <w:sz w:val="24"/>
            <w:szCs w:val="24"/>
          </w:rPr>
          <w:delText xml:space="preserve">directly </w:delText>
        </w:r>
      </w:del>
      <w:r w:rsidR="00DD768E">
        <w:rPr>
          <w:rFonts w:ascii="Times New Roman" w:hAnsi="Times New Roman" w:cs="Times New Roman"/>
          <w:sz w:val="24"/>
          <w:szCs w:val="24"/>
        </w:rPr>
        <w:t xml:space="preserve">unrelated based on free-association norms. Moreover, because JOLs are thought to direct </w:t>
      </w:r>
      <w:del w:id="477" w:author="Mark Huff" w:date="2025-01-07T20:31:00Z" w16du:dateUtc="2025-01-08T02:31:00Z">
        <w:r w:rsidR="00DD768E" w:rsidDel="00472184">
          <w:rPr>
            <w:rFonts w:ascii="Times New Roman" w:hAnsi="Times New Roman" w:cs="Times New Roman"/>
            <w:sz w:val="24"/>
            <w:szCs w:val="24"/>
          </w:rPr>
          <w:delText xml:space="preserve">participants’ </w:delText>
        </w:r>
      </w:del>
      <w:r w:rsidR="00DD768E">
        <w:rPr>
          <w:rFonts w:ascii="Times New Roman" w:hAnsi="Times New Roman" w:cs="Times New Roman"/>
          <w:sz w:val="24"/>
          <w:szCs w:val="24"/>
        </w:rPr>
        <w:t xml:space="preserve">attention towards intrinsic relatedness cues which inform their JOLs (e.g., Koriat, 1997), </w:t>
      </w:r>
      <w:del w:id="478" w:author="Mark Huff" w:date="2025-01-07T20:31:00Z" w16du:dateUtc="2025-01-08T02:31:00Z">
        <w:r w:rsidR="00DD768E" w:rsidDel="00472184">
          <w:rPr>
            <w:rFonts w:ascii="Times New Roman" w:hAnsi="Times New Roman" w:cs="Times New Roman"/>
            <w:sz w:val="24"/>
            <w:szCs w:val="24"/>
          </w:rPr>
          <w:delText>the act of making</w:delText>
        </w:r>
      </w:del>
      <w:ins w:id="479" w:author="Mark Huff" w:date="2025-01-07T20:31:00Z" w16du:dateUtc="2025-01-08T02:31:00Z">
        <w:r w:rsidR="00472184">
          <w:rPr>
            <w:rFonts w:ascii="Times New Roman" w:hAnsi="Times New Roman" w:cs="Times New Roman"/>
            <w:sz w:val="24"/>
            <w:szCs w:val="24"/>
          </w:rPr>
          <w:t>providing</w:t>
        </w:r>
      </w:ins>
      <w:r w:rsidR="00DD768E">
        <w:rPr>
          <w:rFonts w:ascii="Times New Roman" w:hAnsi="Times New Roman" w:cs="Times New Roman"/>
          <w:sz w:val="24"/>
          <w:szCs w:val="24"/>
        </w:rPr>
        <w:t xml:space="preserve"> JOLs may have encouraged participants to guess the mediator. </w:t>
      </w:r>
    </w:p>
    <w:p w14:paraId="4C599E87" w14:textId="4188E8DE"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del w:id="480" w:author="Mark Huff" w:date="2025-01-07T20:32:00Z" w16du:dateUtc="2025-01-08T02:32:00Z">
        <w:r w:rsidDel="00472184">
          <w:rPr>
            <w:rFonts w:ascii="Times New Roman" w:hAnsi="Times New Roman" w:cs="Times New Roman"/>
            <w:sz w:val="24"/>
            <w:szCs w:val="24"/>
          </w:rPr>
          <w:delText>paired-associates</w:delText>
        </w:r>
      </w:del>
      <w:ins w:id="481" w:author="Mark Huff" w:date="2025-01-07T20:32:00Z" w16du:dateUtc="2025-01-08T02:32:00Z">
        <w:r w:rsidR="00472184">
          <w:rPr>
            <w:rFonts w:ascii="Times New Roman" w:hAnsi="Times New Roman" w:cs="Times New Roman"/>
            <w:sz w:val="24"/>
            <w:szCs w:val="24"/>
          </w:rPr>
          <w:t>pairs</w:t>
        </w:r>
      </w:ins>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used previously</w:t>
      </w:r>
      <w:r>
        <w:rPr>
          <w:rFonts w:ascii="Times New Roman" w:hAnsi="Times New Roman" w:cs="Times New Roman"/>
          <w:sz w:val="24"/>
          <w:szCs w:val="24"/>
        </w:rPr>
        <w:t xml:space="preserve"> 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the first mediator or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 xml:space="preserve">in which </w:t>
      </w:r>
      <w:r w:rsidR="00C612A3">
        <w:rPr>
          <w:rFonts w:ascii="Times New Roman" w:hAnsi="Times New Roman" w:cs="Times New Roman"/>
          <w:sz w:val="24"/>
          <w:szCs w:val="24"/>
        </w:rPr>
        <w:lastRenderedPageBreak/>
        <w:t>the association travels</w:t>
      </w:r>
      <w:ins w:id="482" w:author="Nick Maxwell" w:date="2025-01-08T15:50:00Z" w16du:dateUtc="2025-01-08T21:50:00Z">
        <w:r w:rsidR="00D357D5">
          <w:rPr>
            <w:rFonts w:ascii="Times New Roman" w:hAnsi="Times New Roman" w:cs="Times New Roman"/>
            <w:sz w:val="24"/>
            <w:szCs w:val="24"/>
          </w:rPr>
          <w:t xml:space="preserve"> sequentially</w:t>
        </w:r>
      </w:ins>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del w:id="483" w:author="Mark Huff" w:date="2025-01-07T20:32:00Z" w16du:dateUtc="2025-01-08T02:32:00Z">
        <w:r w:rsidR="007B477E" w:rsidDel="00472184">
          <w:rPr>
            <w:rFonts w:ascii="Times New Roman" w:hAnsi="Times New Roman" w:cs="Times New Roman"/>
            <w:sz w:val="24"/>
            <w:szCs w:val="24"/>
          </w:rPr>
          <w:delText>paired-associates</w:delText>
        </w:r>
      </w:del>
      <w:ins w:id="484" w:author="Mark Huff" w:date="2025-01-07T20:32:00Z" w16du:dateUtc="2025-01-08T02:32:00Z">
        <w:r w:rsidR="00472184">
          <w:rPr>
            <w:rFonts w:ascii="Times New Roman" w:hAnsi="Times New Roman" w:cs="Times New Roman"/>
            <w:sz w:val="24"/>
            <w:szCs w:val="24"/>
          </w:rPr>
          <w:t>pairs</w:t>
        </w:r>
      </w:ins>
      <w:r w:rsidR="007B477E">
        <w:rPr>
          <w:rFonts w:ascii="Times New Roman" w:hAnsi="Times New Roman" w:cs="Times New Roman"/>
          <w:sz w:val="24"/>
          <w:szCs w:val="24"/>
        </w:rPr>
        <w:t xml:space="preserve">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AC10691"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w:t>
      </w:r>
      <w:del w:id="485" w:author="Mark Huff" w:date="2025-01-07T20:32:00Z" w16du:dateUtc="2025-01-08T02:32:00Z">
        <w:r w:rsidDel="00472184">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randomly assigned to either JOL or no-JOL encoding groups. </w:t>
      </w:r>
      <w:del w:id="486" w:author="Mark Huff" w:date="2025-01-07T20:32:00Z" w16du:dateUtc="2025-01-08T02:32:00Z">
        <w:r w:rsidDel="00472184">
          <w:rPr>
            <w:rFonts w:ascii="Times New Roman" w:hAnsi="Times New Roman" w:cs="Times New Roman"/>
            <w:sz w:val="24"/>
            <w:szCs w:val="24"/>
          </w:rPr>
          <w:delText xml:space="preserve">Data screening used the </w:delText>
        </w:r>
      </w:del>
      <w:ins w:id="487" w:author="Mark Huff" w:date="2025-01-07T20:32:00Z" w16du:dateUtc="2025-01-08T02:32:00Z">
        <w:r w:rsidR="00472184">
          <w:rPr>
            <w:rFonts w:ascii="Times New Roman" w:hAnsi="Times New Roman" w:cs="Times New Roman"/>
            <w:sz w:val="24"/>
            <w:szCs w:val="24"/>
          </w:rPr>
          <w:t>The</w:t>
        </w:r>
      </w:ins>
      <w:ins w:id="488" w:author="Mark Huff" w:date="2025-01-07T20:33:00Z" w16du:dateUtc="2025-01-08T02:33:00Z">
        <w:r w:rsidR="00472184">
          <w:rPr>
            <w:rFonts w:ascii="Times New Roman" w:hAnsi="Times New Roman" w:cs="Times New Roman"/>
            <w:sz w:val="24"/>
            <w:szCs w:val="24"/>
          </w:rPr>
          <w:t xml:space="preserve"> </w:t>
        </w:r>
      </w:ins>
      <w:r>
        <w:rPr>
          <w:rFonts w:ascii="Times New Roman" w:hAnsi="Times New Roman" w:cs="Times New Roman"/>
          <w:sz w:val="24"/>
          <w:szCs w:val="24"/>
        </w:rPr>
        <w:t>same</w:t>
      </w:r>
      <w:ins w:id="489" w:author="Mark Huff" w:date="2025-01-07T20:33:00Z" w16du:dateUtc="2025-01-08T02:33:00Z">
        <w:r w:rsidR="00472184">
          <w:rPr>
            <w:rFonts w:ascii="Times New Roman" w:hAnsi="Times New Roman" w:cs="Times New Roman"/>
            <w:sz w:val="24"/>
            <w:szCs w:val="24"/>
          </w:rPr>
          <w:t xml:space="preserve"> data screening</w:t>
        </w:r>
      </w:ins>
      <w:r>
        <w:rPr>
          <w:rFonts w:ascii="Times New Roman" w:hAnsi="Times New Roman" w:cs="Times New Roman"/>
          <w:sz w:val="24"/>
          <w:szCs w:val="24"/>
        </w:rPr>
        <w:t xml:space="preserve"> criteria </w:t>
      </w:r>
      <w:del w:id="490" w:author="Mark Huff" w:date="2025-01-07T20:33:00Z" w16du:dateUtc="2025-01-08T02:33:00Z">
        <w:r w:rsidDel="00472184">
          <w:rPr>
            <w:rFonts w:ascii="Times New Roman" w:hAnsi="Times New Roman" w:cs="Times New Roman"/>
            <w:sz w:val="24"/>
            <w:szCs w:val="24"/>
          </w:rPr>
          <w:delText>outlined in</w:delText>
        </w:r>
      </w:del>
      <w:ins w:id="491" w:author="Mark Huff" w:date="2025-01-07T20:33:00Z" w16du:dateUtc="2025-01-08T02:33:00Z">
        <w:r w:rsidR="00472184">
          <w:rPr>
            <w:rFonts w:ascii="Times New Roman" w:hAnsi="Times New Roman" w:cs="Times New Roman"/>
            <w:sz w:val="24"/>
            <w:szCs w:val="24"/>
          </w:rPr>
          <w:t>from</w:t>
        </w:r>
      </w:ins>
      <w:r>
        <w:rPr>
          <w:rFonts w:ascii="Times New Roman" w:hAnsi="Times New Roman" w:cs="Times New Roman"/>
          <w:sz w:val="24"/>
          <w:szCs w:val="24"/>
        </w:rPr>
        <w:t xml:space="preserve"> Experiment 1A</w:t>
      </w:r>
      <w:ins w:id="492" w:author="Mark Huff" w:date="2025-01-07T20:33:00Z" w16du:dateUtc="2025-01-08T02:33:00Z">
        <w:r w:rsidR="00472184">
          <w:rPr>
            <w:rFonts w:ascii="Times New Roman" w:hAnsi="Times New Roman" w:cs="Times New Roman"/>
            <w:sz w:val="24"/>
            <w:szCs w:val="24"/>
          </w:rPr>
          <w:t xml:space="preserve"> were applied</w:t>
        </w:r>
      </w:ins>
      <w:r>
        <w:rPr>
          <w:rFonts w:ascii="Times New Roman" w:hAnsi="Times New Roman" w:cs="Times New Roman"/>
          <w:sz w:val="24"/>
          <w:szCs w:val="24"/>
        </w:rPr>
        <w:t xml:space="preserve">, </w:t>
      </w:r>
      <w:del w:id="493" w:author="Mark Huff" w:date="2025-01-07T20:33:00Z" w16du:dateUtc="2025-01-08T02:33:00Z">
        <w:r w:rsidDel="00472184">
          <w:rPr>
            <w:rFonts w:ascii="Times New Roman" w:hAnsi="Times New Roman" w:cs="Times New Roman"/>
            <w:sz w:val="24"/>
            <w:szCs w:val="24"/>
          </w:rPr>
          <w:delText>and this process</w:delText>
        </w:r>
      </w:del>
      <w:ins w:id="494" w:author="Mark Huff" w:date="2025-01-07T20:33:00Z" w16du:dateUtc="2025-01-08T02:33:00Z">
        <w:r w:rsidR="00472184">
          <w:rPr>
            <w:rFonts w:ascii="Times New Roman" w:hAnsi="Times New Roman" w:cs="Times New Roman"/>
            <w:sz w:val="24"/>
            <w:szCs w:val="24"/>
          </w:rPr>
          <w:t>which</w:t>
        </w:r>
      </w:ins>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w:t>
      </w:r>
      <w:del w:id="495" w:author="Mark Huff" w:date="2025-01-07T20:33:00Z" w16du:dateUtc="2025-01-08T02:33:00Z">
        <w:r w:rsidR="0057611E" w:rsidDel="00472184">
          <w:rPr>
            <w:rFonts w:ascii="Times New Roman" w:hAnsi="Times New Roman" w:cs="Times New Roman"/>
            <w:sz w:val="24"/>
            <w:szCs w:val="24"/>
          </w:rPr>
          <w:delText>being included in the following analyses</w:delText>
        </w:r>
      </w:del>
      <w:ins w:id="496" w:author="Mark Huff" w:date="2025-01-07T20:33:00Z" w16du:dateUtc="2025-01-08T02:33:00Z">
        <w:r w:rsidR="00472184">
          <w:rPr>
            <w:rFonts w:ascii="Times New Roman" w:hAnsi="Times New Roman" w:cs="Times New Roman"/>
            <w:sz w:val="24"/>
            <w:szCs w:val="24"/>
          </w:rPr>
          <w:t>available for analysis</w:t>
        </w:r>
      </w:ins>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ins w:id="497" w:author="Mark Huff" w:date="2025-01-07T20:33:00Z" w16du:dateUtc="2025-01-08T02:33:00Z">
        <w:r w:rsidR="00472184">
          <w:rPr>
            <w:rFonts w:ascii="Times New Roman" w:hAnsi="Times New Roman" w:cs="Times New Roman"/>
            <w:sz w:val="24"/>
            <w:szCs w:val="24"/>
          </w:rPr>
          <w:t xml:space="preserve"> group</w:t>
        </w:r>
      </w:ins>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ins w:id="498" w:author="Mark Huff" w:date="2025-01-07T20:33:00Z" w16du:dateUtc="2025-01-08T02:33:00Z">
        <w:r w:rsidR="00472184">
          <w:rPr>
            <w:rFonts w:ascii="Times New Roman" w:hAnsi="Times New Roman" w:cs="Times New Roman"/>
            <w:sz w:val="24"/>
            <w:szCs w:val="24"/>
          </w:rPr>
          <w:t xml:space="preserve"> group</w:t>
        </w:r>
      </w:ins>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del w:id="499" w:author="Mark Huff" w:date="2025-01-07T20:34:00Z" w16du:dateUtc="2025-01-08T02:34:00Z">
        <w:r w:rsidDel="00472184">
          <w:rPr>
            <w:rFonts w:ascii="Times New Roman" w:hAnsi="Times New Roman" w:cs="Times New Roman"/>
            <w:sz w:val="24"/>
            <w:szCs w:val="24"/>
          </w:rPr>
          <w:delText xml:space="preserve">suggested </w:delText>
        </w:r>
      </w:del>
      <w:ins w:id="500" w:author="Mark Huff" w:date="2025-01-07T20:34:00Z" w16du:dateUtc="2025-01-08T02:34:00Z">
        <w:r w:rsidR="00472184">
          <w:rPr>
            <w:rFonts w:ascii="Times New Roman" w:hAnsi="Times New Roman" w:cs="Times New Roman"/>
            <w:sz w:val="24"/>
            <w:szCs w:val="24"/>
          </w:rPr>
          <w:t xml:space="preserve">indicated </w:t>
        </w:r>
      </w:ins>
      <w:r>
        <w:rPr>
          <w:rFonts w:ascii="Times New Roman" w:hAnsi="Times New Roman" w:cs="Times New Roman"/>
          <w:sz w:val="24"/>
          <w:szCs w:val="24"/>
        </w:rPr>
        <w:t>that this final sample size was adequate to detect small main effects/interactions</w:t>
      </w:r>
      <w:ins w:id="501" w:author="Mark Huff" w:date="2025-01-07T20:34:00Z" w16du:dateUtc="2025-01-08T02:34:00Z">
        <w:r w:rsidR="00472184">
          <w:rPr>
            <w:rFonts w:ascii="Times New Roman" w:hAnsi="Times New Roman" w:cs="Times New Roman"/>
            <w:sz w:val="24"/>
            <w:szCs w:val="24"/>
          </w:rPr>
          <w:t xml:space="preserve"> or larger</w:t>
        </w:r>
      </w:ins>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6D25607E"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del w:id="502" w:author="Mark Huff" w:date="2025-01-07T20:34:00Z" w16du:dateUtc="2025-01-08T02:34:00Z">
        <w:r w:rsidDel="00472184">
          <w:rPr>
            <w:rFonts w:ascii="Times New Roman" w:hAnsi="Times New Roman" w:cs="Times New Roman"/>
            <w:sz w:val="24"/>
            <w:szCs w:val="24"/>
          </w:rPr>
          <w:delText>paired-associates</w:delText>
        </w:r>
      </w:del>
      <w:ins w:id="503" w:author="Mark Huff" w:date="2025-01-07T20:34:00Z" w16du:dateUtc="2025-01-08T02:34:00Z">
        <w:r w:rsidR="00472184">
          <w:rPr>
            <w:rFonts w:ascii="Times New Roman" w:hAnsi="Times New Roman" w:cs="Times New Roman"/>
            <w:sz w:val="24"/>
            <w:szCs w:val="24"/>
          </w:rPr>
          <w:t>pairs</w:t>
        </w:r>
      </w:ins>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del w:id="504" w:author="Mark Huff" w:date="2025-01-07T20:34:00Z" w16du:dateUtc="2025-01-08T02:34:00Z">
        <w:r w:rsidR="00366EAF" w:rsidDel="00472184">
          <w:rPr>
            <w:rFonts w:ascii="Times New Roman" w:hAnsi="Times New Roman" w:cs="Times New Roman"/>
            <w:sz w:val="24"/>
            <w:szCs w:val="24"/>
          </w:rPr>
          <w:delText>paired-</w:delText>
        </w:r>
        <w:r w:rsidDel="00472184">
          <w:rPr>
            <w:rFonts w:ascii="Times New Roman" w:hAnsi="Times New Roman" w:cs="Times New Roman"/>
            <w:sz w:val="24"/>
            <w:szCs w:val="24"/>
          </w:rPr>
          <w:delText>associates</w:delText>
        </w:r>
      </w:del>
      <w:ins w:id="505" w:author="Mark Huff" w:date="2025-01-07T20:34:00Z" w16du:dateUtc="2025-01-08T02:34:00Z">
        <w:r w:rsidR="00472184">
          <w:rPr>
            <w:rFonts w:ascii="Times New Roman" w:hAnsi="Times New Roman" w:cs="Times New Roman"/>
            <w:sz w:val="24"/>
            <w:szCs w:val="24"/>
          </w:rPr>
          <w:t>pairs</w:t>
        </w:r>
      </w:ins>
      <w:r w:rsidR="00C555BF">
        <w:rPr>
          <w:rFonts w:ascii="Times New Roman" w:hAnsi="Times New Roman" w:cs="Times New Roman"/>
          <w:sz w:val="24"/>
          <w:szCs w:val="24"/>
        </w:rPr>
        <w:t xml:space="preserve">, in which </w:t>
      </w:r>
      <w:r w:rsidR="00C555BF">
        <w:rPr>
          <w:rFonts w:ascii="Times New Roman" w:hAnsi="Times New Roman" w:cs="Times New Roman"/>
          <w:sz w:val="24"/>
          <w:szCs w:val="24"/>
        </w:rPr>
        <w:lastRenderedPageBreak/>
        <w:t xml:space="preserve">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 xml:space="preserve">All other aspects of Experiment 2A were consistent with the previous </w:t>
      </w:r>
      <w:del w:id="506" w:author="Mark Huff" w:date="2025-01-07T20:34:00Z" w16du:dateUtc="2025-01-08T02:34:00Z">
        <w:r w:rsidR="00AA4849" w:rsidDel="00472184">
          <w:rPr>
            <w:rFonts w:ascii="Times New Roman" w:hAnsi="Times New Roman" w:cs="Times New Roman"/>
            <w:sz w:val="24"/>
            <w:szCs w:val="24"/>
          </w:rPr>
          <w:delText xml:space="preserve">set of </w:delText>
        </w:r>
      </w:del>
      <w:r w:rsidR="00AA4849">
        <w:rPr>
          <w:rFonts w:ascii="Times New Roman" w:hAnsi="Times New Roman" w:cs="Times New Roman"/>
          <w:sz w:val="24"/>
          <w:szCs w:val="24"/>
        </w:rPr>
        <w:t>experiments, and Experiment 2A followed the same general procedure</w:t>
      </w:r>
      <w:del w:id="507" w:author="Mark Huff" w:date="2025-01-07T20:34:00Z" w16du:dateUtc="2025-01-08T02:34:00Z">
        <w:r w:rsidR="009A7DEA" w:rsidDel="00472184">
          <w:rPr>
            <w:rFonts w:ascii="Times New Roman" w:hAnsi="Times New Roman" w:cs="Times New Roman"/>
            <w:sz w:val="24"/>
            <w:szCs w:val="24"/>
          </w:rPr>
          <w:delText xml:space="preserve"> previously used in Experiments 1A/1B</w:delText>
        </w:r>
      </w:del>
      <w:r w:rsidR="00AA4849">
        <w:rPr>
          <w:rFonts w:ascii="Times New Roman" w:hAnsi="Times New Roman" w:cs="Times New Roman"/>
          <w:sz w:val="24"/>
          <w:szCs w:val="24"/>
        </w:rPr>
        <w:t xml:space="preserve">. </w:t>
      </w:r>
      <w:del w:id="508" w:author="Mark Huff" w:date="2025-01-07T20:34:00Z" w16du:dateUtc="2025-01-08T02:34:00Z">
        <w:r w:rsidR="00AA4849" w:rsidDel="00472184">
          <w:rPr>
            <w:rFonts w:ascii="Times New Roman" w:hAnsi="Times New Roman" w:cs="Times New Roman"/>
            <w:sz w:val="24"/>
            <w:szCs w:val="24"/>
          </w:rPr>
          <w:delText xml:space="preserve">This </w:delText>
        </w:r>
      </w:del>
      <w:ins w:id="509" w:author="Mark Huff" w:date="2025-01-07T20:34:00Z" w16du:dateUtc="2025-01-08T02:34:00Z">
        <w:r w:rsidR="00472184">
          <w:rPr>
            <w:rFonts w:ascii="Times New Roman" w:hAnsi="Times New Roman" w:cs="Times New Roman"/>
            <w:sz w:val="24"/>
            <w:szCs w:val="24"/>
          </w:rPr>
          <w:t xml:space="preserve">The </w:t>
        </w:r>
      </w:ins>
      <w:r w:rsidR="00AA4849">
        <w:rPr>
          <w:rFonts w:ascii="Times New Roman" w:hAnsi="Times New Roman" w:cs="Times New Roman"/>
          <w:sz w:val="24"/>
          <w:szCs w:val="24"/>
        </w:rPr>
        <w:t>experiment took approximately 30 minutes to complete.</w:t>
      </w:r>
    </w:p>
    <w:p w14:paraId="0E153221" w14:textId="473ED461"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del w:id="510" w:author="Mark Huff" w:date="2025-01-07T20:59:00Z" w16du:dateUtc="2025-01-08T02:59:00Z">
        <w:r w:rsidR="00D10D37" w:rsidDel="00EE5630">
          <w:rPr>
            <w:rFonts w:ascii="Times New Roman" w:hAnsi="Times New Roman" w:cs="Times New Roman"/>
            <w:b/>
            <w:bCs/>
            <w:sz w:val="24"/>
            <w:szCs w:val="24"/>
          </w:rPr>
          <w:delText>Paired-</w:delText>
        </w:r>
        <w:r w:rsidRPr="00401B13" w:rsidDel="00EE5630">
          <w:rPr>
            <w:rFonts w:ascii="Times New Roman" w:hAnsi="Times New Roman" w:cs="Times New Roman"/>
            <w:b/>
            <w:bCs/>
            <w:sz w:val="24"/>
            <w:szCs w:val="24"/>
          </w:rPr>
          <w:delText>Associates</w:delText>
        </w:r>
      </w:del>
      <w:ins w:id="511" w:author="Mark Huff" w:date="2025-01-07T20:59:00Z" w16du:dateUtc="2025-01-08T02:59:00Z">
        <w:r w:rsidR="00EE5630">
          <w:rPr>
            <w:rFonts w:ascii="Times New Roman" w:hAnsi="Times New Roman" w:cs="Times New Roman"/>
            <w:b/>
            <w:bCs/>
            <w:sz w:val="24"/>
            <w:szCs w:val="24"/>
          </w:rPr>
          <w:t>Pairs</w:t>
        </w:r>
      </w:ins>
    </w:p>
    <w:p w14:paraId="323021FD" w14:textId="6A9DA3BC"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del w:id="512" w:author="Mark Huff" w:date="2025-01-07T20:35:00Z" w16du:dateUtc="2025-01-08T02:35:00Z">
        <w:r w:rsidDel="00472184">
          <w:rPr>
            <w:rFonts w:ascii="Times New Roman" w:hAnsi="Times New Roman" w:cs="Times New Roman"/>
            <w:sz w:val="24"/>
            <w:szCs w:val="24"/>
          </w:rPr>
          <w:delText>paired-associates</w:delText>
        </w:r>
      </w:del>
      <w:ins w:id="513" w:author="Mark Huff" w:date="2025-01-07T20:35:00Z" w16du:dateUtc="2025-01-08T02:35:00Z">
        <w:r w:rsidR="00472184">
          <w:rPr>
            <w:rFonts w:ascii="Times New Roman" w:hAnsi="Times New Roman" w:cs="Times New Roman"/>
            <w:sz w:val="24"/>
            <w:szCs w:val="24"/>
          </w:rPr>
          <w:t>pairs</w:t>
        </w:r>
      </w:ins>
      <w:r>
        <w:rPr>
          <w:rFonts w:ascii="Times New Roman" w:hAnsi="Times New Roman" w:cs="Times New Roman"/>
          <w:sz w:val="24"/>
          <w:szCs w:val="24"/>
        </w:rPr>
        <w:t xml:space="preserve"> presented in the backward direction. We again expected that making JOLs would improve cued-recall of forward</w:t>
      </w:r>
      <w:ins w:id="514" w:author="Nick Maxwell" w:date="2025-01-08T15:58:00Z" w16du:dateUtc="2025-01-08T21:58:00Z">
        <w:r w:rsidR="00AF7C76">
          <w:rPr>
            <w:rFonts w:ascii="Times New Roman" w:hAnsi="Times New Roman" w:cs="Times New Roman"/>
            <w:sz w:val="24"/>
            <w:szCs w:val="24"/>
          </w:rPr>
          <w:t xml:space="preserve"> pair</w:t>
        </w:r>
      </w:ins>
      <w:del w:id="515" w:author="Nick Maxwell" w:date="2025-01-08T15:58:00Z" w16du:dateUtc="2025-01-08T21:58:00Z">
        <w:r w:rsidDel="00AF7C76">
          <w:rPr>
            <w:rFonts w:ascii="Times New Roman" w:hAnsi="Times New Roman" w:cs="Times New Roman"/>
            <w:sz w:val="24"/>
            <w:szCs w:val="24"/>
          </w:rPr>
          <w:delText>-paired associate</w:delText>
        </w:r>
      </w:del>
      <w:r>
        <w:rPr>
          <w:rFonts w:ascii="Times New Roman" w:hAnsi="Times New Roman" w:cs="Times New Roman"/>
          <w:sz w:val="24"/>
          <w:szCs w:val="24"/>
        </w:rPr>
        <w:t xml:space="preserve">s but that JOLs would be non-reactive on unrelated pairs. Furthermore, </w:t>
      </w:r>
      <w:del w:id="516" w:author="Mark Huff" w:date="2025-01-07T20:35:00Z" w16du:dateUtc="2025-01-08T02:35:00Z">
        <w:r w:rsidDel="00472184">
          <w:rPr>
            <w:rFonts w:ascii="Times New Roman" w:hAnsi="Times New Roman" w:cs="Times New Roman"/>
            <w:sz w:val="24"/>
            <w:szCs w:val="24"/>
          </w:rPr>
          <w:delText>based-on</w:delText>
        </w:r>
      </w:del>
      <w:ins w:id="517" w:author="Mark Huff" w:date="2025-01-07T20:35:00Z" w16du:dateUtc="2025-01-08T02:35:00Z">
        <w:r w:rsidR="00472184">
          <w:rPr>
            <w:rFonts w:ascii="Times New Roman" w:hAnsi="Times New Roman" w:cs="Times New Roman"/>
            <w:sz w:val="24"/>
            <w:szCs w:val="24"/>
          </w:rPr>
          <w:t>based on</w:t>
        </w:r>
      </w:ins>
      <w:r>
        <w:rPr>
          <w:rFonts w:ascii="Times New Roman" w:hAnsi="Times New Roman" w:cs="Times New Roman"/>
          <w:sz w:val="24"/>
          <w:szCs w:val="24"/>
        </w:rPr>
        <w:t xml:space="preserve"> findings in Experiment 1B with single backward mediated pairs, we anticipated that JOL reactivity would extend to backward double-mediated pairs, given the indirect, underlying relation between cue and target. Thus our reactivity predictions were based on a relational encoding account of JOL reactivity. However, because backward </w:t>
      </w:r>
      <w:del w:id="518" w:author="Mark Huff" w:date="2025-01-07T20:35:00Z" w16du:dateUtc="2025-01-08T02:35:00Z">
        <w:r w:rsidDel="00472184">
          <w:rPr>
            <w:rFonts w:ascii="Times New Roman" w:hAnsi="Times New Roman" w:cs="Times New Roman"/>
            <w:sz w:val="24"/>
            <w:szCs w:val="24"/>
          </w:rPr>
          <w:delText>paired-associates</w:delText>
        </w:r>
      </w:del>
      <w:ins w:id="519" w:author="Mark Huff" w:date="2025-01-07T20:35:00Z" w16du:dateUtc="2025-01-08T02:35:00Z">
        <w:r w:rsidR="00472184">
          <w:rPr>
            <w:rFonts w:ascii="Times New Roman" w:hAnsi="Times New Roman" w:cs="Times New Roman"/>
            <w:sz w:val="24"/>
            <w:szCs w:val="24"/>
          </w:rPr>
          <w:t>pairs</w:t>
        </w:r>
      </w:ins>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lastRenderedPageBreak/>
        <w:t>Participants</w:t>
      </w:r>
    </w:p>
    <w:p w14:paraId="6CDBCACD" w14:textId="1DF16415" w:rsidR="00993BA6" w:rsidRDefault="002C1185" w:rsidP="00065755">
      <w:pPr>
        <w:spacing w:after="0" w:line="480" w:lineRule="auto"/>
        <w:ind w:firstLine="720"/>
        <w:rPr>
          <w:rFonts w:ascii="Times New Roman" w:hAnsi="Times New Roman" w:cs="Times New Roman"/>
          <w:sz w:val="24"/>
          <w:szCs w:val="24"/>
        </w:rPr>
      </w:pPr>
      <w:del w:id="520" w:author="Mark Huff" w:date="2025-01-07T20:35:00Z" w16du:dateUtc="2025-01-08T02:35:00Z">
        <w:r w:rsidDel="00472184">
          <w:rPr>
            <w:rFonts w:ascii="Times New Roman" w:hAnsi="Times New Roman" w:cs="Times New Roman"/>
            <w:sz w:val="24"/>
            <w:szCs w:val="24"/>
          </w:rPr>
          <w:delText>We recruited an</w:delText>
        </w:r>
      </w:del>
      <w:ins w:id="521" w:author="Mark Huff" w:date="2025-01-07T20:35:00Z" w16du:dateUtc="2025-01-08T02:35:00Z">
        <w:r w:rsidR="00472184">
          <w:rPr>
            <w:rFonts w:ascii="Times New Roman" w:hAnsi="Times New Roman" w:cs="Times New Roman"/>
            <w:sz w:val="24"/>
            <w:szCs w:val="24"/>
          </w:rPr>
          <w:t>An</w:t>
        </w:r>
      </w:ins>
      <w:r>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ins w:id="522" w:author="Mark Huff" w:date="2025-01-07T20:35:00Z" w16du:dateUtc="2025-01-08T02:35:00Z">
        <w:r w:rsidR="00472184">
          <w:rPr>
            <w:rFonts w:ascii="Times New Roman" w:hAnsi="Times New Roman" w:cs="Times New Roman"/>
            <w:sz w:val="24"/>
            <w:szCs w:val="24"/>
          </w:rPr>
          <w:t xml:space="preserve"> participated</w:t>
        </w:r>
      </w:ins>
      <w:ins w:id="523" w:author="Nick Maxwell" w:date="2025-01-08T15:59:00Z" w16du:dateUtc="2025-01-08T21:59:00Z">
        <w:r w:rsidR="00AF7C76">
          <w:rPr>
            <w:rFonts w:ascii="Times New Roman" w:hAnsi="Times New Roman" w:cs="Times New Roman"/>
            <w:sz w:val="24"/>
            <w:szCs w:val="24"/>
          </w:rPr>
          <w:t xml:space="preserve"> in Experiment 2B</w:t>
        </w:r>
      </w:ins>
      <w:r>
        <w:rPr>
          <w:rFonts w:ascii="Times New Roman" w:hAnsi="Times New Roman" w:cs="Times New Roman"/>
          <w:sz w:val="24"/>
          <w:szCs w:val="24"/>
        </w:rPr>
        <w:t xml:space="preserve">. Recruitment occurred simultaneously </w:t>
      </w:r>
      <w:del w:id="524" w:author="Mark Huff" w:date="2025-01-07T20:35:00Z" w16du:dateUtc="2025-01-08T02:35:00Z">
        <w:r w:rsidDel="00472184">
          <w:rPr>
            <w:rFonts w:ascii="Times New Roman" w:hAnsi="Times New Roman" w:cs="Times New Roman"/>
            <w:sz w:val="24"/>
            <w:szCs w:val="24"/>
          </w:rPr>
          <w:delText xml:space="preserve">across </w:delText>
        </w:r>
      </w:del>
      <w:ins w:id="525" w:author="Mark Huff" w:date="2025-01-07T20:35:00Z" w16du:dateUtc="2025-01-08T02:35:00Z">
        <w:r w:rsidR="00472184">
          <w:rPr>
            <w:rFonts w:ascii="Times New Roman" w:hAnsi="Times New Roman" w:cs="Times New Roman"/>
            <w:sz w:val="24"/>
            <w:szCs w:val="24"/>
          </w:rPr>
          <w:t xml:space="preserve">at </w:t>
        </w:r>
      </w:ins>
      <w:r>
        <w:rPr>
          <w:rFonts w:ascii="Times New Roman" w:hAnsi="Times New Roman" w:cs="Times New Roman"/>
          <w:sz w:val="24"/>
          <w:szCs w:val="24"/>
        </w:rPr>
        <w:t>both testing sites</w:t>
      </w:r>
      <w:del w:id="526" w:author="Mark Huff" w:date="2025-01-07T20:36:00Z" w16du:dateUtc="2025-01-08T02:36:00Z">
        <w:r w:rsidDel="00472184">
          <w:rPr>
            <w:rFonts w:ascii="Times New Roman" w:hAnsi="Times New Roman" w:cs="Times New Roman"/>
            <w:sz w:val="24"/>
            <w:szCs w:val="24"/>
          </w:rPr>
          <w:delText>,</w:delText>
        </w:r>
      </w:del>
      <w:r>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del w:id="527" w:author="Nick Maxwell" w:date="2025-01-08T15:59:00Z" w16du:dateUtc="2025-01-08T21:59:00Z">
        <w:r w:rsidR="0031715F" w:rsidDel="00AF7C76">
          <w:rPr>
            <w:rFonts w:ascii="Times New Roman" w:hAnsi="Times New Roman" w:cs="Times New Roman"/>
            <w:sz w:val="24"/>
            <w:szCs w:val="24"/>
          </w:rPr>
          <w:delText>Experiment 2B</w:delText>
        </w:r>
      </w:del>
      <w:ins w:id="528" w:author="Nick Maxwell" w:date="2025-01-08T15:59:00Z" w16du:dateUtc="2025-01-08T21:59:00Z">
        <w:r w:rsidR="00AF7C76">
          <w:rPr>
            <w:rFonts w:ascii="Times New Roman" w:hAnsi="Times New Roman" w:cs="Times New Roman"/>
            <w:sz w:val="24"/>
            <w:szCs w:val="24"/>
          </w:rPr>
          <w:t>the study</w:t>
        </w:r>
      </w:ins>
      <w:r w:rsidR="0031715F">
        <w:rPr>
          <w:rFonts w:ascii="Times New Roman" w:hAnsi="Times New Roman" w:cs="Times New Roman"/>
          <w:sz w:val="24"/>
          <w:szCs w:val="24"/>
        </w:rPr>
        <w:t xml:space="preserve"> </w:t>
      </w:r>
      <w:r>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del w:id="529" w:author="Mark Huff" w:date="2025-01-07T20:36:00Z" w16du:dateUtc="2025-01-08T02:36:00Z">
        <w:r w:rsidR="005E602C" w:rsidDel="00472184">
          <w:rPr>
            <w:rFonts w:ascii="Times New Roman" w:hAnsi="Times New Roman" w:cs="Times New Roman"/>
            <w:sz w:val="24"/>
            <w:szCs w:val="24"/>
          </w:rPr>
          <w:delText>Like</w:delText>
        </w:r>
        <w:r w:rsidR="000500BA" w:rsidDel="00472184">
          <w:rPr>
            <w:rFonts w:ascii="Times New Roman" w:hAnsi="Times New Roman" w:cs="Times New Roman"/>
            <w:sz w:val="24"/>
            <w:szCs w:val="24"/>
          </w:rPr>
          <w:delText xml:space="preserve"> the previous experiments, p</w:delText>
        </w:r>
      </w:del>
      <w:ins w:id="530" w:author="Mark Huff" w:date="2025-01-07T20:36:00Z" w16du:dateUtc="2025-01-08T02:36:00Z">
        <w:r w:rsidR="00472184">
          <w:rPr>
            <w:rFonts w:ascii="Times New Roman" w:hAnsi="Times New Roman" w:cs="Times New Roman"/>
            <w:sz w:val="24"/>
            <w:szCs w:val="24"/>
          </w:rPr>
          <w:t>P</w:t>
        </w:r>
      </w:ins>
      <w:r w:rsidR="000500BA">
        <w:rPr>
          <w:rFonts w:ascii="Times New Roman" w:hAnsi="Times New Roman" w:cs="Times New Roman"/>
          <w:sz w:val="24"/>
          <w:szCs w:val="24"/>
        </w:rPr>
        <w:t xml:space="preserve">articipants were </w:t>
      </w:r>
      <w:ins w:id="531" w:author="Mark Huff" w:date="2025-01-07T20:36:00Z" w16du:dateUtc="2025-01-08T02:36:00Z">
        <w:r w:rsidR="00472184">
          <w:rPr>
            <w:rFonts w:ascii="Times New Roman" w:hAnsi="Times New Roman" w:cs="Times New Roman"/>
            <w:sz w:val="24"/>
            <w:szCs w:val="24"/>
          </w:rPr>
          <w:t xml:space="preserve">again </w:t>
        </w:r>
      </w:ins>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w:t>
      </w:r>
      <w:del w:id="532" w:author="Mark Huff" w:date="2025-01-07T20:36:00Z" w16du:dateUtc="2025-01-08T02:36:00Z">
        <w:r w:rsidR="00ED7F9B" w:rsidDel="00472184">
          <w:rPr>
            <w:rFonts w:ascii="Times New Roman" w:hAnsi="Times New Roman" w:cs="Times New Roman"/>
            <w:sz w:val="24"/>
            <w:szCs w:val="24"/>
          </w:rPr>
          <w:delText xml:space="preserve">responses from </w:delText>
        </w:r>
      </w:del>
      <w:r w:rsidR="00ED7F9B">
        <w:rPr>
          <w:rFonts w:ascii="Times New Roman" w:hAnsi="Times New Roman" w:cs="Times New Roman"/>
          <w:sz w:val="24"/>
          <w:szCs w:val="24"/>
        </w:rPr>
        <w:t>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ins w:id="533" w:author="Mark Huff" w:date="2025-01-07T20:36:00Z" w16du:dateUtc="2025-01-08T02:36:00Z">
        <w:r w:rsidR="00472184">
          <w:rPr>
            <w:rFonts w:ascii="Times New Roman" w:hAnsi="Times New Roman" w:cs="Times New Roman"/>
            <w:sz w:val="24"/>
            <w:szCs w:val="24"/>
          </w:rPr>
          <w:t xml:space="preserve"> group</w:t>
        </w:r>
      </w:ins>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ins w:id="534" w:author="Mark Huff" w:date="2025-01-07T20:36:00Z" w16du:dateUtc="2025-01-08T02:36:00Z">
        <w:r w:rsidR="00472184">
          <w:rPr>
            <w:rFonts w:ascii="Times New Roman" w:hAnsi="Times New Roman" w:cs="Times New Roman"/>
            <w:sz w:val="24"/>
            <w:szCs w:val="24"/>
          </w:rPr>
          <w:t xml:space="preserve"> </w:t>
        </w:r>
      </w:ins>
      <w:ins w:id="535" w:author="Mark Huff" w:date="2025-01-07T20:37:00Z" w16du:dateUtc="2025-01-08T02:37:00Z">
        <w:r w:rsidR="00472184">
          <w:rPr>
            <w:rFonts w:ascii="Times New Roman" w:hAnsi="Times New Roman" w:cs="Times New Roman"/>
            <w:sz w:val="24"/>
            <w:szCs w:val="24"/>
          </w:rPr>
          <w:t>group</w:t>
        </w:r>
      </w:ins>
      <w:r w:rsidR="00ED7F9B">
        <w:rPr>
          <w:rFonts w:ascii="Times New Roman" w:hAnsi="Times New Roman" w:cs="Times New Roman"/>
          <w:sz w:val="24"/>
          <w:szCs w:val="24"/>
        </w:rPr>
        <w:t xml:space="preserve"> = 59). The initial sample size was modeled after the previous experiments, and a </w:t>
      </w:r>
      <w:del w:id="536" w:author="Mark Huff" w:date="2025-01-07T20:36:00Z" w16du:dateUtc="2025-01-08T02:36:00Z">
        <w:r w:rsidR="00ED7F9B" w:rsidDel="00472184">
          <w:rPr>
            <w:rFonts w:ascii="Times New Roman" w:hAnsi="Times New Roman" w:cs="Times New Roman"/>
            <w:sz w:val="24"/>
            <w:szCs w:val="24"/>
          </w:rPr>
          <w:delText>sensitivity analyses</w:delText>
        </w:r>
      </w:del>
      <w:ins w:id="537" w:author="Mark Huff" w:date="2025-01-07T20:36:00Z" w16du:dateUtc="2025-01-08T02:36:00Z">
        <w:r w:rsidR="00472184">
          <w:rPr>
            <w:rFonts w:ascii="Times New Roman" w:hAnsi="Times New Roman" w:cs="Times New Roman"/>
            <w:sz w:val="24"/>
            <w:szCs w:val="24"/>
          </w:rPr>
          <w:t>sensitivity analysis</w:t>
        </w:r>
      </w:ins>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ins w:id="538" w:author="Mark Huff" w:date="2025-01-07T20:36:00Z" w16du:dateUtc="2025-01-08T02:36:00Z">
        <w:r w:rsidR="00472184">
          <w:rPr>
            <w:rFonts w:ascii="Times New Roman" w:hAnsi="Times New Roman" w:cs="Times New Roman"/>
            <w:sz w:val="24"/>
            <w:szCs w:val="24"/>
          </w:rPr>
          <w:t xml:space="preserve"> or larger</w:t>
        </w:r>
      </w:ins>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del w:id="539" w:author="Nick Maxwell" w:date="2025-01-09T10:44:00Z" w16du:dateUtc="2025-01-09T16:44:00Z">
        <w:r w:rsidR="00ED7F9B" w:rsidDel="006B0333">
          <w:rPr>
            <w:rFonts w:ascii="Times New Roman" w:hAnsi="Times New Roman" w:cs="Times New Roman"/>
            <w:sz w:val="24"/>
            <w:szCs w:val="24"/>
          </w:rPr>
          <w:delText xml:space="preserve"> </w:delText>
        </w:r>
      </w:del>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49FCBBC0"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del w:id="540" w:author="Mark Huff" w:date="2025-01-07T20:36:00Z" w16du:dateUtc="2025-01-08T02:36:00Z">
        <w:r w:rsidR="0084553E" w:rsidDel="00472184">
          <w:rPr>
            <w:rFonts w:ascii="Times New Roman" w:hAnsi="Times New Roman" w:cs="Times New Roman"/>
            <w:sz w:val="24"/>
            <w:szCs w:val="24"/>
          </w:rPr>
          <w:delText>paired-associates</w:delText>
        </w:r>
      </w:del>
      <w:ins w:id="541" w:author="Mark Huff" w:date="2025-01-07T20:36:00Z" w16du:dateUtc="2025-01-08T02:36:00Z">
        <w:r w:rsidR="00472184">
          <w:rPr>
            <w:rFonts w:ascii="Times New Roman" w:hAnsi="Times New Roman" w:cs="Times New Roman"/>
            <w:sz w:val="24"/>
            <w:szCs w:val="24"/>
          </w:rPr>
          <w:t>pairs</w:t>
        </w:r>
      </w:ins>
      <w:r w:rsidR="0084553E">
        <w:rPr>
          <w:rFonts w:ascii="Times New Roman" w:hAnsi="Times New Roman" w:cs="Times New Roman"/>
          <w:sz w:val="24"/>
          <w:szCs w:val="24"/>
        </w:rPr>
        <w:t xml:space="preserve"> were transformed into backward double-mediated </w:t>
      </w:r>
      <w:del w:id="542" w:author="Mark Huff" w:date="2025-01-07T20:36:00Z" w16du:dateUtc="2025-01-08T02:36:00Z">
        <w:r w:rsidR="0084553E" w:rsidDel="00472184">
          <w:rPr>
            <w:rFonts w:ascii="Times New Roman" w:hAnsi="Times New Roman" w:cs="Times New Roman"/>
            <w:sz w:val="24"/>
            <w:szCs w:val="24"/>
          </w:rPr>
          <w:delText>paired-</w:delText>
        </w:r>
        <w:r w:rsidR="00101392" w:rsidDel="00472184">
          <w:rPr>
            <w:rFonts w:ascii="Times New Roman" w:hAnsi="Times New Roman" w:cs="Times New Roman"/>
            <w:sz w:val="24"/>
            <w:szCs w:val="24"/>
          </w:rPr>
          <w:delText>associates</w:delText>
        </w:r>
      </w:del>
      <w:ins w:id="543" w:author="Mark Huff" w:date="2025-01-07T20:36:00Z" w16du:dateUtc="2025-01-08T02:36:00Z">
        <w:r w:rsidR="00472184">
          <w:rPr>
            <w:rFonts w:ascii="Times New Roman" w:hAnsi="Times New Roman" w:cs="Times New Roman"/>
            <w:sz w:val="24"/>
            <w:szCs w:val="24"/>
          </w:rPr>
          <w:t>pairs</w:t>
        </w:r>
      </w:ins>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this resulted in a pair type in which unrelated items were indirectly linked, but the links between concepts were 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lastRenderedPageBreak/>
        <w:t>Results: Experiments 2A and 2B</w:t>
      </w:r>
    </w:p>
    <w:p w14:paraId="2C8465CB" w14:textId="0514D5E7"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0C0D9EA1"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ins w:id="544" w:author="Nick Maxwell" w:date="2025-01-08T16:03:00Z" w16du:dateUtc="2025-01-08T22:03:00Z">
        <w:r w:rsidR="008D5AB0">
          <w:rPr>
            <w:rFonts w:ascii="Times New Roman" w:hAnsi="Times New Roman" w:cs="Times New Roman"/>
            <w:sz w:val="24"/>
            <w:szCs w:val="24"/>
          </w:rPr>
          <w:t xml:space="preserve"> the</w:t>
        </w:r>
      </w:ins>
      <w:r>
        <w:rPr>
          <w:rFonts w:ascii="Times New Roman" w:hAnsi="Times New Roman" w:cs="Times New Roman"/>
          <w:sz w:val="24"/>
          <w:szCs w:val="24"/>
        </w:rPr>
        <w:t xml:space="preserve"> </w:t>
      </w:r>
      <w:del w:id="545" w:author="Mark Huff" w:date="2025-01-07T20:38:00Z" w16du:dateUtc="2025-01-08T02:38:00Z">
        <w:r w:rsidDel="006A659B">
          <w:rPr>
            <w:rFonts w:ascii="Times New Roman" w:hAnsi="Times New Roman" w:cs="Times New Roman"/>
            <w:sz w:val="24"/>
            <w:szCs w:val="24"/>
          </w:rPr>
          <w:delText xml:space="preserve">the </w:delText>
        </w:r>
      </w:del>
      <w:r>
        <w:rPr>
          <w:rFonts w:ascii="Times New Roman" w:hAnsi="Times New Roman" w:cs="Times New Roman"/>
          <w:sz w:val="24"/>
          <w:szCs w:val="24"/>
        </w:rPr>
        <w:t xml:space="preserve">previous experiments, we tested for changes in cued-recall between encoding groups and pair types </w:t>
      </w:r>
      <w:r w:rsidRPr="00532050">
        <w:rPr>
          <w:rFonts w:ascii="Times New Roman" w:hAnsi="Times New Roman" w:cs="Times New Roman"/>
          <w:sz w:val="24"/>
          <w:szCs w:val="24"/>
        </w:rPr>
        <w:t>using</w:t>
      </w:r>
      <w:ins w:id="546" w:author="Mark Huff" w:date="2025-01-07T20:38:00Z" w16du:dateUtc="2025-01-08T02:38:00Z">
        <w:r w:rsidR="006A659B">
          <w:rPr>
            <w:rFonts w:ascii="Times New Roman" w:hAnsi="Times New Roman" w:cs="Times New Roman"/>
            <w:sz w:val="24"/>
            <w:szCs w:val="24"/>
          </w:rPr>
          <w:t xml:space="preserve"> the same ANOVA </w:t>
        </w:r>
      </w:ins>
      <w:ins w:id="547" w:author="Nick Maxwell" w:date="2025-01-08T16:00:00Z" w16du:dateUtc="2025-01-08T22:00:00Z">
        <w:r w:rsidR="00AF7C76">
          <w:rPr>
            <w:rFonts w:ascii="Times New Roman" w:hAnsi="Times New Roman" w:cs="Times New Roman"/>
            <w:sz w:val="24"/>
            <w:szCs w:val="24"/>
          </w:rPr>
          <w:t>reported</w:t>
        </w:r>
      </w:ins>
      <w:ins w:id="548" w:author="Mark Huff" w:date="2025-01-07T20:38:00Z" w16du:dateUtc="2025-01-08T02:38:00Z">
        <w:del w:id="549" w:author="Nick Maxwell" w:date="2025-01-08T16:00:00Z" w16du:dateUtc="2025-01-08T22:00:00Z">
          <w:r w:rsidR="006A659B" w:rsidDel="00AF7C76">
            <w:rPr>
              <w:rFonts w:ascii="Times New Roman" w:hAnsi="Times New Roman" w:cs="Times New Roman"/>
              <w:sz w:val="24"/>
              <w:szCs w:val="24"/>
            </w:rPr>
            <w:delText>as</w:delText>
          </w:r>
        </w:del>
        <w:r w:rsidR="006A659B">
          <w:rPr>
            <w:rFonts w:ascii="Times New Roman" w:hAnsi="Times New Roman" w:cs="Times New Roman"/>
            <w:sz w:val="24"/>
            <w:szCs w:val="24"/>
          </w:rPr>
          <w:t xml:space="preserve"> above. </w:t>
        </w:r>
      </w:ins>
      <w:del w:id="550" w:author="Mark Huff" w:date="2025-01-07T20:38:00Z" w16du:dateUtc="2025-01-08T02:38:00Z">
        <w:r w:rsidRPr="00532050" w:rsidDel="006A659B">
          <w:rPr>
            <w:rFonts w:ascii="Times New Roman" w:hAnsi="Times New Roman" w:cs="Times New Roman"/>
            <w:sz w:val="24"/>
            <w:szCs w:val="24"/>
          </w:rPr>
          <w:delText xml:space="preserve"> a 2 (Encoding Group: JOL vs. No-JOL) </w:delText>
        </w:r>
        <w:r w:rsidR="008A5173" w:rsidDel="006A659B">
          <w:rPr>
            <w:rFonts w:ascii="Times New Roman" w:hAnsi="Times New Roman" w:cs="Times New Roman"/>
            <w:sz w:val="24"/>
            <w:szCs w:val="24"/>
          </w:rPr>
          <w:delText xml:space="preserve">× </w:delText>
        </w:r>
        <w:r w:rsidRPr="00532050" w:rsidDel="006A659B">
          <w:rPr>
            <w:rFonts w:ascii="Times New Roman" w:hAnsi="Times New Roman" w:cs="Times New Roman"/>
            <w:sz w:val="24"/>
            <w:szCs w:val="24"/>
          </w:rPr>
          <w:delText xml:space="preserve">3 (Pair Type: Forward vs. </w:delText>
        </w:r>
        <w:r w:rsidR="003127D9" w:rsidDel="006A659B">
          <w:rPr>
            <w:rFonts w:ascii="Times New Roman" w:hAnsi="Times New Roman" w:cs="Times New Roman"/>
            <w:sz w:val="24"/>
            <w:szCs w:val="24"/>
          </w:rPr>
          <w:delText xml:space="preserve">Double </w:delText>
        </w:r>
        <w:r w:rsidRPr="00532050" w:rsidDel="006A659B">
          <w:rPr>
            <w:rFonts w:ascii="Times New Roman" w:hAnsi="Times New Roman" w:cs="Times New Roman"/>
            <w:sz w:val="24"/>
            <w:szCs w:val="24"/>
          </w:rPr>
          <w:delText xml:space="preserve">Mediated vs. Unrelated) mixed measures ANOVA. </w:delText>
        </w:r>
      </w:del>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ins w:id="551" w:author="Mark Huff" w:date="2025-01-07T20:38:00Z" w16du:dateUtc="2025-01-08T02:38:00Z">
        <w:r w:rsidR="006A659B">
          <w:rPr>
            <w:rFonts w:ascii="Times New Roman" w:hAnsi="Times New Roman" w:cs="Times New Roman"/>
            <w:sz w:val="24"/>
            <w:szCs w:val="24"/>
          </w:rPr>
          <w:t xml:space="preserve">, which indicated that </w:t>
        </w:r>
      </w:ins>
      <w:del w:id="552" w:author="Mark Huff" w:date="2025-01-07T20:38:00Z" w16du:dateUtc="2025-01-08T02:38:00Z">
        <w:r w:rsidDel="006A659B">
          <w:rPr>
            <w:rFonts w:ascii="Times New Roman" w:hAnsi="Times New Roman" w:cs="Times New Roman"/>
            <w:sz w:val="24"/>
            <w:szCs w:val="24"/>
          </w:rPr>
          <w:delText>. Across</w:delText>
        </w:r>
        <w:r w:rsidRPr="00532050" w:rsidDel="006A659B">
          <w:rPr>
            <w:rFonts w:ascii="Times New Roman" w:hAnsi="Times New Roman" w:cs="Times New Roman"/>
            <w:sz w:val="24"/>
            <w:szCs w:val="24"/>
          </w:rPr>
          <w:delText xml:space="preserve"> Pair Types, </w:delText>
        </w:r>
      </w:del>
      <w:r w:rsidRPr="00532050">
        <w:rPr>
          <w:rFonts w:ascii="Times New Roman" w:hAnsi="Times New Roman" w:cs="Times New Roman"/>
          <w:sz w:val="24"/>
          <w:szCs w:val="24"/>
        </w:rPr>
        <w:t xml:space="preserve">cued-recall </w:t>
      </w:r>
      <w:del w:id="553" w:author="Mark Huff" w:date="2025-01-07T20:39:00Z" w16du:dateUtc="2025-01-08T02:39:00Z">
        <w:r w:rsidR="00C82DA2" w:rsidDel="006A659B">
          <w:rPr>
            <w:rFonts w:ascii="Times New Roman" w:hAnsi="Times New Roman" w:cs="Times New Roman"/>
            <w:sz w:val="24"/>
            <w:szCs w:val="24"/>
          </w:rPr>
          <w:delText xml:space="preserve">rates </w:delText>
        </w:r>
        <w:r w:rsidRPr="00532050" w:rsidDel="006A659B">
          <w:rPr>
            <w:rFonts w:ascii="Times New Roman" w:hAnsi="Times New Roman" w:cs="Times New Roman"/>
            <w:sz w:val="24"/>
            <w:szCs w:val="24"/>
          </w:rPr>
          <w:delText>w</w:delText>
        </w:r>
        <w:r w:rsidR="00C82DA2" w:rsidDel="006A659B">
          <w:rPr>
            <w:rFonts w:ascii="Times New Roman" w:hAnsi="Times New Roman" w:cs="Times New Roman"/>
            <w:sz w:val="24"/>
            <w:szCs w:val="24"/>
          </w:rPr>
          <w:delText>ere</w:delText>
        </w:r>
      </w:del>
      <w:ins w:id="554" w:author="Mark Huff" w:date="2025-01-07T20:39:00Z" w16du:dateUtc="2025-01-08T02:39:00Z">
        <w:r w:rsidR="006A659B">
          <w:rPr>
            <w:rFonts w:ascii="Times New Roman" w:hAnsi="Times New Roman" w:cs="Times New Roman"/>
            <w:sz w:val="24"/>
            <w:szCs w:val="24"/>
          </w:rPr>
          <w:t>was</w:t>
        </w:r>
      </w:ins>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del w:id="555" w:author="Mark Huff" w:date="2025-01-07T20:39:00Z" w16du:dateUtc="2025-01-08T02:39:00Z">
        <w:r w:rsidRPr="00532050" w:rsidDel="006A659B">
          <w:rPr>
            <w:rFonts w:ascii="Times New Roman" w:hAnsi="Times New Roman" w:cs="Times New Roman"/>
            <w:sz w:val="24"/>
            <w:szCs w:val="24"/>
          </w:rPr>
          <w:delText>paired-associates</w:delText>
        </w:r>
      </w:del>
      <w:ins w:id="556" w:author="Mark Huff" w:date="2025-01-07T20:39:00Z" w16du:dateUtc="2025-01-08T02:39:00Z">
        <w:r w:rsidR="006A659B">
          <w:rPr>
            <w:rFonts w:ascii="Times New Roman" w:hAnsi="Times New Roman" w:cs="Times New Roman"/>
            <w:sz w:val="24"/>
            <w:szCs w:val="24"/>
          </w:rPr>
          <w:t>pairs</w:t>
        </w:r>
      </w:ins>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ins w:id="557" w:author="Mark Huff" w:date="2025-01-07T20:39:00Z" w16du:dateUtc="2025-01-08T02:39:00Z">
        <w:r w:rsidR="006A659B">
          <w:rPr>
            <w:rFonts w:ascii="Times New Roman" w:hAnsi="Times New Roman" w:cs="Times New Roman"/>
            <w:sz w:val="24"/>
            <w:szCs w:val="24"/>
          </w:rPr>
          <w:t xml:space="preserve"> pairs</w:t>
        </w:r>
      </w:ins>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ins w:id="558" w:author="Mark Huff" w:date="2025-01-07T20:39:00Z" w16du:dateUtc="2025-01-08T02:39:00Z">
        <w:r w:rsidR="006A659B">
          <w:rPr>
            <w:rFonts w:ascii="Times New Roman" w:hAnsi="Times New Roman" w:cs="Times New Roman"/>
            <w:sz w:val="24"/>
            <w:szCs w:val="24"/>
          </w:rPr>
          <w:t>.</w:t>
        </w:r>
      </w:ins>
      <w:del w:id="559" w:author="Mark Huff" w:date="2025-01-07T20:39:00Z" w16du:dateUtc="2025-01-08T02:39:00Z">
        <w:r w:rsidR="00583E7E" w:rsidDel="006A659B">
          <w:rPr>
            <w:rFonts w:ascii="Times New Roman" w:hAnsi="Times New Roman" w:cs="Times New Roman"/>
            <w:sz w:val="24"/>
            <w:szCs w:val="24"/>
          </w:rPr>
          <w:delText>,</w:delText>
        </w:r>
      </w:del>
      <w:r w:rsidR="00583E7E">
        <w:rPr>
          <w:rFonts w:ascii="Times New Roman" w:hAnsi="Times New Roman" w:cs="Times New Roman"/>
          <w:sz w:val="24"/>
          <w:szCs w:val="24"/>
        </w:rPr>
        <w:t xml:space="preserve"> </w:t>
      </w:r>
      <w:del w:id="560" w:author="Mark Huff" w:date="2025-01-07T20:39:00Z" w16du:dateUtc="2025-01-08T02:39:00Z">
        <w:r w:rsidR="00583E7E" w:rsidDel="006A659B">
          <w:rPr>
            <w:rFonts w:ascii="Times New Roman" w:hAnsi="Times New Roman" w:cs="Times New Roman"/>
            <w:sz w:val="24"/>
            <w:szCs w:val="24"/>
          </w:rPr>
          <w:delText>and f</w:delText>
        </w:r>
      </w:del>
      <w:ins w:id="561" w:author="Mark Huff" w:date="2025-01-07T20:39:00Z" w16du:dateUtc="2025-01-08T02:39:00Z">
        <w:r w:rsidR="006A659B">
          <w:rPr>
            <w:rFonts w:ascii="Times New Roman" w:hAnsi="Times New Roman" w:cs="Times New Roman"/>
            <w:sz w:val="24"/>
            <w:szCs w:val="24"/>
          </w:rPr>
          <w:t>F</w:t>
        </w:r>
      </w:ins>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58B3D6C7"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del w:id="562" w:author="Mark Huff" w:date="2025-01-07T20:40:00Z" w16du:dateUtc="2025-01-08T02:40:00Z">
        <w:r w:rsidR="00583E7E" w:rsidDel="006A659B">
          <w:rPr>
            <w:rFonts w:ascii="Times New Roman" w:hAnsi="Times New Roman" w:cs="Times New Roman"/>
            <w:sz w:val="24"/>
            <w:szCs w:val="24"/>
          </w:rPr>
          <w:delText>detected</w:delText>
        </w:r>
      </w:del>
      <w:ins w:id="563" w:author="Mark Huff" w:date="2025-01-07T20:40:00Z" w16du:dateUtc="2025-01-08T02:40:00Z">
        <w:r w:rsidR="006A659B">
          <w:rPr>
            <w:rFonts w:ascii="Times New Roman" w:hAnsi="Times New Roman" w:cs="Times New Roman"/>
            <w:sz w:val="24"/>
            <w:szCs w:val="24"/>
          </w:rPr>
          <w:t>found</w:t>
        </w:r>
      </w:ins>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del w:id="564" w:author="Mark Huff" w:date="2025-01-07T20:40:00Z" w16du:dateUtc="2025-01-08T02:40:00Z">
        <w:r w:rsidR="00CB65C5" w:rsidDel="006A659B">
          <w:rPr>
            <w:rFonts w:ascii="Times New Roman" w:hAnsi="Times New Roman" w:cs="Times New Roman"/>
            <w:sz w:val="24"/>
            <w:szCs w:val="24"/>
          </w:rPr>
          <w:delText>confirming</w:delText>
        </w:r>
        <w:r w:rsidDel="006A659B">
          <w:rPr>
            <w:rFonts w:ascii="Times New Roman" w:hAnsi="Times New Roman" w:cs="Times New Roman"/>
            <w:sz w:val="24"/>
            <w:szCs w:val="24"/>
          </w:rPr>
          <w:delText xml:space="preserve"> </w:delText>
        </w:r>
      </w:del>
      <w:ins w:id="565" w:author="Mark Huff" w:date="2025-01-07T20:40:00Z" w16du:dateUtc="2025-01-08T02:40:00Z">
        <w:r w:rsidR="006A659B">
          <w:rPr>
            <w:rFonts w:ascii="Times New Roman" w:hAnsi="Times New Roman" w:cs="Times New Roman"/>
            <w:sz w:val="24"/>
            <w:szCs w:val="24"/>
          </w:rPr>
          <w:t xml:space="preserve">indicating </w:t>
        </w:r>
      </w:ins>
      <w:r>
        <w:rPr>
          <w:rFonts w:ascii="Times New Roman" w:hAnsi="Times New Roman" w:cs="Times New Roman"/>
          <w:sz w:val="24"/>
          <w:szCs w:val="24"/>
        </w:rPr>
        <w:t xml:space="preserve">that </w:t>
      </w:r>
      <w:del w:id="566" w:author="Mark Huff" w:date="2025-01-07T20:40:00Z" w16du:dateUtc="2025-01-08T02:40:00Z">
        <w:r w:rsidR="008E78A7" w:rsidDel="006A659B">
          <w:rPr>
            <w:rFonts w:ascii="Times New Roman" w:hAnsi="Times New Roman" w:cs="Times New Roman"/>
            <w:sz w:val="24"/>
            <w:szCs w:val="24"/>
          </w:rPr>
          <w:delText xml:space="preserve">any potential </w:delText>
        </w:r>
      </w:del>
      <w:r>
        <w:rPr>
          <w:rFonts w:ascii="Times New Roman" w:hAnsi="Times New Roman" w:cs="Times New Roman"/>
          <w:sz w:val="24"/>
          <w:szCs w:val="24"/>
        </w:rPr>
        <w:t xml:space="preserve">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del w:id="567" w:author="Mark Huff" w:date="2025-01-07T20:40:00Z" w16du:dateUtc="2025-01-08T02:40:00Z">
        <w:r w:rsidR="00532050" w:rsidRPr="00532050" w:rsidDel="006A659B">
          <w:rPr>
            <w:rFonts w:ascii="Times New Roman" w:hAnsi="Times New Roman" w:cs="Times New Roman"/>
            <w:sz w:val="24"/>
            <w:szCs w:val="24"/>
          </w:rPr>
          <w:delText>paired-associates</w:delText>
        </w:r>
      </w:del>
      <w:ins w:id="568" w:author="Mark Huff" w:date="2025-01-07T20:40:00Z" w16du:dateUtc="2025-01-08T02:40:00Z">
        <w:r w:rsidR="006A659B">
          <w:rPr>
            <w:rFonts w:ascii="Times New Roman" w:hAnsi="Times New Roman" w:cs="Times New Roman"/>
            <w:sz w:val="24"/>
            <w:szCs w:val="24"/>
          </w:rPr>
          <w:t>pairs</w:t>
        </w:r>
      </w:ins>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ins w:id="569" w:author="Nick Maxwell" w:date="2025-01-09T10:46:00Z" w16du:dateUtc="2025-01-09T16:46:00Z">
        <w:r w:rsidR="00910B8C">
          <w:rPr>
            <w:rFonts w:ascii="Times New Roman" w:hAnsi="Times New Roman" w:cs="Times New Roman"/>
            <w:sz w:val="24"/>
            <w:szCs w:val="24"/>
          </w:rPr>
          <w:t>-</w:t>
        </w:r>
      </w:ins>
      <w:del w:id="570" w:author="Nick Maxwell" w:date="2025-01-09T10:46:00Z" w16du:dateUtc="2025-01-09T16:46:00Z">
        <w:r w:rsidR="008E78A7" w:rsidDel="00910B8C">
          <w:rPr>
            <w:rFonts w:ascii="Times New Roman" w:hAnsi="Times New Roman" w:cs="Times New Roman"/>
            <w:sz w:val="24"/>
            <w:szCs w:val="24"/>
          </w:rPr>
          <w:delText xml:space="preserve"> </w:delText>
        </w:r>
      </w:del>
      <w:r w:rsidR="00532050" w:rsidRPr="00532050">
        <w:rPr>
          <w:rFonts w:ascii="Times New Roman" w:hAnsi="Times New Roman" w:cs="Times New Roman"/>
          <w:sz w:val="24"/>
          <w:szCs w:val="24"/>
        </w:rPr>
        <w:t xml:space="preserve">mediated </w:t>
      </w:r>
      <w:del w:id="571" w:author="Mark Huff" w:date="2025-01-07T20:40:00Z" w16du:dateUtc="2025-01-08T02:40:00Z">
        <w:r w:rsidR="00532050" w:rsidRPr="00532050" w:rsidDel="006A659B">
          <w:rPr>
            <w:rFonts w:ascii="Times New Roman" w:hAnsi="Times New Roman" w:cs="Times New Roman"/>
            <w:sz w:val="24"/>
            <w:szCs w:val="24"/>
          </w:rPr>
          <w:delText>paired-associates</w:delText>
        </w:r>
      </w:del>
      <w:ins w:id="572" w:author="Mark Huff" w:date="2025-01-07T20:40:00Z" w16du:dateUtc="2025-01-08T02:40:00Z">
        <w:r w:rsidR="006A659B">
          <w:rPr>
            <w:rFonts w:ascii="Times New Roman" w:hAnsi="Times New Roman" w:cs="Times New Roman"/>
            <w:sz w:val="24"/>
            <w:szCs w:val="24"/>
          </w:rPr>
          <w:t>pairs</w:t>
        </w:r>
      </w:ins>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lastRenderedPageBreak/>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ins w:id="573" w:author="Mark Huff" w:date="2025-01-07T20:40:00Z" w16du:dateUtc="2025-01-08T02:40:00Z">
        <w:r w:rsidR="006A659B">
          <w:rPr>
            <w:rFonts w:ascii="Times New Roman" w:hAnsi="Times New Roman" w:cs="Times New Roman"/>
            <w:sz w:val="24"/>
            <w:szCs w:val="24"/>
          </w:rPr>
          <w:t xml:space="preserve">consistent with our </w:t>
        </w:r>
      </w:ins>
      <w:del w:id="574" w:author="Mark Huff" w:date="2025-01-07T20:40:00Z" w16du:dateUtc="2025-01-08T02:40:00Z">
        <w:r w:rsidR="006E7752" w:rsidDel="006A659B">
          <w:rPr>
            <w:rFonts w:ascii="Times New Roman" w:hAnsi="Times New Roman" w:cs="Times New Roman"/>
            <w:sz w:val="24"/>
            <w:szCs w:val="24"/>
          </w:rPr>
          <w:delText>like</w:delText>
        </w:r>
        <w:r w:rsidDel="006A659B">
          <w:rPr>
            <w:rFonts w:ascii="Times New Roman" w:hAnsi="Times New Roman" w:cs="Times New Roman"/>
            <w:sz w:val="24"/>
            <w:szCs w:val="24"/>
          </w:rPr>
          <w:delText xml:space="preserve"> the </w:delText>
        </w:r>
      </w:del>
      <w:r>
        <w:rPr>
          <w:rFonts w:ascii="Times New Roman" w:hAnsi="Times New Roman" w:cs="Times New Roman"/>
          <w:sz w:val="24"/>
          <w:szCs w:val="24"/>
        </w:rPr>
        <w:t xml:space="preserve">previous </w:t>
      </w:r>
      <w:del w:id="575" w:author="Mark Huff" w:date="2025-01-07T20:40:00Z" w16du:dateUtc="2025-01-08T02:40:00Z">
        <w:r w:rsidDel="006A659B">
          <w:rPr>
            <w:rFonts w:ascii="Times New Roman" w:hAnsi="Times New Roman" w:cs="Times New Roman"/>
            <w:sz w:val="24"/>
            <w:szCs w:val="24"/>
          </w:rPr>
          <w:delText xml:space="preserve">set of </w:delText>
        </w:r>
      </w:del>
      <w:r>
        <w:rPr>
          <w:rFonts w:ascii="Times New Roman" w:hAnsi="Times New Roman" w:cs="Times New Roman"/>
          <w:sz w:val="24"/>
          <w:szCs w:val="24"/>
        </w:rPr>
        <w:t>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0E60DA0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del w:id="576" w:author="Mark Huff" w:date="2025-01-07T20:41:00Z" w16du:dateUtc="2025-01-08T02:41:00Z">
        <w:r w:rsidR="00512188" w:rsidDel="006A659B">
          <w:rPr>
            <w:rFonts w:ascii="Times New Roman" w:hAnsi="Times New Roman" w:cs="Times New Roman"/>
            <w:sz w:val="24"/>
            <w:szCs w:val="24"/>
          </w:rPr>
          <w:delText>paired-</w:delText>
        </w:r>
        <w:r w:rsidDel="006A659B">
          <w:rPr>
            <w:rFonts w:ascii="Times New Roman" w:hAnsi="Times New Roman" w:cs="Times New Roman"/>
            <w:sz w:val="24"/>
            <w:szCs w:val="24"/>
          </w:rPr>
          <w:delText>associates</w:delText>
        </w:r>
      </w:del>
      <w:ins w:id="577" w:author="Mark Huff" w:date="2025-01-07T20:41:00Z" w16du:dateUtc="2025-01-08T02:41:00Z">
        <w:r w:rsidR="006A659B">
          <w:rPr>
            <w:rFonts w:ascii="Times New Roman" w:hAnsi="Times New Roman" w:cs="Times New Roman"/>
            <w:sz w:val="24"/>
            <w:szCs w:val="24"/>
          </w:rPr>
          <w:t>pairs</w:t>
        </w:r>
      </w:ins>
      <w:r>
        <w:rPr>
          <w:rFonts w:ascii="Times New Roman" w:hAnsi="Times New Roman" w:cs="Times New Roman"/>
          <w:sz w:val="24"/>
          <w:szCs w:val="24"/>
        </w:rPr>
        <w:t xml:space="preserve"> would occur </w:t>
      </w:r>
      <w:del w:id="578" w:author="Mark Huff" w:date="2025-01-07T20:41:00Z" w16du:dateUtc="2025-01-08T02:41:00Z">
        <w:r w:rsidDel="006A659B">
          <w:rPr>
            <w:rFonts w:ascii="Times New Roman" w:hAnsi="Times New Roman" w:cs="Times New Roman"/>
            <w:sz w:val="24"/>
            <w:szCs w:val="24"/>
          </w:rPr>
          <w:delText xml:space="preserve">when these pairs were presented </w:delText>
        </w:r>
      </w:del>
      <w:r>
        <w:rPr>
          <w:rFonts w:ascii="Times New Roman" w:hAnsi="Times New Roman" w:cs="Times New Roman"/>
          <w:sz w:val="24"/>
          <w:szCs w:val="24"/>
        </w:rPr>
        <w:t>in the backward direction.</w:t>
      </w:r>
      <w:r w:rsidR="000500BA">
        <w:rPr>
          <w:rFonts w:ascii="Times New Roman" w:hAnsi="Times New Roman" w:cs="Times New Roman"/>
          <w:sz w:val="24"/>
          <w:szCs w:val="24"/>
        </w:rPr>
        <w:t xml:space="preserve"> </w:t>
      </w:r>
      <w:del w:id="579" w:author="Mark Huff" w:date="2025-01-07T20:41:00Z" w16du:dateUtc="2025-01-08T02:41:00Z">
        <w:r w:rsidR="003127D9" w:rsidDel="006A659B">
          <w:rPr>
            <w:rFonts w:ascii="Times New Roman" w:hAnsi="Times New Roman" w:cs="Times New Roman"/>
            <w:sz w:val="24"/>
            <w:szCs w:val="24"/>
          </w:rPr>
          <w:delText xml:space="preserve">Following the design of the previous experiments, we tested for reactivity using </w:delText>
        </w:r>
        <w:r w:rsidR="003127D9" w:rsidRPr="00532050" w:rsidDel="006A659B">
          <w:rPr>
            <w:rFonts w:ascii="Times New Roman" w:hAnsi="Times New Roman" w:cs="Times New Roman"/>
            <w:sz w:val="24"/>
            <w:szCs w:val="24"/>
          </w:rPr>
          <w:delText xml:space="preserve">a 2 (Encoding Group: JOL vs. No-JOL) </w:delText>
        </w:r>
        <w:r w:rsidR="008A5173" w:rsidDel="006A659B">
          <w:rPr>
            <w:rFonts w:ascii="Times New Roman" w:hAnsi="Times New Roman" w:cs="Times New Roman"/>
            <w:sz w:val="24"/>
            <w:szCs w:val="24"/>
          </w:rPr>
          <w:delText xml:space="preserve">× </w:delText>
        </w:r>
        <w:r w:rsidR="003127D9" w:rsidRPr="00532050" w:rsidDel="006A659B">
          <w:rPr>
            <w:rFonts w:ascii="Times New Roman" w:hAnsi="Times New Roman" w:cs="Times New Roman"/>
            <w:sz w:val="24"/>
            <w:szCs w:val="24"/>
          </w:rPr>
          <w:delText xml:space="preserve">3 (Pair Type: Forward vs. Backward </w:delText>
        </w:r>
        <w:r w:rsidR="003127D9" w:rsidDel="006A659B">
          <w:rPr>
            <w:rFonts w:ascii="Times New Roman" w:hAnsi="Times New Roman" w:cs="Times New Roman"/>
            <w:sz w:val="24"/>
            <w:szCs w:val="24"/>
          </w:rPr>
          <w:delText>Double</w:delText>
        </w:r>
        <w:r w:rsidR="00512188" w:rsidDel="006A659B">
          <w:rPr>
            <w:rFonts w:ascii="Times New Roman" w:hAnsi="Times New Roman" w:cs="Times New Roman"/>
            <w:sz w:val="24"/>
            <w:szCs w:val="24"/>
          </w:rPr>
          <w:delText>-</w:delText>
        </w:r>
        <w:r w:rsidR="003127D9" w:rsidRPr="00532050" w:rsidDel="006A659B">
          <w:rPr>
            <w:rFonts w:ascii="Times New Roman" w:hAnsi="Times New Roman" w:cs="Times New Roman"/>
            <w:sz w:val="24"/>
            <w:szCs w:val="24"/>
          </w:rPr>
          <w:delText>Mediated vs. Unrelated) mixed measures ANOVA</w:delText>
        </w:r>
      </w:del>
      <w:ins w:id="580" w:author="Mark Huff" w:date="2025-01-07T20:41:00Z" w16du:dateUtc="2025-01-08T02:41:00Z">
        <w:r w:rsidR="006A659B">
          <w:rPr>
            <w:rFonts w:ascii="Times New Roman" w:hAnsi="Times New Roman" w:cs="Times New Roman"/>
            <w:sz w:val="24"/>
            <w:szCs w:val="24"/>
          </w:rPr>
          <w:t>The same ANOVA was again used</w:t>
        </w:r>
      </w:ins>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w:t>
      </w:r>
      <w:ins w:id="581" w:author="Mark Huff" w:date="2025-01-07T20:41:00Z" w16du:dateUtc="2025-01-08T02:41:00Z">
        <w:r w:rsidR="006A659B">
          <w:rPr>
            <w:rFonts w:ascii="Times New Roman" w:hAnsi="Times New Roman" w:cs="Times New Roman"/>
            <w:sz w:val="24"/>
            <w:szCs w:val="24"/>
          </w:rPr>
          <w:t>n</w:t>
        </w:r>
      </w:ins>
      <w:r w:rsidR="001C5C69">
        <w:rPr>
          <w:rFonts w:ascii="Times New Roman" w:hAnsi="Times New Roman" w:cs="Times New Roman"/>
          <w:sz w:val="24"/>
          <w:szCs w:val="24"/>
        </w:rPr>
        <w:t xml:space="preserve"> </w:t>
      </w:r>
      <w:del w:id="582" w:author="Mark Huff" w:date="2025-01-07T20:41:00Z" w16du:dateUtc="2025-01-08T02:41:00Z">
        <w:r w:rsidR="001C5C69" w:rsidDel="006A659B">
          <w:rPr>
            <w:rFonts w:ascii="Times New Roman" w:hAnsi="Times New Roman" w:cs="Times New Roman"/>
            <w:sz w:val="24"/>
            <w:szCs w:val="24"/>
          </w:rPr>
          <w:delText xml:space="preserve">significant main </w:delText>
        </w:r>
      </w:del>
      <w:r w:rsidR="001C5C69">
        <w:rPr>
          <w:rFonts w:ascii="Times New Roman" w:hAnsi="Times New Roman" w:cs="Times New Roman"/>
          <w:sz w:val="24"/>
          <w:szCs w:val="24"/>
        </w:rPr>
        <w:t xml:space="preserve">effect of Encoding Group, such that collapsed across pair types, cued-recall was greater for participants in the JOL group </w:t>
      </w:r>
      <w:del w:id="583" w:author="Mark Huff" w:date="2025-01-07T20:41:00Z" w16du:dateUtc="2025-01-08T02:41:00Z">
        <w:r w:rsidR="001C5C69" w:rsidDel="006A659B">
          <w:rPr>
            <w:rFonts w:ascii="Times New Roman" w:hAnsi="Times New Roman" w:cs="Times New Roman"/>
            <w:sz w:val="24"/>
            <w:szCs w:val="24"/>
          </w:rPr>
          <w:delText>relative to</w:delText>
        </w:r>
      </w:del>
      <w:ins w:id="584" w:author="Mark Huff" w:date="2025-01-07T20:41:00Z" w16du:dateUtc="2025-01-08T02:41:00Z">
        <w:r w:rsidR="006A659B">
          <w:rPr>
            <w:rFonts w:ascii="Times New Roman" w:hAnsi="Times New Roman" w:cs="Times New Roman"/>
            <w:sz w:val="24"/>
            <w:szCs w:val="24"/>
          </w:rPr>
          <w:t>than</w:t>
        </w:r>
      </w:ins>
      <w:r w:rsidR="001C5C69">
        <w:rPr>
          <w:rFonts w:ascii="Times New Roman" w:hAnsi="Times New Roman" w:cs="Times New Roman"/>
          <w:sz w:val="24"/>
          <w:szCs w:val="24"/>
        </w:rPr>
        <w:t xml:space="preserve">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del w:id="585" w:author="Mark Huff" w:date="2025-01-07T20:42:00Z" w16du:dateUtc="2025-01-08T02:42:00Z">
        <w:r w:rsidR="00CC4BD6" w:rsidDel="006A659B">
          <w:rPr>
            <w:rFonts w:ascii="Times New Roman" w:hAnsi="Times New Roman" w:cs="Times New Roman"/>
            <w:sz w:val="24"/>
            <w:szCs w:val="24"/>
          </w:rPr>
          <w:delText>T</w:delText>
        </w:r>
        <w:r w:rsidR="00EA0965" w:rsidDel="006A659B">
          <w:rPr>
            <w:rFonts w:ascii="Times New Roman" w:hAnsi="Times New Roman" w:cs="Times New Roman"/>
            <w:sz w:val="24"/>
            <w:szCs w:val="24"/>
          </w:rPr>
          <w:delText xml:space="preserve">his model </w:delText>
        </w:r>
        <w:r w:rsidR="00CC4BD6" w:rsidDel="006A659B">
          <w:rPr>
            <w:rFonts w:ascii="Times New Roman" w:hAnsi="Times New Roman" w:cs="Times New Roman"/>
            <w:sz w:val="24"/>
            <w:szCs w:val="24"/>
          </w:rPr>
          <w:delText xml:space="preserve">also </w:delText>
        </w:r>
        <w:r w:rsidR="00EA0965" w:rsidDel="006A659B">
          <w:rPr>
            <w:rFonts w:ascii="Times New Roman" w:hAnsi="Times New Roman" w:cs="Times New Roman"/>
            <w:sz w:val="24"/>
            <w:szCs w:val="24"/>
          </w:rPr>
          <w:delText>indicated a significant main</w:delText>
        </w:r>
      </w:del>
      <w:ins w:id="586" w:author="Mark Huff" w:date="2025-01-07T20:42:00Z" w16du:dateUtc="2025-01-08T02:42:00Z">
        <w:r w:rsidR="006A659B">
          <w:rPr>
            <w:rFonts w:ascii="Times New Roman" w:hAnsi="Times New Roman" w:cs="Times New Roman"/>
            <w:sz w:val="24"/>
            <w:szCs w:val="24"/>
          </w:rPr>
          <w:t>An effect of</w:t>
        </w:r>
      </w:ins>
      <w:r w:rsidR="00EA0965">
        <w:rPr>
          <w:rFonts w:ascii="Times New Roman" w:hAnsi="Times New Roman" w:cs="Times New Roman"/>
          <w:sz w:val="24"/>
          <w:szCs w:val="24"/>
        </w:rPr>
        <w:t xml:space="preserve"> Pair Type </w:t>
      </w:r>
      <w:del w:id="587" w:author="Mark Huff" w:date="2025-01-07T20:42:00Z" w16du:dateUtc="2025-01-08T02:42:00Z">
        <w:r w:rsidR="00EA0965" w:rsidDel="006A659B">
          <w:rPr>
            <w:rFonts w:ascii="Times New Roman" w:hAnsi="Times New Roman" w:cs="Times New Roman"/>
            <w:sz w:val="24"/>
            <w:szCs w:val="24"/>
          </w:rPr>
          <w:delText>main effect</w:delText>
        </w:r>
      </w:del>
      <w:ins w:id="588" w:author="Mark Huff" w:date="2025-01-07T20:42:00Z" w16du:dateUtc="2025-01-08T02:42:00Z">
        <w:r w:rsidR="006A659B">
          <w:rPr>
            <w:rFonts w:ascii="Times New Roman" w:hAnsi="Times New Roman" w:cs="Times New Roman"/>
            <w:sz w:val="24"/>
            <w:szCs w:val="24"/>
          </w:rPr>
          <w:t>was also found</w:t>
        </w:r>
      </w:ins>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ins w:id="589" w:author="Mark Huff" w:date="2025-01-07T20:42:00Z" w16du:dateUtc="2025-01-08T02:42:00Z">
        <w:r w:rsidR="006A659B">
          <w:rPr>
            <w:rFonts w:ascii="Times New Roman" w:hAnsi="Times New Roman" w:cs="Times New Roman"/>
            <w:sz w:val="24"/>
            <w:szCs w:val="24"/>
          </w:rPr>
          <w:t xml:space="preserve">, in which </w:t>
        </w:r>
      </w:ins>
      <w:del w:id="590" w:author="Mark Huff" w:date="2025-01-07T20:42:00Z" w16du:dateUtc="2025-01-08T02:42:00Z">
        <w:r w:rsidR="00EA0965" w:rsidDel="006A659B">
          <w:rPr>
            <w:rFonts w:ascii="Times New Roman" w:hAnsi="Times New Roman" w:cs="Times New Roman"/>
            <w:sz w:val="24"/>
            <w:szCs w:val="24"/>
          </w:rPr>
          <w:delText>.</w:delText>
        </w:r>
        <w:r w:rsidR="008A5173" w:rsidDel="006A659B">
          <w:rPr>
            <w:rFonts w:ascii="Times New Roman" w:hAnsi="Times New Roman" w:cs="Times New Roman"/>
            <w:sz w:val="24"/>
            <w:szCs w:val="24"/>
          </w:rPr>
          <w:delText xml:space="preserve"> Collapsed across Encoding Groups, </w:delText>
        </w:r>
      </w:del>
      <w:r w:rsidR="008A5173">
        <w:rPr>
          <w:rFonts w:ascii="Times New Roman" w:hAnsi="Times New Roman" w:cs="Times New Roman"/>
          <w:sz w:val="24"/>
          <w:szCs w:val="24"/>
        </w:rPr>
        <w:t xml:space="preserve">cued-recall was greatest for forward </w:t>
      </w:r>
      <w:del w:id="591" w:author="Mark Huff" w:date="2025-01-07T20:42:00Z" w16du:dateUtc="2025-01-08T02:42:00Z">
        <w:r w:rsidR="00FA1979" w:rsidDel="006A659B">
          <w:rPr>
            <w:rFonts w:ascii="Times New Roman" w:hAnsi="Times New Roman" w:cs="Times New Roman"/>
            <w:sz w:val="24"/>
            <w:szCs w:val="24"/>
          </w:rPr>
          <w:delText>paired-</w:delText>
        </w:r>
        <w:r w:rsidR="008A5173" w:rsidDel="006A659B">
          <w:rPr>
            <w:rFonts w:ascii="Times New Roman" w:hAnsi="Times New Roman" w:cs="Times New Roman"/>
            <w:sz w:val="24"/>
            <w:szCs w:val="24"/>
          </w:rPr>
          <w:delText xml:space="preserve">associates </w:delText>
        </w:r>
      </w:del>
      <w:ins w:id="592" w:author="Mark Huff" w:date="2025-01-07T20:42:00Z" w16du:dateUtc="2025-01-08T02:42:00Z">
        <w:r w:rsidR="006A659B">
          <w:rPr>
            <w:rFonts w:ascii="Times New Roman" w:hAnsi="Times New Roman" w:cs="Times New Roman"/>
            <w:sz w:val="24"/>
            <w:szCs w:val="24"/>
          </w:rPr>
          <w:t xml:space="preserve">pairs </w:t>
        </w:r>
      </w:ins>
      <w:r w:rsidR="008A5173">
        <w:rPr>
          <w:rFonts w:ascii="Times New Roman" w:hAnsi="Times New Roman" w:cs="Times New Roman"/>
          <w:sz w:val="24"/>
          <w:szCs w:val="24"/>
        </w:rPr>
        <w:t xml:space="preserve">(65.69), followed by backward double-mediated </w:t>
      </w:r>
      <w:del w:id="593" w:author="Mark Huff" w:date="2025-01-07T20:42:00Z" w16du:dateUtc="2025-01-08T02:42:00Z">
        <w:r w:rsidR="00FA1979" w:rsidDel="006A659B">
          <w:rPr>
            <w:rFonts w:ascii="Times New Roman" w:hAnsi="Times New Roman" w:cs="Times New Roman"/>
            <w:sz w:val="24"/>
            <w:szCs w:val="24"/>
          </w:rPr>
          <w:delText>paired-</w:delText>
        </w:r>
        <w:r w:rsidR="008A5173" w:rsidDel="006A659B">
          <w:rPr>
            <w:rFonts w:ascii="Times New Roman" w:hAnsi="Times New Roman" w:cs="Times New Roman"/>
            <w:sz w:val="24"/>
            <w:szCs w:val="24"/>
          </w:rPr>
          <w:delText>associates</w:delText>
        </w:r>
      </w:del>
      <w:ins w:id="594" w:author="Mark Huff" w:date="2025-01-07T20:42:00Z" w16du:dateUtc="2025-01-08T02:42:00Z">
        <w:r w:rsidR="006A659B">
          <w:rPr>
            <w:rFonts w:ascii="Times New Roman" w:hAnsi="Times New Roman" w:cs="Times New Roman"/>
            <w:sz w:val="24"/>
            <w:szCs w:val="24"/>
          </w:rPr>
          <w:t>pairs</w:t>
        </w:r>
      </w:ins>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del w:id="595" w:author="Mark Huff" w:date="2025-01-07T20:42:00Z" w16du:dateUtc="2025-01-08T02:42:00Z">
        <w:r w:rsidR="00577611" w:rsidDel="006A659B">
          <w:rPr>
            <w:rFonts w:ascii="Times New Roman" w:hAnsi="Times New Roman" w:cs="Times New Roman"/>
            <w:sz w:val="24"/>
            <w:szCs w:val="24"/>
          </w:rPr>
          <w:delText>A set of p</w:delText>
        </w:r>
      </w:del>
      <w:ins w:id="596" w:author="Mark Huff" w:date="2025-01-07T20:42:00Z" w16du:dateUtc="2025-01-08T02:42:00Z">
        <w:r w:rsidR="006A659B">
          <w:rPr>
            <w:rFonts w:ascii="Times New Roman" w:hAnsi="Times New Roman" w:cs="Times New Roman"/>
            <w:sz w:val="24"/>
            <w:szCs w:val="24"/>
          </w:rPr>
          <w:t>P</w:t>
        </w:r>
      </w:ins>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del w:id="597" w:author="Mark Huff" w:date="2025-01-07T20:42:00Z" w16du:dateUtc="2025-01-08T02:42:00Z">
        <w:r w:rsidR="00577611" w:rsidDel="006A659B">
          <w:rPr>
            <w:rFonts w:ascii="Times New Roman" w:hAnsi="Times New Roman" w:cs="Times New Roman"/>
            <w:sz w:val="24"/>
            <w:szCs w:val="24"/>
          </w:rPr>
          <w:delText>significantly</w:delText>
        </w:r>
      </w:del>
      <w:ins w:id="598" w:author="Mark Huff" w:date="2025-01-07T20:42:00Z" w16du:dateUtc="2025-01-08T02:42:00Z">
        <w:r w:rsidR="006A659B">
          <w:rPr>
            <w:rFonts w:ascii="Times New Roman" w:hAnsi="Times New Roman" w:cs="Times New Roman"/>
            <w:sz w:val="24"/>
            <w:szCs w:val="24"/>
          </w:rPr>
          <w:t>reliably</w:t>
        </w:r>
      </w:ins>
      <w:r w:rsidR="00577611">
        <w:rPr>
          <w:rFonts w:ascii="Times New Roman" w:hAnsi="Times New Roman" w:cs="Times New Roman"/>
          <w:sz w:val="24"/>
          <w:szCs w:val="24"/>
        </w:rPr>
        <w:t xml:space="preserve">,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66DA5015"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del w:id="599" w:author="Mark Huff" w:date="2025-01-07T20:43:00Z" w16du:dateUtc="2025-01-08T02:43:00Z">
        <w:r w:rsidR="00CC4BD6" w:rsidDel="006A659B">
          <w:rPr>
            <w:rFonts w:ascii="Times New Roman" w:hAnsi="Times New Roman" w:cs="Times New Roman"/>
            <w:sz w:val="24"/>
            <w:szCs w:val="24"/>
          </w:rPr>
          <w:delText>t</w:delText>
        </w:r>
        <w:r w:rsidR="008A5173" w:rsidDel="006A659B">
          <w:rPr>
            <w:rFonts w:ascii="Times New Roman" w:hAnsi="Times New Roman" w:cs="Times New Roman"/>
            <w:sz w:val="24"/>
            <w:szCs w:val="24"/>
          </w:rPr>
          <w:delText xml:space="preserve">his analysis revealed </w:delText>
        </w:r>
      </w:del>
      <w:r w:rsidR="008A5173">
        <w:rPr>
          <w:rFonts w:ascii="Times New Roman" w:hAnsi="Times New Roman" w:cs="Times New Roman"/>
          <w:sz w:val="24"/>
          <w:szCs w:val="24"/>
        </w:rPr>
        <w:t>a</w:t>
      </w:r>
      <w:ins w:id="600" w:author="Nick Maxwell" w:date="2025-01-08T16:03:00Z" w16du:dateUtc="2025-01-08T22:03:00Z">
        <w:r w:rsidR="008D5AB0">
          <w:rPr>
            <w:rFonts w:ascii="Times New Roman" w:hAnsi="Times New Roman" w:cs="Times New Roman"/>
            <w:sz w:val="24"/>
            <w:szCs w:val="24"/>
          </w:rPr>
          <w:t>n</w:t>
        </w:r>
      </w:ins>
      <w:r w:rsidR="008A5173">
        <w:rPr>
          <w:rFonts w:ascii="Times New Roman" w:hAnsi="Times New Roman" w:cs="Times New Roman"/>
          <w:sz w:val="24"/>
          <w:szCs w:val="24"/>
        </w:rPr>
        <w:t xml:space="preserve"> </w:t>
      </w:r>
      <w:del w:id="601" w:author="Mark Huff" w:date="2025-01-07T20:43:00Z" w16du:dateUtc="2025-01-08T02:43:00Z">
        <w:r w:rsidR="008A5173" w:rsidDel="006A659B">
          <w:rPr>
            <w:rFonts w:ascii="Times New Roman" w:hAnsi="Times New Roman" w:cs="Times New Roman"/>
            <w:sz w:val="24"/>
            <w:szCs w:val="24"/>
          </w:rPr>
          <w:delText xml:space="preserve">significant </w:delText>
        </w:r>
      </w:del>
      <w:r w:rsidR="008A5173">
        <w:rPr>
          <w:rFonts w:ascii="Times New Roman" w:hAnsi="Times New Roman" w:cs="Times New Roman"/>
          <w:sz w:val="24"/>
          <w:szCs w:val="24"/>
        </w:rPr>
        <w:t xml:space="preserve">Encoding Group </w:t>
      </w:r>
      <w:r w:rsidR="002B238D">
        <w:rPr>
          <w:rFonts w:ascii="Times New Roman" w:hAnsi="Times New Roman" w:cs="Times New Roman"/>
          <w:sz w:val="24"/>
          <w:szCs w:val="24"/>
        </w:rPr>
        <w:t>× Pair Type interaction</w:t>
      </w:r>
      <w:ins w:id="602" w:author="Mark Huff" w:date="2025-01-07T20:43:00Z" w16du:dateUtc="2025-01-08T02:43:00Z">
        <w:r w:rsidR="006A659B">
          <w:rPr>
            <w:rFonts w:ascii="Times New Roman" w:hAnsi="Times New Roman" w:cs="Times New Roman"/>
            <w:sz w:val="24"/>
            <w:szCs w:val="24"/>
          </w:rPr>
          <w:t xml:space="preserve"> was found</w:t>
        </w:r>
      </w:ins>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del w:id="603" w:author="Mark Huff" w:date="2025-01-07T20:43:00Z" w16du:dateUtc="2025-01-08T02:43:00Z">
        <w:r w:rsidR="00CC4BD6" w:rsidDel="006A659B">
          <w:rPr>
            <w:rFonts w:ascii="Times New Roman" w:hAnsi="Times New Roman" w:cs="Times New Roman"/>
            <w:sz w:val="24"/>
            <w:szCs w:val="24"/>
          </w:rPr>
          <w:delText>Following the design of the previous experiments</w:delText>
        </w:r>
        <w:r w:rsidR="00577611" w:rsidDel="006A659B">
          <w:rPr>
            <w:rFonts w:ascii="Times New Roman" w:hAnsi="Times New Roman" w:cs="Times New Roman"/>
            <w:sz w:val="24"/>
            <w:szCs w:val="24"/>
          </w:rPr>
          <w:delText xml:space="preserve">, </w:delText>
        </w:r>
        <w:r w:rsidR="00CC4BD6" w:rsidDel="006A659B">
          <w:rPr>
            <w:rFonts w:ascii="Times New Roman" w:hAnsi="Times New Roman" w:cs="Times New Roman"/>
            <w:sz w:val="24"/>
            <w:szCs w:val="24"/>
          </w:rPr>
          <w:delText>a set of p</w:delText>
        </w:r>
      </w:del>
      <w:ins w:id="604" w:author="Mark Huff" w:date="2025-01-07T20:43:00Z" w16du:dateUtc="2025-01-08T02:43:00Z">
        <w:r w:rsidR="006A659B">
          <w:rPr>
            <w:rFonts w:ascii="Times New Roman" w:hAnsi="Times New Roman" w:cs="Times New Roman"/>
            <w:sz w:val="24"/>
            <w:szCs w:val="24"/>
          </w:rPr>
          <w:t>P</w:t>
        </w:r>
      </w:ins>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del w:id="605" w:author="Mark Huff" w:date="2025-01-07T20:43:00Z" w16du:dateUtc="2025-01-08T02:43:00Z">
        <w:r w:rsidR="00577611" w:rsidDel="006A659B">
          <w:rPr>
            <w:rFonts w:ascii="Times New Roman" w:hAnsi="Times New Roman" w:cs="Times New Roman"/>
            <w:sz w:val="24"/>
            <w:szCs w:val="24"/>
          </w:rPr>
          <w:delText>paired-associates</w:delText>
        </w:r>
      </w:del>
      <w:ins w:id="606" w:author="Mark Huff" w:date="2025-01-07T20:43:00Z" w16du:dateUtc="2025-01-08T02:43:00Z">
        <w:r w:rsidR="006A659B">
          <w:rPr>
            <w:rFonts w:ascii="Times New Roman" w:hAnsi="Times New Roman" w:cs="Times New Roman"/>
            <w:sz w:val="24"/>
            <w:szCs w:val="24"/>
          </w:rPr>
          <w:t>pairs</w:t>
        </w:r>
      </w:ins>
      <w:r w:rsidR="00577611">
        <w:rPr>
          <w:rFonts w:ascii="Times New Roman" w:hAnsi="Times New Roman" w:cs="Times New Roman"/>
          <w:sz w:val="24"/>
          <w:szCs w:val="24"/>
        </w:rPr>
        <w:t xml:space="preserve"> was greater for participants in the JOL group </w:t>
      </w:r>
      <w:del w:id="607" w:author="Mark Huff" w:date="2025-01-07T20:43:00Z" w16du:dateUtc="2025-01-08T02:43:00Z">
        <w:r w:rsidR="00577611" w:rsidDel="006A659B">
          <w:rPr>
            <w:rFonts w:ascii="Times New Roman" w:hAnsi="Times New Roman" w:cs="Times New Roman"/>
            <w:sz w:val="24"/>
            <w:szCs w:val="24"/>
          </w:rPr>
          <w:delText>relative to</w:delText>
        </w:r>
      </w:del>
      <w:ins w:id="608" w:author="Mark Huff" w:date="2025-01-07T20:43:00Z" w16du:dateUtc="2025-01-08T02:43:00Z">
        <w:r w:rsidR="006A659B">
          <w:rPr>
            <w:rFonts w:ascii="Times New Roman" w:hAnsi="Times New Roman" w:cs="Times New Roman"/>
            <w:sz w:val="24"/>
            <w:szCs w:val="24"/>
          </w:rPr>
          <w:t>than</w:t>
        </w:r>
      </w:ins>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del w:id="609" w:author="Mark Huff" w:date="2025-01-07T20:43:00Z" w16du:dateUtc="2025-01-08T02:43:00Z">
        <w:r w:rsidDel="006A659B">
          <w:rPr>
            <w:rFonts w:ascii="Times New Roman" w:hAnsi="Times New Roman" w:cs="Times New Roman"/>
            <w:sz w:val="24"/>
            <w:szCs w:val="24"/>
          </w:rPr>
          <w:delText>paired-</w:delText>
        </w:r>
        <w:r w:rsidR="00CC4BD6" w:rsidDel="006A659B">
          <w:rPr>
            <w:rFonts w:ascii="Times New Roman" w:hAnsi="Times New Roman" w:cs="Times New Roman"/>
            <w:sz w:val="24"/>
            <w:szCs w:val="24"/>
          </w:rPr>
          <w:delText>associates</w:delText>
        </w:r>
      </w:del>
      <w:ins w:id="610" w:author="Mark Huff" w:date="2025-01-07T20:43:00Z" w16du:dateUtc="2025-01-08T02:43:00Z">
        <w:r w:rsidR="006A659B">
          <w:rPr>
            <w:rFonts w:ascii="Times New Roman" w:hAnsi="Times New Roman" w:cs="Times New Roman"/>
            <w:sz w:val="24"/>
            <w:szCs w:val="24"/>
          </w:rPr>
          <w:t>pairs</w:t>
        </w:r>
      </w:ins>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 xml:space="preserve">27.18), though the effect was </w:t>
      </w:r>
      <w:del w:id="611" w:author="Mark Huff" w:date="2025-01-07T20:44:00Z" w16du:dateUtc="2025-01-08T02:44:00Z">
        <w:r w:rsidR="00CC4BD6" w:rsidDel="006A659B">
          <w:rPr>
            <w:rFonts w:ascii="Times New Roman" w:hAnsi="Times New Roman" w:cs="Times New Roman"/>
            <w:sz w:val="24"/>
            <w:szCs w:val="24"/>
          </w:rPr>
          <w:delText>marginally significant</w:delText>
        </w:r>
      </w:del>
      <w:ins w:id="612" w:author="Mark Huff" w:date="2025-01-07T20:44:00Z" w16du:dateUtc="2025-01-08T02:44:00Z">
        <w:r w:rsidR="006A659B">
          <w:rPr>
            <w:rFonts w:ascii="Times New Roman" w:hAnsi="Times New Roman" w:cs="Times New Roman"/>
            <w:sz w:val="24"/>
            <w:szCs w:val="24"/>
          </w:rPr>
          <w:t>the standard criterion for significance</w:t>
        </w:r>
      </w:ins>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62DE4535"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r>
        <w:rPr>
          <w:rFonts w:ascii="Times New Roman" w:hAnsi="Times New Roman" w:cs="Times New Roman"/>
          <w:sz w:val="24"/>
          <w:szCs w:val="24"/>
        </w:rPr>
        <w:t xml:space="preserve">support for a relational encoding account of JOL reactivity. Across experiments, we again replicated previous findings </w:t>
      </w:r>
      <w:r>
        <w:rPr>
          <w:rFonts w:ascii="Times New Roman" w:hAnsi="Times New Roman" w:cs="Times New Roman"/>
          <w:sz w:val="24"/>
          <w:szCs w:val="24"/>
        </w:rPr>
        <w:lastRenderedPageBreak/>
        <w:t xml:space="preserve">that making JOLs improves cued-recall of forward </w:t>
      </w:r>
      <w:del w:id="613" w:author="Mark Huff" w:date="2025-01-07T20:44:00Z" w16du:dateUtc="2025-01-08T02:44:00Z">
        <w:r w:rsidDel="006A659B">
          <w:rPr>
            <w:rFonts w:ascii="Times New Roman" w:hAnsi="Times New Roman" w:cs="Times New Roman"/>
            <w:sz w:val="24"/>
            <w:szCs w:val="24"/>
          </w:rPr>
          <w:delText>paired-associates</w:delText>
        </w:r>
      </w:del>
      <w:ins w:id="614" w:author="Mark Huff" w:date="2025-01-07T20:44:00Z" w16du:dateUtc="2025-01-08T02:44:00Z">
        <w:r w:rsidR="006A659B">
          <w:rPr>
            <w:rFonts w:ascii="Times New Roman" w:hAnsi="Times New Roman" w:cs="Times New Roman"/>
            <w:sz w:val="24"/>
            <w:szCs w:val="24"/>
          </w:rPr>
          <w:t>pairs</w:t>
        </w:r>
      </w:ins>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ins w:id="615" w:author="Mark Huff" w:date="2025-01-07T20:45:00Z" w16du:dateUtc="2025-01-08T02:45:00Z">
        <w:r w:rsidR="006A659B">
          <w:rPr>
            <w:rFonts w:ascii="Times New Roman" w:hAnsi="Times New Roman" w:cs="Times New Roman"/>
            <w:sz w:val="24"/>
            <w:szCs w:val="24"/>
          </w:rPr>
          <w:t xml:space="preserve">the </w:t>
        </w:r>
      </w:ins>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ins w:id="616" w:author="Mark Huff" w:date="2025-01-07T20:45:00Z" w16du:dateUtc="2025-01-08T02:45:00Z">
        <w:r w:rsidR="006A659B">
          <w:rPr>
            <w:rFonts w:ascii="Times New Roman" w:hAnsi="Times New Roman" w:cs="Times New Roman"/>
            <w:sz w:val="24"/>
            <w:szCs w:val="24"/>
          </w:rPr>
          <w:t xml:space="preserve">pairs </w:t>
        </w:r>
      </w:ins>
      <w:del w:id="617" w:author="Mark Huff" w:date="2025-01-07T20:45:00Z" w16du:dateUtc="2025-01-08T02:45:00Z">
        <w:r w:rsidDel="006A659B">
          <w:rPr>
            <w:rFonts w:ascii="Times New Roman" w:hAnsi="Times New Roman" w:cs="Times New Roman"/>
            <w:sz w:val="24"/>
            <w:szCs w:val="24"/>
          </w:rPr>
          <w:delText>pair</w:delText>
        </w:r>
        <w:r w:rsidR="005D0E8C" w:rsidDel="006A659B">
          <w:rPr>
            <w:rFonts w:ascii="Times New Roman" w:hAnsi="Times New Roman" w:cs="Times New Roman"/>
            <w:sz w:val="24"/>
            <w:szCs w:val="24"/>
          </w:rPr>
          <w:delText>ed-associates</w:delText>
        </w:r>
        <w:r w:rsidDel="006A659B">
          <w:rPr>
            <w:rFonts w:ascii="Times New Roman" w:hAnsi="Times New Roman" w:cs="Times New Roman"/>
            <w:sz w:val="24"/>
            <w:szCs w:val="24"/>
          </w:rPr>
          <w:delText xml:space="preserve"> in </w:delText>
        </w:r>
      </w:del>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ins w:id="618" w:author="Mark Huff" w:date="2025-01-07T20:45:00Z" w16du:dateUtc="2025-01-08T02:45:00Z">
        <w:r w:rsidR="006A659B">
          <w:rPr>
            <w:rFonts w:ascii="Times New Roman" w:hAnsi="Times New Roman" w:cs="Times New Roman"/>
            <w:sz w:val="24"/>
            <w:szCs w:val="24"/>
          </w:rPr>
          <w:t>double-</w:t>
        </w:r>
      </w:ins>
      <w:r w:rsidR="00992E1C">
        <w:rPr>
          <w:rFonts w:ascii="Times New Roman" w:hAnsi="Times New Roman" w:cs="Times New Roman"/>
          <w:sz w:val="24"/>
          <w:szCs w:val="24"/>
        </w:rPr>
        <w:t xml:space="preserve">mediated </w:t>
      </w:r>
      <w:del w:id="619" w:author="Mark Huff" w:date="2025-01-07T20:45:00Z" w16du:dateUtc="2025-01-08T02:45:00Z">
        <w:r w:rsidR="00992E1C" w:rsidDel="006A659B">
          <w:rPr>
            <w:rFonts w:ascii="Times New Roman" w:hAnsi="Times New Roman" w:cs="Times New Roman"/>
            <w:sz w:val="24"/>
            <w:szCs w:val="24"/>
          </w:rPr>
          <w:delText>paired-associates</w:delText>
        </w:r>
      </w:del>
      <w:ins w:id="620" w:author="Mark Huff" w:date="2025-01-07T20:45:00Z" w16du:dateUtc="2025-01-08T02:45:00Z">
        <w:r w:rsidR="006A659B">
          <w:rPr>
            <w:rFonts w:ascii="Times New Roman" w:hAnsi="Times New Roman" w:cs="Times New Roman"/>
            <w:sz w:val="24"/>
            <w:szCs w:val="24"/>
          </w:rPr>
          <w:t>pairs</w:t>
        </w:r>
      </w:ins>
      <w:r w:rsidR="00992E1C">
        <w:rPr>
          <w:rFonts w:ascii="Times New Roman" w:hAnsi="Times New Roman" w:cs="Times New Roman"/>
          <w:sz w:val="24"/>
          <w:szCs w:val="24"/>
        </w:rPr>
        <w:t xml:space="preserve">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these effects were lower compared to those observed in Experiments 1A/1B.</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del w:id="621" w:author="Nick Maxwell" w:date="2025-01-08T16:04:00Z" w16du:dateUtc="2025-01-08T22:04:00Z">
        <w:r w:rsidR="00EB0408" w:rsidDel="00B54C95">
          <w:rPr>
            <w:rFonts w:ascii="Times New Roman" w:hAnsi="Times New Roman" w:cs="Times New Roman"/>
            <w:sz w:val="24"/>
            <w:szCs w:val="24"/>
          </w:rPr>
          <w:delText xml:space="preserve">before </w:delText>
        </w:r>
      </w:del>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del w:id="622" w:author="Mark Huff" w:date="2025-01-07T20:59:00Z" w16du:dateUtc="2025-01-08T02:59:00Z">
        <w:r w:rsidR="00EB0408" w:rsidDel="00EE5630">
          <w:rPr>
            <w:rFonts w:ascii="Times New Roman" w:hAnsi="Times New Roman" w:cs="Times New Roman"/>
            <w:sz w:val="24"/>
            <w:szCs w:val="24"/>
          </w:rPr>
          <w:delText>paired-associates</w:delText>
        </w:r>
      </w:del>
      <w:ins w:id="623" w:author="Mark Huff" w:date="2025-01-07T20:59:00Z" w16du:dateUtc="2025-01-08T02:59:00Z">
        <w:r w:rsidR="00EE5630">
          <w:rPr>
            <w:rFonts w:ascii="Times New Roman" w:hAnsi="Times New Roman" w:cs="Times New Roman"/>
            <w:sz w:val="24"/>
            <w:szCs w:val="24"/>
          </w:rPr>
          <w:t>pairs</w:t>
        </w:r>
      </w:ins>
      <w:r w:rsidR="00EB0408">
        <w:rPr>
          <w:rFonts w:ascii="Times New Roman" w:hAnsi="Times New Roman" w:cs="Times New Roman"/>
          <w:sz w:val="24"/>
          <w:szCs w:val="24"/>
        </w:rPr>
        <w:t xml:space="preserve">, further suggesting that double-mediated pairs were perceived as less related compared to single-mediated pairs. However, the indirect relation inherent to mediated </w:t>
      </w:r>
      <w:del w:id="624" w:author="Mark Huff" w:date="2025-01-07T20:45:00Z" w16du:dateUtc="2025-01-08T02:45:00Z">
        <w:r w:rsidR="00EB0408" w:rsidDel="006A659B">
          <w:rPr>
            <w:rFonts w:ascii="Times New Roman" w:hAnsi="Times New Roman" w:cs="Times New Roman"/>
            <w:sz w:val="24"/>
            <w:szCs w:val="24"/>
          </w:rPr>
          <w:delText>pair</w:delText>
        </w:r>
        <w:r w:rsidR="00E35FC4" w:rsidDel="006A659B">
          <w:rPr>
            <w:rFonts w:ascii="Times New Roman" w:hAnsi="Times New Roman" w:cs="Times New Roman"/>
            <w:sz w:val="24"/>
            <w:szCs w:val="24"/>
          </w:rPr>
          <w:delText>ed-associates</w:delText>
        </w:r>
      </w:del>
      <w:ins w:id="625" w:author="Mark Huff" w:date="2025-01-07T20:45:00Z" w16du:dateUtc="2025-01-08T02:45:00Z">
        <w:r w:rsidR="006A659B">
          <w:rPr>
            <w:rFonts w:ascii="Times New Roman" w:hAnsi="Times New Roman" w:cs="Times New Roman"/>
            <w:sz w:val="24"/>
            <w:szCs w:val="24"/>
          </w:rPr>
          <w:t>pairs</w:t>
        </w:r>
      </w:ins>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6EED7AD3" w:rsidR="002548DF" w:rsidRDefault="00E35FC4" w:rsidP="008A09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del w:id="626" w:author="Mark Huff" w:date="2025-01-07T20:46:00Z" w16du:dateUtc="2025-01-08T02:46:00Z">
        <w:r w:rsidDel="006A659B">
          <w:rPr>
            <w:rFonts w:ascii="Times New Roman" w:hAnsi="Times New Roman" w:cs="Times New Roman"/>
            <w:sz w:val="24"/>
            <w:szCs w:val="24"/>
          </w:rPr>
          <w:delText xml:space="preserve">tested </w:delText>
        </w:r>
      </w:del>
      <w:ins w:id="627" w:author="Mark Huff" w:date="2025-01-07T20:46:00Z" w16du:dateUtc="2025-01-08T02:46:00Z">
        <w:r w:rsidR="006A659B">
          <w:rPr>
            <w:rFonts w:ascii="Times New Roman" w:hAnsi="Times New Roman" w:cs="Times New Roman"/>
            <w:sz w:val="24"/>
            <w:szCs w:val="24"/>
          </w:rPr>
          <w:t xml:space="preserve">was designed to further contrast </w:t>
        </w:r>
      </w:ins>
      <w:r>
        <w:rPr>
          <w:rFonts w:ascii="Times New Roman" w:hAnsi="Times New Roman" w:cs="Times New Roman"/>
          <w:sz w:val="24"/>
          <w:szCs w:val="24"/>
        </w:rPr>
        <w:t xml:space="preserve">the cue-strengthening and relational encoding accounts of JOL reactivity on cue-target word pairs. </w:t>
      </w:r>
      <w:r w:rsidR="002548DF">
        <w:rPr>
          <w:rFonts w:ascii="Times New Roman" w:hAnsi="Times New Roman" w:cs="Times New Roman"/>
          <w:sz w:val="24"/>
          <w:szCs w:val="24"/>
        </w:rPr>
        <w:t xml:space="preserve">Based on a cue-strengthening account, the act of making JOLs strengthens </w:t>
      </w:r>
      <w:del w:id="628" w:author="Nick Maxwell" w:date="2025-01-08T16:32:00Z" w16du:dateUtc="2025-01-08T22:32:00Z">
        <w:r w:rsidR="002548DF" w:rsidDel="00FA4698">
          <w:rPr>
            <w:rFonts w:ascii="Times New Roman" w:hAnsi="Times New Roman" w:cs="Times New Roman"/>
            <w:sz w:val="24"/>
            <w:szCs w:val="24"/>
          </w:rPr>
          <w:delText xml:space="preserve">perceptible </w:delText>
        </w:r>
      </w:del>
      <w:r w:rsidR="002548DF">
        <w:rPr>
          <w:rFonts w:ascii="Times New Roman" w:hAnsi="Times New Roman" w:cs="Times New Roman"/>
          <w:sz w:val="24"/>
          <w:szCs w:val="24"/>
        </w:rPr>
        <w:t>relatedness cues which participants use to inform their JOLs</w:t>
      </w:r>
      <w:ins w:id="629" w:author="Nick Maxwell" w:date="2025-01-08T16:32:00Z" w16du:dateUtc="2025-01-08T22:32:00Z">
        <w:r w:rsidR="00FA4698">
          <w:rPr>
            <w:rFonts w:ascii="Times New Roman" w:hAnsi="Times New Roman" w:cs="Times New Roman"/>
            <w:sz w:val="24"/>
            <w:szCs w:val="24"/>
          </w:rPr>
          <w:t>, which benefits memory so long as these cues are strong predictors of later cued-recall (e.g., a priori relatedness)</w:t>
        </w:r>
      </w:ins>
      <w:r w:rsidR="002548DF">
        <w:rPr>
          <w:rFonts w:ascii="Times New Roman" w:hAnsi="Times New Roman" w:cs="Times New Roman"/>
          <w:sz w:val="24"/>
          <w:szCs w:val="24"/>
        </w:rPr>
        <w:t>. Separately, the relational encoding</w:t>
      </w:r>
      <w:r w:rsidR="00C30534">
        <w:rPr>
          <w:rFonts w:ascii="Times New Roman" w:hAnsi="Times New Roman" w:cs="Times New Roman"/>
          <w:sz w:val="24"/>
          <w:szCs w:val="24"/>
        </w:rPr>
        <w:t xml:space="preserve"> account</w:t>
      </w:r>
      <w:r w:rsidR="002548DF">
        <w:rPr>
          <w:rFonts w:ascii="Times New Roman" w:hAnsi="Times New Roman" w:cs="Times New Roman"/>
          <w:sz w:val="24"/>
          <w:szCs w:val="24"/>
        </w:rPr>
        <w:t xml:space="preserve"> proposes </w:t>
      </w:r>
      <w:ins w:id="630" w:author="Nick Maxwell" w:date="2025-01-08T16:34:00Z" w16du:dateUtc="2025-01-08T22:34:00Z">
        <w:r w:rsidR="008A09F7">
          <w:rPr>
            <w:rFonts w:ascii="Times New Roman" w:hAnsi="Times New Roman" w:cs="Times New Roman"/>
            <w:sz w:val="24"/>
            <w:szCs w:val="24"/>
          </w:rPr>
          <w:t xml:space="preserve">that JOLs encourage participants </w:t>
        </w:r>
      </w:ins>
      <w:ins w:id="631" w:author="Nick Maxwell" w:date="2025-01-08T16:36:00Z" w16du:dateUtc="2025-01-08T22:36:00Z">
        <w:r w:rsidR="008A09F7">
          <w:rPr>
            <w:rFonts w:ascii="Times New Roman" w:hAnsi="Times New Roman" w:cs="Times New Roman"/>
            <w:sz w:val="24"/>
            <w:szCs w:val="24"/>
          </w:rPr>
          <w:t>to</w:t>
        </w:r>
      </w:ins>
      <w:ins w:id="632" w:author="Nick Maxwell" w:date="2025-01-08T16:34:00Z" w16du:dateUtc="2025-01-08T22:34:00Z">
        <w:r w:rsidR="008A09F7">
          <w:rPr>
            <w:rFonts w:ascii="Times New Roman" w:hAnsi="Times New Roman" w:cs="Times New Roman"/>
            <w:sz w:val="24"/>
            <w:szCs w:val="24"/>
          </w:rPr>
          <w:t xml:space="preserve"> process pre-existing pair relations, </w:t>
        </w:r>
      </w:ins>
      <w:ins w:id="633" w:author="Nick Maxwell" w:date="2025-01-08T16:35:00Z" w16du:dateUtc="2025-01-08T22:35:00Z">
        <w:r w:rsidR="008A09F7">
          <w:rPr>
            <w:rFonts w:ascii="Times New Roman" w:hAnsi="Times New Roman" w:cs="Times New Roman"/>
            <w:sz w:val="24"/>
            <w:szCs w:val="24"/>
          </w:rPr>
          <w:t xml:space="preserve">including a posteriori relatedness in which the </w:t>
        </w:r>
      </w:ins>
      <w:ins w:id="634" w:author="Nick Maxwell" w:date="2025-01-08T16:36:00Z" w16du:dateUtc="2025-01-08T22:36:00Z">
        <w:r w:rsidR="008A09F7">
          <w:rPr>
            <w:rFonts w:ascii="Times New Roman" w:hAnsi="Times New Roman" w:cs="Times New Roman"/>
            <w:sz w:val="24"/>
            <w:szCs w:val="24"/>
          </w:rPr>
          <w:t xml:space="preserve">cue and target are thematically related yet may lack an </w:t>
        </w:r>
      </w:ins>
      <w:ins w:id="635" w:author="Nick Maxwell" w:date="2025-01-08T16:37:00Z" w16du:dateUtc="2025-01-08T22:37:00Z">
        <w:r w:rsidR="008A09F7">
          <w:rPr>
            <w:rFonts w:ascii="Times New Roman" w:hAnsi="Times New Roman" w:cs="Times New Roman"/>
            <w:sz w:val="24"/>
            <w:szCs w:val="24"/>
          </w:rPr>
          <w:t>a priori relation (e.g., backward pairs)</w:t>
        </w:r>
      </w:ins>
      <w:ins w:id="636" w:author="Nick Maxwell" w:date="2025-01-09T10:48:00Z" w16du:dateUtc="2025-01-09T16:48:00Z">
        <w:r w:rsidR="00910B8C">
          <w:rPr>
            <w:rFonts w:ascii="Times New Roman" w:hAnsi="Times New Roman" w:cs="Times New Roman"/>
            <w:sz w:val="24"/>
            <w:szCs w:val="24"/>
          </w:rPr>
          <w:t xml:space="preserve"> or pairs which are indirectly related through non-presented mediators (e.g., mediated </w:t>
        </w:r>
        <w:r w:rsidR="00910B8C">
          <w:rPr>
            <w:rFonts w:ascii="Times New Roman" w:hAnsi="Times New Roman" w:cs="Times New Roman"/>
            <w:sz w:val="24"/>
            <w:szCs w:val="24"/>
          </w:rPr>
          <w:lastRenderedPageBreak/>
          <w:t>pairs)</w:t>
        </w:r>
      </w:ins>
      <w:ins w:id="637" w:author="Nick Maxwell" w:date="2025-01-08T16:37:00Z" w16du:dateUtc="2025-01-08T22:37:00Z">
        <w:r w:rsidR="008A09F7">
          <w:rPr>
            <w:rFonts w:ascii="Times New Roman" w:hAnsi="Times New Roman" w:cs="Times New Roman"/>
            <w:sz w:val="24"/>
            <w:szCs w:val="24"/>
          </w:rPr>
          <w:t>.</w:t>
        </w:r>
      </w:ins>
      <w:del w:id="638" w:author="Nick Maxwell" w:date="2025-01-08T16:34:00Z" w16du:dateUtc="2025-01-08T22:34:00Z">
        <w:r w:rsidR="002548DF" w:rsidDel="008A09F7">
          <w:rPr>
            <w:rFonts w:ascii="Times New Roman" w:hAnsi="Times New Roman" w:cs="Times New Roman"/>
            <w:sz w:val="24"/>
            <w:szCs w:val="24"/>
          </w:rPr>
          <w:delText xml:space="preserve">that the act of making JOLs specifically </w:delText>
        </w:r>
      </w:del>
      <w:ins w:id="639" w:author="Nick Maxwell" w:date="2025-01-08T16:37:00Z" w16du:dateUtc="2025-01-08T22:37:00Z">
        <w:r w:rsidR="008A09F7">
          <w:rPr>
            <w:rFonts w:ascii="Times New Roman" w:hAnsi="Times New Roman" w:cs="Times New Roman"/>
            <w:sz w:val="24"/>
            <w:szCs w:val="24"/>
          </w:rPr>
          <w:t xml:space="preserve"> </w:t>
        </w:r>
      </w:ins>
      <w:del w:id="640" w:author="Nick Maxwell" w:date="2025-01-08T16:34:00Z" w16du:dateUtc="2025-01-08T22:34:00Z">
        <w:r w:rsidR="002548DF" w:rsidDel="008A09F7">
          <w:rPr>
            <w:rFonts w:ascii="Times New Roman" w:hAnsi="Times New Roman" w:cs="Times New Roman"/>
            <w:sz w:val="24"/>
            <w:szCs w:val="24"/>
          </w:rPr>
          <w:delText xml:space="preserve">strengthens </w:delText>
        </w:r>
      </w:del>
      <w:del w:id="641" w:author="Nick Maxwell" w:date="2025-01-08T16:31:00Z" w16du:dateUtc="2025-01-08T22:31:00Z">
        <w:r w:rsidR="002548DF" w:rsidDel="00FA4698">
          <w:rPr>
            <w:rFonts w:ascii="Times New Roman" w:hAnsi="Times New Roman" w:cs="Times New Roman"/>
            <w:sz w:val="24"/>
            <w:szCs w:val="24"/>
          </w:rPr>
          <w:delText>pre-existing cue-target relations</w:delText>
        </w:r>
      </w:del>
      <w:del w:id="642" w:author="Nick Maxwell" w:date="2025-01-08T16:34:00Z" w16du:dateUtc="2025-01-08T22:34:00Z">
        <w:r w:rsidR="002548DF" w:rsidDel="008A09F7">
          <w:rPr>
            <w:rFonts w:ascii="Times New Roman" w:hAnsi="Times New Roman" w:cs="Times New Roman"/>
            <w:sz w:val="24"/>
            <w:szCs w:val="24"/>
          </w:rPr>
          <w:delText xml:space="preserve">, as the act of making JOLs encourages </w:delText>
        </w:r>
      </w:del>
      <w:del w:id="643" w:author="Nick Maxwell" w:date="2025-01-08T16:37:00Z" w16du:dateUtc="2025-01-08T22:37:00Z">
        <w:r w:rsidR="002548DF" w:rsidDel="008A09F7">
          <w:rPr>
            <w:rFonts w:ascii="Times New Roman" w:hAnsi="Times New Roman" w:cs="Times New Roman"/>
            <w:sz w:val="24"/>
            <w:szCs w:val="24"/>
          </w:rPr>
          <w:delText>participants to engage in relational encoding</w:delText>
        </w:r>
      </w:del>
      <w:del w:id="644" w:author="Nick Maxwell" w:date="2025-01-08T16:31:00Z" w16du:dateUtc="2025-01-08T22:31:00Z">
        <w:r w:rsidR="002548DF" w:rsidDel="00FA4698">
          <w:rPr>
            <w:rFonts w:ascii="Times New Roman" w:hAnsi="Times New Roman" w:cs="Times New Roman"/>
            <w:sz w:val="24"/>
            <w:szCs w:val="24"/>
          </w:rPr>
          <w:delText>.</w:delText>
        </w:r>
      </w:del>
      <w:del w:id="645" w:author="Nick Maxwell" w:date="2025-01-08T16:37:00Z" w16du:dateUtc="2025-01-08T22:37:00Z">
        <w:r w:rsidR="002548DF" w:rsidDel="008A09F7">
          <w:rPr>
            <w:rFonts w:ascii="Times New Roman" w:hAnsi="Times New Roman" w:cs="Times New Roman"/>
            <w:sz w:val="24"/>
            <w:szCs w:val="24"/>
          </w:rPr>
          <w:delText xml:space="preserve"> </w:delText>
        </w:r>
      </w:del>
      <w:r w:rsidR="00C30534">
        <w:rPr>
          <w:rFonts w:ascii="Times New Roman" w:hAnsi="Times New Roman" w:cs="Times New Roman"/>
          <w:sz w:val="24"/>
          <w:szCs w:val="24"/>
        </w:rPr>
        <w:t>E</w:t>
      </w:r>
      <w:r w:rsidR="002548DF">
        <w:rPr>
          <w:rFonts w:ascii="Times New Roman" w:hAnsi="Times New Roman" w:cs="Times New Roman"/>
          <w:sz w:val="24"/>
          <w:szCs w:val="24"/>
        </w:rPr>
        <w:t>ach account predicts that JOLs will improve memory for related but not unrelated cue</w:t>
      </w:r>
      <w:ins w:id="646" w:author="Nick Maxwell" w:date="2025-01-08T16:37:00Z" w16du:dateUtc="2025-01-08T22:37:00Z">
        <w:r w:rsidR="008A09F7">
          <w:rPr>
            <w:rFonts w:ascii="Times New Roman" w:hAnsi="Times New Roman" w:cs="Times New Roman"/>
            <w:sz w:val="24"/>
            <w:szCs w:val="24"/>
          </w:rPr>
          <w:t>-</w:t>
        </w:r>
      </w:ins>
      <w:del w:id="647" w:author="Nick Maxwell" w:date="2025-01-08T16:37:00Z" w16du:dateUtc="2025-01-08T22:37:00Z">
        <w:r w:rsidR="002548DF" w:rsidDel="008A09F7">
          <w:rPr>
            <w:rFonts w:ascii="Times New Roman" w:hAnsi="Times New Roman" w:cs="Times New Roman"/>
            <w:sz w:val="24"/>
            <w:szCs w:val="24"/>
          </w:rPr>
          <w:delText xml:space="preserve"> </w:delText>
        </w:r>
      </w:del>
      <w:r w:rsidR="002548DF">
        <w:rPr>
          <w:rFonts w:ascii="Times New Roman" w:hAnsi="Times New Roman" w:cs="Times New Roman"/>
          <w:sz w:val="24"/>
          <w:szCs w:val="24"/>
        </w:rPr>
        <w:t>target pairs</w:t>
      </w:r>
      <w:r w:rsidR="00C30534">
        <w:rPr>
          <w:rFonts w:ascii="Times New Roman" w:hAnsi="Times New Roman" w:cs="Times New Roman"/>
          <w:sz w:val="24"/>
          <w:szCs w:val="24"/>
        </w:rPr>
        <w:t>.</w:t>
      </w:r>
      <w:r w:rsidR="002548DF">
        <w:rPr>
          <w:rFonts w:ascii="Times New Roman" w:hAnsi="Times New Roman" w:cs="Times New Roman"/>
          <w:sz w:val="24"/>
          <w:szCs w:val="24"/>
        </w:rPr>
        <w:t xml:space="preserve"> However, these accounts make diverging predictions about mediated </w:t>
      </w:r>
      <w:del w:id="648" w:author="Mark Huff" w:date="2025-01-07T20:46:00Z" w16du:dateUtc="2025-01-08T02:46:00Z">
        <w:r w:rsidR="002548DF" w:rsidDel="006A659B">
          <w:rPr>
            <w:rFonts w:ascii="Times New Roman" w:hAnsi="Times New Roman" w:cs="Times New Roman"/>
            <w:sz w:val="24"/>
            <w:szCs w:val="24"/>
          </w:rPr>
          <w:delText>paired-associates</w:delText>
        </w:r>
      </w:del>
      <w:ins w:id="649" w:author="Mark Huff" w:date="2025-01-07T20:46:00Z" w16du:dateUtc="2025-01-08T02:46:00Z">
        <w:r w:rsidR="006A659B">
          <w:rPr>
            <w:rFonts w:ascii="Times New Roman" w:hAnsi="Times New Roman" w:cs="Times New Roman"/>
            <w:sz w:val="24"/>
            <w:szCs w:val="24"/>
          </w:rPr>
          <w:t>pairs</w:t>
        </w:r>
      </w:ins>
      <w:r w:rsidR="002548DF">
        <w:rPr>
          <w:rFonts w:ascii="Times New Roman" w:hAnsi="Times New Roman" w:cs="Times New Roman"/>
          <w:sz w:val="24"/>
          <w:szCs w:val="24"/>
        </w:rPr>
        <w:t xml:space="preserve">, </w:t>
      </w:r>
      <w:ins w:id="650" w:author="Nick Maxwell" w:date="2025-01-09T10:50:00Z" w16du:dateUtc="2025-01-09T16:50:00Z">
        <w:r w:rsidR="00910B8C">
          <w:rPr>
            <w:rFonts w:ascii="Times New Roman" w:hAnsi="Times New Roman" w:cs="Times New Roman"/>
            <w:sz w:val="24"/>
            <w:szCs w:val="24"/>
          </w:rPr>
          <w:t xml:space="preserve">as only the relational encoding account predicts a memory improvement for this pair type. </w:t>
        </w:r>
      </w:ins>
      <w:del w:id="651" w:author="Nick Maxwell" w:date="2025-01-09T10:50:00Z" w16du:dateUtc="2025-01-09T16:50:00Z">
        <w:r w:rsidR="002548DF" w:rsidDel="00910B8C">
          <w:rPr>
            <w:rFonts w:ascii="Times New Roman" w:hAnsi="Times New Roman" w:cs="Times New Roman"/>
            <w:sz w:val="24"/>
            <w:szCs w:val="24"/>
          </w:rPr>
          <w:delText>which appear unrelated at encoding yet are still indirectly related through the non-presented mediator.</w:delText>
        </w:r>
        <w:r w:rsidR="00C30534" w:rsidDel="00910B8C">
          <w:rPr>
            <w:rFonts w:ascii="Times New Roman" w:hAnsi="Times New Roman" w:cs="Times New Roman"/>
            <w:sz w:val="24"/>
            <w:szCs w:val="24"/>
          </w:rPr>
          <w:delText xml:space="preserve"> </w:delText>
        </w:r>
      </w:del>
      <w:r w:rsidR="00C30534">
        <w:rPr>
          <w:rFonts w:ascii="Times New Roman" w:hAnsi="Times New Roman" w:cs="Times New Roman"/>
          <w:sz w:val="24"/>
          <w:szCs w:val="24"/>
        </w:rPr>
        <w:t xml:space="preserve">Thus, mediated </w:t>
      </w:r>
      <w:del w:id="652" w:author="Mark Huff" w:date="2025-01-07T20:46:00Z" w16du:dateUtc="2025-01-08T02:46:00Z">
        <w:r w:rsidR="00C30534" w:rsidDel="006A659B">
          <w:rPr>
            <w:rFonts w:ascii="Times New Roman" w:hAnsi="Times New Roman" w:cs="Times New Roman"/>
            <w:sz w:val="24"/>
            <w:szCs w:val="24"/>
          </w:rPr>
          <w:delText>paired-associates</w:delText>
        </w:r>
      </w:del>
      <w:ins w:id="653" w:author="Mark Huff" w:date="2025-01-07T20:46:00Z" w16du:dateUtc="2025-01-08T02:46:00Z">
        <w:r w:rsidR="006A659B">
          <w:rPr>
            <w:rFonts w:ascii="Times New Roman" w:hAnsi="Times New Roman" w:cs="Times New Roman"/>
            <w:sz w:val="24"/>
            <w:szCs w:val="24"/>
          </w:rPr>
          <w:t>pairs</w:t>
        </w:r>
      </w:ins>
      <w:r w:rsidR="00C30534">
        <w:rPr>
          <w:rFonts w:ascii="Times New Roman" w:hAnsi="Times New Roman" w:cs="Times New Roman"/>
          <w:sz w:val="24"/>
          <w:szCs w:val="24"/>
        </w:rPr>
        <w:t xml:space="preserve"> provide a unique pair type </w:t>
      </w:r>
      <w:del w:id="654" w:author="Mark Huff" w:date="2025-01-07T20:46:00Z" w16du:dateUtc="2025-01-08T02:46:00Z">
        <w:r w:rsidR="00C30534" w:rsidDel="006A659B">
          <w:rPr>
            <w:rFonts w:ascii="Times New Roman" w:hAnsi="Times New Roman" w:cs="Times New Roman"/>
            <w:sz w:val="24"/>
            <w:szCs w:val="24"/>
          </w:rPr>
          <w:delText xml:space="preserve">in which pairs lack a posteriori </w:delText>
        </w:r>
      </w:del>
      <w:ins w:id="655" w:author="Mark Huff" w:date="2025-01-07T20:46:00Z" w16du:dateUtc="2025-01-08T02:46:00Z">
        <w:r w:rsidR="006A659B">
          <w:rPr>
            <w:rFonts w:ascii="Times New Roman" w:hAnsi="Times New Roman" w:cs="Times New Roman"/>
            <w:sz w:val="24"/>
            <w:szCs w:val="24"/>
          </w:rPr>
          <w:t>that lack</w:t>
        </w:r>
      </w:ins>
      <w:ins w:id="656" w:author="Nick Maxwell" w:date="2025-01-08T16:38:00Z" w16du:dateUtc="2025-01-08T22:38:00Z">
        <w:r w:rsidR="00C36E29">
          <w:rPr>
            <w:rFonts w:ascii="Times New Roman" w:hAnsi="Times New Roman" w:cs="Times New Roman"/>
            <w:sz w:val="24"/>
            <w:szCs w:val="24"/>
          </w:rPr>
          <w:t>s</w:t>
        </w:r>
      </w:ins>
      <w:ins w:id="657" w:author="Mark Huff" w:date="2025-01-07T20:46:00Z" w16du:dateUtc="2025-01-08T02:46:00Z">
        <w:r w:rsidR="006A659B">
          <w:rPr>
            <w:rFonts w:ascii="Times New Roman" w:hAnsi="Times New Roman" w:cs="Times New Roman"/>
            <w:sz w:val="24"/>
            <w:szCs w:val="24"/>
          </w:rPr>
          <w:t xml:space="preserve"> </w:t>
        </w:r>
      </w:ins>
      <w:ins w:id="658" w:author="Mark Huff" w:date="2025-01-07T20:47:00Z" w16du:dateUtc="2025-01-08T02:47:00Z">
        <w:r w:rsidR="006A659B">
          <w:rPr>
            <w:rFonts w:ascii="Times New Roman" w:hAnsi="Times New Roman" w:cs="Times New Roman"/>
            <w:sz w:val="24"/>
            <w:szCs w:val="24"/>
          </w:rPr>
          <w:t xml:space="preserve">clear </w:t>
        </w:r>
      </w:ins>
      <w:r w:rsidR="00C30534">
        <w:rPr>
          <w:rFonts w:ascii="Times New Roman" w:hAnsi="Times New Roman" w:cs="Times New Roman"/>
          <w:sz w:val="24"/>
          <w:szCs w:val="24"/>
        </w:rPr>
        <w:t xml:space="preserve">relatedness cues which would be enhanced via cue-strengthening </w:t>
      </w:r>
      <w:del w:id="659" w:author="Mark Huff" w:date="2025-01-07T20:47:00Z" w16du:dateUtc="2025-01-08T02:47:00Z">
        <w:r w:rsidR="00C30534" w:rsidDel="006A659B">
          <w:rPr>
            <w:rFonts w:ascii="Times New Roman" w:hAnsi="Times New Roman" w:cs="Times New Roman"/>
            <w:sz w:val="24"/>
            <w:szCs w:val="24"/>
          </w:rPr>
          <w:delText xml:space="preserve">yet </w:delText>
        </w:r>
      </w:del>
      <w:ins w:id="660" w:author="Mark Huff" w:date="2025-01-07T20:47:00Z" w16du:dateUtc="2025-01-08T02:47:00Z">
        <w:r w:rsidR="006A659B">
          <w:rPr>
            <w:rFonts w:ascii="Times New Roman" w:hAnsi="Times New Roman" w:cs="Times New Roman"/>
            <w:sz w:val="24"/>
            <w:szCs w:val="24"/>
          </w:rPr>
          <w:t xml:space="preserve">but </w:t>
        </w:r>
      </w:ins>
      <w:r w:rsidR="00C30534">
        <w:rPr>
          <w:rFonts w:ascii="Times New Roman" w:hAnsi="Times New Roman" w:cs="Times New Roman"/>
          <w:sz w:val="24"/>
          <w:szCs w:val="24"/>
        </w:rPr>
        <w:t xml:space="preserve">contain an indirect relation which could be enhanced through relational </w:t>
      </w:r>
      <w:commentRangeStart w:id="661"/>
      <w:commentRangeStart w:id="662"/>
      <w:r w:rsidR="00C30534">
        <w:rPr>
          <w:rFonts w:ascii="Times New Roman" w:hAnsi="Times New Roman" w:cs="Times New Roman"/>
          <w:sz w:val="24"/>
          <w:szCs w:val="24"/>
        </w:rPr>
        <w:t>encoding</w:t>
      </w:r>
      <w:commentRangeEnd w:id="661"/>
      <w:r w:rsidR="004B43CE">
        <w:rPr>
          <w:rStyle w:val="CommentReference"/>
        </w:rPr>
        <w:commentReference w:id="661"/>
      </w:r>
      <w:commentRangeEnd w:id="662"/>
      <w:r w:rsidR="00FA4698">
        <w:rPr>
          <w:rStyle w:val="CommentReference"/>
        </w:rPr>
        <w:commentReference w:id="662"/>
      </w:r>
      <w:r w:rsidR="00C30534">
        <w:rPr>
          <w:rFonts w:ascii="Times New Roman" w:hAnsi="Times New Roman" w:cs="Times New Roman"/>
          <w:sz w:val="24"/>
          <w:szCs w:val="24"/>
        </w:rPr>
        <w:t>.</w:t>
      </w:r>
    </w:p>
    <w:p w14:paraId="3FB891D1" w14:textId="5D0DD377" w:rsidR="00993BA6" w:rsidRDefault="002548DF"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del w:id="663" w:author="Nick Maxwell" w:date="2025-01-09T10:50:00Z" w16du:dateUtc="2025-01-09T16:50:00Z">
        <w:r w:rsidR="003B121A" w:rsidDel="006E21C3">
          <w:rPr>
            <w:rFonts w:ascii="Times New Roman" w:hAnsi="Times New Roman" w:cs="Times New Roman"/>
            <w:sz w:val="24"/>
            <w:szCs w:val="24"/>
          </w:rPr>
          <w:delText xml:space="preserve">between </w:delText>
        </w:r>
      </w:del>
      <w:r>
        <w:rPr>
          <w:rFonts w:ascii="Times New Roman" w:hAnsi="Times New Roman" w:cs="Times New Roman"/>
          <w:sz w:val="24"/>
          <w:szCs w:val="24"/>
        </w:rPr>
        <w:t xml:space="preserve">these accounts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r w:rsidR="003B121A">
        <w:rPr>
          <w:rFonts w:ascii="Times New Roman" w:hAnsi="Times New Roman" w:cs="Times New Roman"/>
          <w:sz w:val="24"/>
          <w:szCs w:val="24"/>
        </w:rPr>
        <w:t>prior to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del w:id="664" w:author="Mark Huff" w:date="2025-01-07T20:48:00Z" w16du:dateUtc="2025-01-08T02:48:00Z">
        <w:r w:rsidR="00B2319D" w:rsidDel="004B43CE">
          <w:rPr>
            <w:rFonts w:ascii="Times New Roman" w:hAnsi="Times New Roman" w:cs="Times New Roman"/>
            <w:sz w:val="24"/>
            <w:szCs w:val="24"/>
          </w:rPr>
          <w:delText>paired-associates</w:delText>
        </w:r>
      </w:del>
      <w:ins w:id="665" w:author="Mark Huff" w:date="2025-01-07T20:48:00Z" w16du:dateUtc="2025-01-08T02:48:00Z">
        <w:r w:rsidR="004B43CE">
          <w:rPr>
            <w:rFonts w:ascii="Times New Roman" w:hAnsi="Times New Roman" w:cs="Times New Roman"/>
            <w:sz w:val="24"/>
            <w:szCs w:val="24"/>
          </w:rPr>
          <w:t>pairs</w:t>
        </w:r>
      </w:ins>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w:t>
      </w:r>
      <w:del w:id="666" w:author="Nick Maxwell" w:date="2025-01-09T10:51:00Z" w16du:dateUtc="2025-01-09T16:51:00Z">
        <w:r w:rsidR="00B2319D" w:rsidDel="00B97793">
          <w:rPr>
            <w:rFonts w:ascii="Times New Roman" w:hAnsi="Times New Roman" w:cs="Times New Roman"/>
            <w:sz w:val="24"/>
            <w:szCs w:val="24"/>
          </w:rPr>
          <w:delText xml:space="preserve"> a</w:delText>
        </w:r>
      </w:del>
      <w:r w:rsidR="00B2319D">
        <w:rPr>
          <w:rFonts w:ascii="Times New Roman" w:hAnsi="Times New Roman" w:cs="Times New Roman"/>
          <w:sz w:val="24"/>
          <w:szCs w:val="24"/>
        </w:rPr>
        <w:t xml:space="preserve"> mediator</w:t>
      </w:r>
      <w:ins w:id="667" w:author="Nick Maxwell" w:date="2025-01-09T10:51:00Z" w16du:dateUtc="2025-01-09T16:51:00Z">
        <w:r w:rsidR="00B97793">
          <w:rPr>
            <w:rFonts w:ascii="Times New Roman" w:hAnsi="Times New Roman" w:cs="Times New Roman"/>
            <w:sz w:val="24"/>
            <w:szCs w:val="24"/>
          </w:rPr>
          <w:t>s</w:t>
        </w:r>
      </w:ins>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del w:id="668" w:author="Mark Huff" w:date="2025-01-07T20:48:00Z" w16du:dateUtc="2025-01-08T02:48:00Z">
        <w:r w:rsidR="00E44EE0" w:rsidDel="004B43CE">
          <w:rPr>
            <w:rFonts w:ascii="Times New Roman" w:hAnsi="Times New Roman" w:cs="Times New Roman"/>
            <w:sz w:val="24"/>
            <w:szCs w:val="24"/>
          </w:rPr>
          <w:delText>paired-associates</w:delText>
        </w:r>
      </w:del>
      <w:ins w:id="669" w:author="Mark Huff" w:date="2025-01-07T20:48:00Z" w16du:dateUtc="2025-01-08T02:48:00Z">
        <w:r w:rsidR="004B43CE">
          <w:rPr>
            <w:rFonts w:ascii="Times New Roman" w:hAnsi="Times New Roman" w:cs="Times New Roman"/>
            <w:sz w:val="24"/>
            <w:szCs w:val="24"/>
          </w:rPr>
          <w:t>pairs</w:t>
        </w:r>
      </w:ins>
      <w:r w:rsidR="003B121A">
        <w:rPr>
          <w:rFonts w:ascii="Times New Roman" w:hAnsi="Times New Roman" w:cs="Times New Roman"/>
          <w:sz w:val="24"/>
          <w:szCs w:val="24"/>
        </w:rPr>
        <w:t xml:space="preserve"> (e.g., forward or backward) </w:t>
      </w:r>
      <w:ins w:id="670" w:author="Nick Maxwell" w:date="2025-01-09T10:51:00Z" w16du:dateUtc="2025-01-09T16:51:00Z">
        <w:r w:rsidR="00B97793">
          <w:rPr>
            <w:rFonts w:ascii="Times New Roman" w:hAnsi="Times New Roman" w:cs="Times New Roman"/>
            <w:sz w:val="24"/>
            <w:szCs w:val="24"/>
          </w:rPr>
          <w:t>and</w:t>
        </w:r>
      </w:ins>
      <w:del w:id="671" w:author="Nick Maxwell" w:date="2025-01-09T10:51:00Z" w16du:dateUtc="2025-01-09T16:51:00Z">
        <w:r w:rsidR="00907713" w:rsidDel="00B97793">
          <w:rPr>
            <w:rFonts w:ascii="Times New Roman" w:hAnsi="Times New Roman" w:cs="Times New Roman"/>
            <w:sz w:val="24"/>
            <w:szCs w:val="24"/>
          </w:rPr>
          <w:delText>or</w:delText>
        </w:r>
      </w:del>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xml:space="preserve">, providing four separate tests of the relational encoding account’s central claim that JOL reactivity on cue-target word pairs </w:t>
      </w:r>
      <w:r w:rsidR="003B121A">
        <w:rPr>
          <w:rFonts w:ascii="Times New Roman" w:hAnsi="Times New Roman" w:cs="Times New Roman"/>
          <w:sz w:val="24"/>
          <w:szCs w:val="24"/>
        </w:rPr>
        <w:t xml:space="preserve">simply </w:t>
      </w:r>
      <w:r w:rsidR="00907713">
        <w:rPr>
          <w:rFonts w:ascii="Times New Roman" w:hAnsi="Times New Roman" w:cs="Times New Roman"/>
          <w:sz w:val="24"/>
          <w:szCs w:val="24"/>
        </w:rPr>
        <w:t xml:space="preserve">requires the presence of a pre-existing relation between the cue and target, regardless of whether particpants </w:t>
      </w:r>
      <w:r>
        <w:rPr>
          <w:rFonts w:ascii="Times New Roman" w:hAnsi="Times New Roman" w:cs="Times New Roman"/>
          <w:sz w:val="24"/>
          <w:szCs w:val="24"/>
        </w:rPr>
        <w:t xml:space="preserve">can </w:t>
      </w:r>
      <w:r w:rsidR="003B121A">
        <w:rPr>
          <w:rFonts w:ascii="Times New Roman" w:hAnsi="Times New Roman" w:cs="Times New Roman"/>
          <w:sz w:val="24"/>
          <w:szCs w:val="24"/>
        </w:rPr>
        <w:t xml:space="preserve">directly </w:t>
      </w:r>
      <w:r w:rsidR="00907713">
        <w:rPr>
          <w:rFonts w:ascii="Times New Roman" w:hAnsi="Times New Roman" w:cs="Times New Roman"/>
          <w:sz w:val="24"/>
          <w:szCs w:val="24"/>
        </w:rPr>
        <w:t>perceive this relationship at encoding.</w:t>
      </w:r>
    </w:p>
    <w:p w14:paraId="37A810CE" w14:textId="739FA3BB"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that JOLs improved memory for</w:t>
      </w:r>
      <w:r w:rsidR="003303AC">
        <w:rPr>
          <w:rFonts w:ascii="Times New Roman" w:hAnsi="Times New Roman" w:cs="Times New Roman"/>
          <w:sz w:val="24"/>
          <w:szCs w:val="24"/>
        </w:rPr>
        <w:t xml:space="preserve"> both forward and mediated </w:t>
      </w:r>
      <w:del w:id="672" w:author="Mark Huff" w:date="2025-01-07T20:48:00Z" w16du:dateUtc="2025-01-08T02:48:00Z">
        <w:r w:rsidR="003303AC" w:rsidDel="004B43CE">
          <w:rPr>
            <w:rFonts w:ascii="Times New Roman" w:hAnsi="Times New Roman" w:cs="Times New Roman"/>
            <w:sz w:val="24"/>
            <w:szCs w:val="24"/>
          </w:rPr>
          <w:delText>paired-associates</w:delText>
        </w:r>
      </w:del>
      <w:ins w:id="673" w:author="Mark Huff" w:date="2025-01-07T20:48:00Z" w16du:dateUtc="2025-01-08T02:48:00Z">
        <w:r w:rsidR="004B43CE">
          <w:rPr>
            <w:rFonts w:ascii="Times New Roman" w:hAnsi="Times New Roman" w:cs="Times New Roman"/>
            <w:sz w:val="24"/>
            <w:szCs w:val="24"/>
          </w:rPr>
          <w:t>pairs</w:t>
        </w:r>
      </w:ins>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del w:id="674" w:author="Mark Huff" w:date="2025-01-07T20:48:00Z" w16du:dateUtc="2025-01-08T02:48:00Z">
        <w:r w:rsidDel="004B43CE">
          <w:rPr>
            <w:rFonts w:ascii="Times New Roman" w:hAnsi="Times New Roman" w:cs="Times New Roman"/>
            <w:sz w:val="24"/>
            <w:szCs w:val="24"/>
          </w:rPr>
          <w:delText>these</w:delText>
        </w:r>
        <w:r w:rsidR="00EC6AA7" w:rsidDel="004B43CE">
          <w:rPr>
            <w:rFonts w:ascii="Times New Roman" w:hAnsi="Times New Roman" w:cs="Times New Roman"/>
            <w:sz w:val="24"/>
            <w:szCs w:val="24"/>
          </w:rPr>
          <w:delText xml:space="preserve"> </w:delText>
        </w:r>
      </w:del>
      <w:r w:rsidR="00EC6AA7">
        <w:rPr>
          <w:rFonts w:ascii="Times New Roman" w:hAnsi="Times New Roman" w:cs="Times New Roman"/>
          <w:sz w:val="24"/>
          <w:szCs w:val="24"/>
        </w:rPr>
        <w:t xml:space="preserve">positive reactivity on forward </w:t>
      </w:r>
      <w:del w:id="675" w:author="Mark Huff" w:date="2025-01-07T20:48:00Z" w16du:dateUtc="2025-01-08T02:48:00Z">
        <w:r w:rsidR="00EC6AA7" w:rsidDel="004B43CE">
          <w:rPr>
            <w:rFonts w:ascii="Times New Roman" w:hAnsi="Times New Roman" w:cs="Times New Roman"/>
            <w:sz w:val="24"/>
            <w:szCs w:val="24"/>
          </w:rPr>
          <w:delText>paired-associates</w:delText>
        </w:r>
      </w:del>
      <w:ins w:id="676" w:author="Mark Huff" w:date="2025-01-07T20:48:00Z" w16du:dateUtc="2025-01-08T02:48:00Z">
        <w:r w:rsidR="004B43CE">
          <w:rPr>
            <w:rFonts w:ascii="Times New Roman" w:hAnsi="Times New Roman" w:cs="Times New Roman"/>
            <w:sz w:val="24"/>
            <w:szCs w:val="24"/>
          </w:rPr>
          <w:t>pairs</w:t>
        </w:r>
      </w:ins>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del w:id="677" w:author="Mark Huff" w:date="2025-01-07T20:48:00Z" w16du:dateUtc="2025-01-08T02:48:00Z">
        <w:r w:rsidDel="004B43CE">
          <w:rPr>
            <w:rFonts w:ascii="Times New Roman" w:hAnsi="Times New Roman" w:cs="Times New Roman"/>
            <w:sz w:val="24"/>
            <w:szCs w:val="24"/>
          </w:rPr>
          <w:delText xml:space="preserve">paired-associates </w:delText>
        </w:r>
      </w:del>
      <w:ins w:id="678" w:author="Mark Huff" w:date="2025-01-07T20:48:00Z" w16du:dateUtc="2025-01-08T02:48:00Z">
        <w:r w:rsidR="004B43CE">
          <w:rPr>
            <w:rFonts w:ascii="Times New Roman" w:hAnsi="Times New Roman" w:cs="Times New Roman"/>
            <w:sz w:val="24"/>
            <w:szCs w:val="24"/>
          </w:rPr>
          <w:t xml:space="preserve">pairs </w:t>
        </w:r>
      </w:ins>
      <w:r>
        <w:rPr>
          <w:rFonts w:ascii="Times New Roman" w:hAnsi="Times New Roman" w:cs="Times New Roman"/>
          <w:sz w:val="24"/>
          <w:szCs w:val="24"/>
        </w:rPr>
        <w:t xml:space="preserve">in which the order of the cue and target were </w:t>
      </w:r>
      <w:del w:id="679" w:author="Mark Huff" w:date="2025-01-07T20:48:00Z" w16du:dateUtc="2025-01-08T02:48:00Z">
        <w:r w:rsidDel="004B43CE">
          <w:rPr>
            <w:rFonts w:ascii="Times New Roman" w:hAnsi="Times New Roman" w:cs="Times New Roman"/>
            <w:sz w:val="24"/>
            <w:szCs w:val="24"/>
          </w:rPr>
          <w:delText>flipped</w:delText>
        </w:r>
      </w:del>
      <w:ins w:id="680" w:author="Mark Huff" w:date="2025-01-07T20:48:00Z" w16du:dateUtc="2025-01-08T02:48:00Z">
        <w:r w:rsidR="004B43CE">
          <w:rPr>
            <w:rFonts w:ascii="Times New Roman" w:hAnsi="Times New Roman" w:cs="Times New Roman"/>
            <w:sz w:val="24"/>
            <w:szCs w:val="24"/>
          </w:rPr>
          <w:t>reversed</w:t>
        </w:r>
      </w:ins>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w:t>
      </w:r>
      <w:r w:rsidR="007F2988">
        <w:rPr>
          <w:rFonts w:ascii="Times New Roman" w:hAnsi="Times New Roman" w:cs="Times New Roman"/>
          <w:sz w:val="24"/>
          <w:szCs w:val="24"/>
        </w:rPr>
        <w:lastRenderedPageBreak/>
        <w:t xml:space="preserve">to double-mediated </w:t>
      </w:r>
      <w:del w:id="681" w:author="Mark Huff" w:date="2025-01-07T20:49:00Z" w16du:dateUtc="2025-01-08T02:49:00Z">
        <w:r w:rsidR="007F2988" w:rsidDel="004B43CE">
          <w:rPr>
            <w:rFonts w:ascii="Times New Roman" w:hAnsi="Times New Roman" w:cs="Times New Roman"/>
            <w:sz w:val="24"/>
            <w:szCs w:val="24"/>
          </w:rPr>
          <w:delText>paired-associates</w:delText>
        </w:r>
      </w:del>
      <w:ins w:id="682" w:author="Mark Huff" w:date="2025-01-07T20:49:00Z" w16du:dateUtc="2025-01-08T02:49:00Z">
        <w:r w:rsidR="004B43CE">
          <w:rPr>
            <w:rFonts w:ascii="Times New Roman" w:hAnsi="Times New Roman" w:cs="Times New Roman"/>
            <w:sz w:val="24"/>
            <w:szCs w:val="24"/>
          </w:rPr>
          <w:t>pairs</w:t>
        </w:r>
      </w:ins>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del w:id="683" w:author="Mark Huff" w:date="2025-01-07T20:49:00Z" w16du:dateUtc="2025-01-08T02:49:00Z">
        <w:r w:rsidR="007F2988" w:rsidDel="004B43CE">
          <w:rPr>
            <w:rFonts w:ascii="Times New Roman" w:hAnsi="Times New Roman" w:cs="Times New Roman"/>
            <w:sz w:val="24"/>
            <w:szCs w:val="24"/>
          </w:rPr>
          <w:delText>paired-associates</w:delText>
        </w:r>
      </w:del>
      <w:ins w:id="684" w:author="Mark Huff" w:date="2025-01-07T20:49:00Z" w16du:dateUtc="2025-01-08T02:49:00Z">
        <w:r w:rsidR="004B43CE">
          <w:rPr>
            <w:rFonts w:ascii="Times New Roman" w:hAnsi="Times New Roman" w:cs="Times New Roman"/>
            <w:sz w:val="24"/>
            <w:szCs w:val="24"/>
          </w:rPr>
          <w:t>pairs</w:t>
        </w:r>
      </w:ins>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del w:id="685" w:author="Mark Huff" w:date="2025-01-07T20:49:00Z" w16du:dateUtc="2025-01-08T02:49:00Z">
        <w:r w:rsidR="00760794" w:rsidDel="004B43CE">
          <w:rPr>
            <w:rFonts w:ascii="Times New Roman" w:hAnsi="Times New Roman" w:cs="Times New Roman"/>
            <w:sz w:val="24"/>
            <w:szCs w:val="24"/>
          </w:rPr>
          <w:delText>this set of</w:delText>
        </w:r>
      </w:del>
      <w:ins w:id="686" w:author="Mark Huff" w:date="2025-01-07T20:49:00Z" w16du:dateUtc="2025-01-08T02:49:00Z">
        <w:r w:rsidR="004B43CE">
          <w:rPr>
            <w:rFonts w:ascii="Times New Roman" w:hAnsi="Times New Roman" w:cs="Times New Roman"/>
            <w:sz w:val="24"/>
            <w:szCs w:val="24"/>
          </w:rPr>
          <w:t>these</w:t>
        </w:r>
      </w:ins>
      <w:r w:rsidR="00760794">
        <w:rPr>
          <w:rFonts w:ascii="Times New Roman" w:hAnsi="Times New Roman" w:cs="Times New Roman"/>
          <w:sz w:val="24"/>
          <w:szCs w:val="24"/>
        </w:rPr>
        <w:t xml:space="preserve">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the cue and target were directly or indirectly related.</w:t>
      </w:r>
    </w:p>
    <w:p w14:paraId="12AA834A" w14:textId="018D6542"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w:t>
      </w:r>
      <w:del w:id="687" w:author="Nick Maxwell" w:date="2025-01-09T10:52:00Z" w16du:dateUtc="2025-01-09T16:52:00Z">
        <w:r w:rsidR="00860CF8" w:rsidDel="003F0859">
          <w:rPr>
            <w:rFonts w:ascii="Times New Roman" w:hAnsi="Times New Roman" w:cs="Times New Roman"/>
            <w:sz w:val="24"/>
            <w:szCs w:val="24"/>
          </w:rPr>
          <w:delText xml:space="preserve">making </w:delText>
        </w:r>
      </w:del>
      <w:r w:rsidR="00860CF8">
        <w:rPr>
          <w:rFonts w:ascii="Times New Roman" w:hAnsi="Times New Roman" w:cs="Times New Roman"/>
          <w:sz w:val="24"/>
          <w:szCs w:val="24"/>
        </w:rPr>
        <w:t xml:space="preserve">JOLs improved cued-recall of forward and mediated </w:t>
      </w:r>
      <w:del w:id="688" w:author="Mark Huff" w:date="2025-01-07T20:50:00Z" w16du:dateUtc="2025-01-08T02:50:00Z">
        <w:r w:rsidR="00860CF8" w:rsidDel="004B43CE">
          <w:rPr>
            <w:rFonts w:ascii="Times New Roman" w:hAnsi="Times New Roman" w:cs="Times New Roman"/>
            <w:sz w:val="24"/>
            <w:szCs w:val="24"/>
          </w:rPr>
          <w:delText>paired-associates</w:delText>
        </w:r>
      </w:del>
      <w:ins w:id="689" w:author="Mark Huff" w:date="2025-01-07T20:50:00Z" w16du:dateUtc="2025-01-08T02:50:00Z">
        <w:r w:rsidR="004B43CE">
          <w:rPr>
            <w:rFonts w:ascii="Times New Roman" w:hAnsi="Times New Roman" w:cs="Times New Roman"/>
            <w:sz w:val="24"/>
            <w:szCs w:val="24"/>
          </w:rPr>
          <w:t>pairs</w:t>
        </w:r>
      </w:ins>
      <w:r w:rsidR="00860CF8">
        <w:rPr>
          <w:rFonts w:ascii="Times New Roman" w:hAnsi="Times New Roman" w:cs="Times New Roman"/>
          <w:sz w:val="24"/>
          <w:szCs w:val="24"/>
        </w:rPr>
        <w:t>. Because the cue-strengthening account posits that JOL reactivity is based on the strengthening of intrinsic relatedness cues,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del w:id="690" w:author="Mark Huff" w:date="2025-01-07T20:59:00Z" w16du:dateUtc="2025-01-08T02:59:00Z">
        <w:r w:rsidR="00860CF8" w:rsidDel="00EE5630">
          <w:rPr>
            <w:rFonts w:ascii="Times New Roman" w:hAnsi="Times New Roman" w:cs="Times New Roman"/>
            <w:sz w:val="24"/>
            <w:szCs w:val="24"/>
          </w:rPr>
          <w:delText>paired-associates</w:delText>
        </w:r>
      </w:del>
      <w:ins w:id="691" w:author="Mark Huff" w:date="2025-01-07T20:59:00Z" w16du:dateUtc="2025-01-08T02:59:00Z">
        <w:r w:rsidR="00EE5630">
          <w:rPr>
            <w:rFonts w:ascii="Times New Roman" w:hAnsi="Times New Roman" w:cs="Times New Roman"/>
            <w:sz w:val="24"/>
            <w:szCs w:val="24"/>
          </w:rPr>
          <w:t>pairs</w:t>
        </w:r>
      </w:ins>
      <w:r w:rsidR="00860CF8">
        <w:rPr>
          <w:rFonts w:ascii="Times New Roman" w:hAnsi="Times New Roman" w:cs="Times New Roman"/>
          <w:sz w:val="24"/>
          <w:szCs w:val="24"/>
        </w:rPr>
        <w:t xml:space="preserve">, given their lack of </w:t>
      </w:r>
      <w:del w:id="692" w:author="Mark Huff" w:date="2025-01-07T20:50:00Z" w16du:dateUtc="2025-01-08T02:50:00Z">
        <w:r w:rsidR="00860CF8" w:rsidDel="004B43CE">
          <w:rPr>
            <w:rFonts w:ascii="Times New Roman" w:hAnsi="Times New Roman" w:cs="Times New Roman"/>
            <w:sz w:val="24"/>
            <w:szCs w:val="24"/>
          </w:rPr>
          <w:delText xml:space="preserve">both </w:delText>
        </w:r>
      </w:del>
      <w:r w:rsidR="00860CF8">
        <w:rPr>
          <w:rFonts w:ascii="Times New Roman" w:hAnsi="Times New Roman" w:cs="Times New Roman"/>
          <w:sz w:val="24"/>
          <w:szCs w:val="24"/>
        </w:rPr>
        <w:t xml:space="preserve">a </w:t>
      </w:r>
      <w:del w:id="693" w:author="Mark Huff" w:date="2025-01-07T20:50:00Z" w16du:dateUtc="2025-01-08T02:50:00Z">
        <w:r w:rsidR="00860CF8" w:rsidDel="004B43CE">
          <w:rPr>
            <w:rFonts w:ascii="Times New Roman" w:hAnsi="Times New Roman" w:cs="Times New Roman"/>
            <w:sz w:val="24"/>
            <w:szCs w:val="24"/>
          </w:rPr>
          <w:delText xml:space="preserve">posteriori </w:delText>
        </w:r>
      </w:del>
      <w:ins w:id="694" w:author="Mark Huff" w:date="2025-01-07T20:50:00Z" w16du:dateUtc="2025-01-08T02:50:00Z">
        <w:r w:rsidR="004B43CE">
          <w:rPr>
            <w:rFonts w:ascii="Times New Roman" w:hAnsi="Times New Roman" w:cs="Times New Roman"/>
            <w:sz w:val="24"/>
            <w:szCs w:val="24"/>
          </w:rPr>
          <w:t xml:space="preserve">priori </w:t>
        </w:r>
      </w:ins>
      <w:r w:rsidR="00860CF8">
        <w:rPr>
          <w:rFonts w:ascii="Times New Roman" w:hAnsi="Times New Roman" w:cs="Times New Roman"/>
          <w:sz w:val="24"/>
          <w:szCs w:val="24"/>
        </w:rPr>
        <w:t xml:space="preserve">relatedness (i.e.,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del w:id="695" w:author="Mark Huff" w:date="2025-01-07T20:50:00Z" w16du:dateUtc="2025-01-08T02:50:00Z">
        <w:r w:rsidR="00EC6AA7" w:rsidDel="004B43CE">
          <w:rPr>
            <w:rFonts w:ascii="Times New Roman" w:hAnsi="Times New Roman" w:cs="Times New Roman"/>
            <w:sz w:val="24"/>
            <w:szCs w:val="24"/>
          </w:rPr>
          <w:delText>paired-associates</w:delText>
        </w:r>
      </w:del>
      <w:ins w:id="696" w:author="Mark Huff" w:date="2025-01-07T20:50:00Z" w16du:dateUtc="2025-01-08T02:50:00Z">
        <w:r w:rsidR="004B43CE">
          <w:rPr>
            <w:rFonts w:ascii="Times New Roman" w:hAnsi="Times New Roman" w:cs="Times New Roman"/>
            <w:sz w:val="24"/>
            <w:szCs w:val="24"/>
          </w:rPr>
          <w:t>pairs</w:t>
        </w:r>
      </w:ins>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s at encoding specifically encourages participants to process cue-target relations (i.e., relational encoding) and that</w:t>
      </w:r>
      <w:r w:rsidR="00860CF8">
        <w:rPr>
          <w:rFonts w:ascii="Times New Roman" w:hAnsi="Times New Roman" w:cs="Times New Roman"/>
          <w:sz w:val="24"/>
          <w:szCs w:val="24"/>
        </w:rPr>
        <w:t xml:space="preserve"> reactivity on </w:t>
      </w:r>
      <w:r w:rsidR="006443A0">
        <w:rPr>
          <w:rFonts w:ascii="Times New Roman" w:hAnsi="Times New Roman" w:cs="Times New Roman"/>
          <w:sz w:val="24"/>
          <w:szCs w:val="24"/>
        </w:rPr>
        <w:t xml:space="preserve">mediated </w:t>
      </w:r>
      <w:del w:id="697" w:author="Mark Huff" w:date="2025-01-07T20:50:00Z" w16du:dateUtc="2025-01-08T02:50:00Z">
        <w:r w:rsidR="006443A0" w:rsidDel="004B43CE">
          <w:rPr>
            <w:rFonts w:ascii="Times New Roman" w:hAnsi="Times New Roman" w:cs="Times New Roman"/>
            <w:sz w:val="24"/>
            <w:szCs w:val="24"/>
          </w:rPr>
          <w:delText>paired-associates</w:delText>
        </w:r>
      </w:del>
      <w:ins w:id="698" w:author="Mark Huff" w:date="2025-01-07T20:50:00Z" w16du:dateUtc="2025-01-08T02:50:00Z">
        <w:r w:rsidR="004B43CE">
          <w:rPr>
            <w:rFonts w:ascii="Times New Roman" w:hAnsi="Times New Roman" w:cs="Times New Roman"/>
            <w:sz w:val="24"/>
            <w:szCs w:val="24"/>
          </w:rPr>
          <w:t>pairs</w:t>
        </w:r>
      </w:ins>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eflected JOLs strengthen</w:t>
      </w:r>
      <w:r w:rsidR="006443A0">
        <w:rPr>
          <w:rFonts w:ascii="Times New Roman" w:hAnsi="Times New Roman" w:cs="Times New Roman"/>
          <w:sz w:val="24"/>
          <w:szCs w:val="24"/>
        </w:rPr>
        <w:t>ing</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 xml:space="preserve">pre-existing cue-target relations, rather than </w:t>
      </w:r>
      <w:r w:rsidR="00EC6AA7">
        <w:rPr>
          <w:rFonts w:ascii="Times New Roman" w:hAnsi="Times New Roman" w:cs="Times New Roman"/>
          <w:sz w:val="24"/>
          <w:szCs w:val="24"/>
        </w:rPr>
        <w:t xml:space="preserve">primarily </w:t>
      </w:r>
      <w:r w:rsidR="00730CE2">
        <w:rPr>
          <w:rFonts w:ascii="Times New Roman" w:hAnsi="Times New Roman" w:cs="Times New Roman"/>
          <w:sz w:val="24"/>
          <w:szCs w:val="24"/>
        </w:rPr>
        <w:t>strengthening discernable relatedness cues as per Soderstrom et al.’s (2015) cue-strengthening account.</w:t>
      </w:r>
      <w:r w:rsidR="00860CF8">
        <w:rPr>
          <w:rFonts w:ascii="Times New Roman" w:hAnsi="Times New Roman" w:cs="Times New Roman"/>
          <w:sz w:val="24"/>
          <w:szCs w:val="24"/>
        </w:rPr>
        <w:t xml:space="preserve"> </w:t>
      </w:r>
      <w:r w:rsidR="009D72F0">
        <w:rPr>
          <w:rFonts w:ascii="Times New Roman" w:hAnsi="Times New Roman" w:cs="Times New Roman"/>
          <w:sz w:val="24"/>
          <w:szCs w:val="24"/>
        </w:rPr>
        <w:t>Thus,</w:t>
      </w:r>
      <w:r w:rsidR="00730CE2">
        <w:rPr>
          <w:rFonts w:ascii="Times New Roman" w:hAnsi="Times New Roman" w:cs="Times New Roman"/>
          <w:sz w:val="24"/>
          <w:szCs w:val="24"/>
        </w:rPr>
        <w:t xml:space="preserve"> even though</w:t>
      </w:r>
      <w:r w:rsidR="009D72F0">
        <w:rPr>
          <w:rFonts w:ascii="Times New Roman" w:hAnsi="Times New Roman" w:cs="Times New Roman"/>
          <w:sz w:val="24"/>
          <w:szCs w:val="24"/>
        </w:rPr>
        <w:t xml:space="preserve"> mediated </w:t>
      </w:r>
      <w:del w:id="699" w:author="Mark Huff" w:date="2025-01-07T20:50:00Z" w16du:dateUtc="2025-01-08T02:50:00Z">
        <w:r w:rsidR="009D72F0" w:rsidDel="004B43CE">
          <w:rPr>
            <w:rFonts w:ascii="Times New Roman" w:hAnsi="Times New Roman" w:cs="Times New Roman"/>
            <w:sz w:val="24"/>
            <w:szCs w:val="24"/>
          </w:rPr>
          <w:delText>pai</w:delText>
        </w:r>
        <w:r w:rsidR="00730CE2" w:rsidDel="004B43CE">
          <w:rPr>
            <w:rFonts w:ascii="Times New Roman" w:hAnsi="Times New Roman" w:cs="Times New Roman"/>
            <w:sz w:val="24"/>
            <w:szCs w:val="24"/>
          </w:rPr>
          <w:delText>red-associates</w:delText>
        </w:r>
      </w:del>
      <w:ins w:id="700" w:author="Mark Huff" w:date="2025-01-07T20:50:00Z" w16du:dateUtc="2025-01-08T02:50:00Z">
        <w:r w:rsidR="004B43CE">
          <w:rPr>
            <w:rFonts w:ascii="Times New Roman" w:hAnsi="Times New Roman" w:cs="Times New Roman"/>
            <w:sz w:val="24"/>
            <w:szCs w:val="24"/>
          </w:rPr>
          <w:t>pairs</w:t>
        </w:r>
      </w:ins>
      <w:r w:rsidR="00730CE2">
        <w:rPr>
          <w:rFonts w:ascii="Times New Roman" w:hAnsi="Times New Roman" w:cs="Times New Roman"/>
          <w:sz w:val="24"/>
          <w:szCs w:val="24"/>
        </w:rPr>
        <w:t xml:space="preserve"> lack obvious relatedness cues, they still </w:t>
      </w:r>
      <w:r w:rsidR="009D72F0">
        <w:rPr>
          <w:rFonts w:ascii="Times New Roman" w:hAnsi="Times New Roman" w:cs="Times New Roman"/>
          <w:sz w:val="24"/>
          <w:szCs w:val="24"/>
        </w:rPr>
        <w:t>show a memory improvement</w:t>
      </w:r>
      <w:r w:rsidR="00EC6AA7">
        <w:rPr>
          <w:rFonts w:ascii="Times New Roman" w:hAnsi="Times New Roman" w:cs="Times New Roman"/>
          <w:sz w:val="24"/>
          <w:szCs w:val="24"/>
        </w:rPr>
        <w:t xml:space="preserve"> </w:t>
      </w:r>
      <w:del w:id="701" w:author="Mark Huff" w:date="2025-01-07T20:50:00Z" w16du:dateUtc="2025-01-08T02:50:00Z">
        <w:r w:rsidR="00EC6AA7" w:rsidDel="004B43CE">
          <w:rPr>
            <w:rFonts w:ascii="Times New Roman" w:hAnsi="Times New Roman" w:cs="Times New Roman"/>
            <w:sz w:val="24"/>
            <w:szCs w:val="24"/>
          </w:rPr>
          <w:delText>compared to</w:delText>
        </w:r>
      </w:del>
      <w:ins w:id="702" w:author="Mark Huff" w:date="2025-01-07T20:50:00Z" w16du:dateUtc="2025-01-08T02:50:00Z">
        <w:r w:rsidR="004B43CE">
          <w:rPr>
            <w:rFonts w:ascii="Times New Roman" w:hAnsi="Times New Roman" w:cs="Times New Roman"/>
            <w:sz w:val="24"/>
            <w:szCs w:val="24"/>
          </w:rPr>
          <w:t>versus</w:t>
        </w:r>
      </w:ins>
      <w:r w:rsidR="00EC6AA7">
        <w:rPr>
          <w:rFonts w:ascii="Times New Roman" w:hAnsi="Times New Roman" w:cs="Times New Roman"/>
          <w:sz w:val="24"/>
          <w:szCs w:val="24"/>
        </w:rPr>
        <w:t xml:space="preserve"> unrelated </w:t>
      </w:r>
      <w:del w:id="703" w:author="Mark Huff" w:date="2025-01-07T20:50:00Z" w16du:dateUtc="2025-01-08T02:50:00Z">
        <w:r w:rsidR="00EC6AA7" w:rsidDel="004B43CE">
          <w:rPr>
            <w:rFonts w:ascii="Times New Roman" w:hAnsi="Times New Roman" w:cs="Times New Roman"/>
            <w:sz w:val="24"/>
            <w:szCs w:val="24"/>
          </w:rPr>
          <w:delText xml:space="preserve">word </w:delText>
        </w:r>
      </w:del>
      <w:r w:rsidR="00EC6AA7">
        <w:rPr>
          <w:rFonts w:ascii="Times New Roman" w:hAnsi="Times New Roman" w:cs="Times New Roman"/>
          <w:sz w:val="24"/>
          <w:szCs w:val="24"/>
        </w:rPr>
        <w:t>pairs.</w:t>
      </w:r>
    </w:p>
    <w:p w14:paraId="11B68D1A" w14:textId="5D6F6241"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del w:id="704" w:author="Mark Huff" w:date="2025-01-07T20:51:00Z" w16du:dateUtc="2025-01-08T02:51:00Z">
        <w:r w:rsidDel="004B43CE">
          <w:rPr>
            <w:rFonts w:ascii="Times New Roman" w:hAnsi="Times New Roman" w:cs="Times New Roman"/>
            <w:sz w:val="24"/>
            <w:szCs w:val="24"/>
          </w:rPr>
          <w:delText xml:space="preserve">repeated </w:delText>
        </w:r>
      </w:del>
      <w:ins w:id="705" w:author="Mark Huff" w:date="2025-01-07T20:51:00Z" w16du:dateUtc="2025-01-08T02:51:00Z">
        <w:r w:rsidR="004B43CE">
          <w:rPr>
            <w:rFonts w:ascii="Times New Roman" w:hAnsi="Times New Roman" w:cs="Times New Roman"/>
            <w:sz w:val="24"/>
            <w:szCs w:val="24"/>
          </w:rPr>
          <w:t xml:space="preserve">consistent </w:t>
        </w:r>
      </w:ins>
      <w:r>
        <w:rPr>
          <w:rFonts w:ascii="Times New Roman" w:hAnsi="Times New Roman" w:cs="Times New Roman"/>
          <w:sz w:val="24"/>
          <w:szCs w:val="24"/>
        </w:rPr>
        <w:t xml:space="preserve">finding that positive reactivity </w:t>
      </w:r>
      <w:del w:id="706" w:author="Mark Huff" w:date="2025-01-07T20:51:00Z" w16du:dateUtc="2025-01-08T02:51:00Z">
        <w:r w:rsidR="009D72F0" w:rsidDel="004B43CE">
          <w:rPr>
            <w:rFonts w:ascii="Times New Roman" w:hAnsi="Times New Roman" w:cs="Times New Roman"/>
            <w:sz w:val="24"/>
            <w:szCs w:val="24"/>
          </w:rPr>
          <w:delText>consistent</w:delText>
        </w:r>
        <w:r w:rsidDel="004B43CE">
          <w:rPr>
            <w:rFonts w:ascii="Times New Roman" w:hAnsi="Times New Roman" w:cs="Times New Roman"/>
            <w:sz w:val="24"/>
            <w:szCs w:val="24"/>
          </w:rPr>
          <w:delText>ly extends to mediated paired associates</w:delText>
        </w:r>
      </w:del>
      <w:ins w:id="707" w:author="Mark Huff" w:date="2025-01-07T20:51:00Z" w16du:dateUtc="2025-01-08T02:51:00Z">
        <w:r w:rsidR="004B43CE">
          <w:rPr>
            <w:rFonts w:ascii="Times New Roman" w:hAnsi="Times New Roman" w:cs="Times New Roman"/>
            <w:sz w:val="24"/>
            <w:szCs w:val="24"/>
          </w:rPr>
          <w:t>emerges on single</w:t>
        </w:r>
      </w:ins>
      <w:ins w:id="708" w:author="Nick Maxwell" w:date="2025-01-09T10:53:00Z" w16du:dateUtc="2025-01-09T16:53:00Z">
        <w:r w:rsidR="00B95202">
          <w:rPr>
            <w:rFonts w:ascii="Times New Roman" w:hAnsi="Times New Roman" w:cs="Times New Roman"/>
            <w:sz w:val="24"/>
            <w:szCs w:val="24"/>
          </w:rPr>
          <w:t>-</w:t>
        </w:r>
      </w:ins>
      <w:ins w:id="709" w:author="Mark Huff" w:date="2025-01-07T20:51:00Z" w16du:dateUtc="2025-01-08T02:51:00Z">
        <w:del w:id="710" w:author="Nick Maxwell" w:date="2025-01-09T10:53:00Z" w16du:dateUtc="2025-01-09T16:53:00Z">
          <w:r w:rsidR="004B43CE" w:rsidDel="00B95202">
            <w:rPr>
              <w:rFonts w:ascii="Times New Roman" w:hAnsi="Times New Roman" w:cs="Times New Roman"/>
              <w:sz w:val="24"/>
              <w:szCs w:val="24"/>
            </w:rPr>
            <w:delText xml:space="preserve">d </w:delText>
          </w:r>
        </w:del>
        <w:r w:rsidR="004B43CE">
          <w:rPr>
            <w:rFonts w:ascii="Times New Roman" w:hAnsi="Times New Roman" w:cs="Times New Roman"/>
            <w:sz w:val="24"/>
            <w:szCs w:val="24"/>
          </w:rPr>
          <w:t>mediated and double</w:t>
        </w:r>
      </w:ins>
      <w:ins w:id="711" w:author="Nick Maxwell" w:date="2025-01-09T10:52:00Z" w16du:dateUtc="2025-01-09T16:52:00Z">
        <w:r w:rsidR="00B95202">
          <w:rPr>
            <w:rFonts w:ascii="Times New Roman" w:hAnsi="Times New Roman" w:cs="Times New Roman"/>
            <w:sz w:val="24"/>
            <w:szCs w:val="24"/>
          </w:rPr>
          <w:t>-</w:t>
        </w:r>
      </w:ins>
      <w:ins w:id="712" w:author="Mark Huff" w:date="2025-01-07T20:51:00Z" w16du:dateUtc="2025-01-08T02:51:00Z">
        <w:del w:id="713" w:author="Nick Maxwell" w:date="2025-01-09T10:52:00Z" w16du:dateUtc="2025-01-09T16:52:00Z">
          <w:r w:rsidR="004B43CE" w:rsidDel="00B95202">
            <w:rPr>
              <w:rFonts w:ascii="Times New Roman" w:hAnsi="Times New Roman" w:cs="Times New Roman"/>
              <w:sz w:val="24"/>
              <w:szCs w:val="24"/>
            </w:rPr>
            <w:delText xml:space="preserve"> </w:delText>
          </w:r>
        </w:del>
        <w:r w:rsidR="004B43CE">
          <w:rPr>
            <w:rFonts w:ascii="Times New Roman" w:hAnsi="Times New Roman" w:cs="Times New Roman"/>
            <w:sz w:val="24"/>
            <w:szCs w:val="24"/>
          </w:rPr>
          <w:t>mediated pairs aligns with</w:t>
        </w:r>
      </w:ins>
      <w:del w:id="714" w:author="Mark Huff" w:date="2025-01-07T20:51:00Z" w16du:dateUtc="2025-01-08T02:51:00Z">
        <w:r w:rsidDel="004B43CE">
          <w:rPr>
            <w:rFonts w:ascii="Times New Roman" w:hAnsi="Times New Roman" w:cs="Times New Roman"/>
            <w:sz w:val="24"/>
            <w:szCs w:val="24"/>
          </w:rPr>
          <w:delText xml:space="preserve"> is consistent</w:delText>
        </w:r>
        <w:r w:rsidR="009D72F0" w:rsidDel="004B43CE">
          <w:rPr>
            <w:rFonts w:ascii="Times New Roman" w:hAnsi="Times New Roman" w:cs="Times New Roman"/>
            <w:sz w:val="24"/>
            <w:szCs w:val="24"/>
          </w:rPr>
          <w:delText xml:space="preserve"> with</w:delText>
        </w:r>
      </w:del>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provide</w:t>
      </w:r>
      <w:r>
        <w:rPr>
          <w:rFonts w:ascii="Times New Roman" w:hAnsi="Times New Roman" w:cs="Times New Roman"/>
          <w:sz w:val="24"/>
          <w:szCs w:val="24"/>
        </w:rPr>
        <w:t>s</w:t>
      </w:r>
      <w:r w:rsidR="009D72F0">
        <w:rPr>
          <w:rFonts w:ascii="Times New Roman" w:hAnsi="Times New Roman" w:cs="Times New Roman"/>
          <w:sz w:val="24"/>
          <w:szCs w:val="24"/>
        </w:rPr>
        <w:t xml:space="preserve"> further </w:t>
      </w:r>
      <w:del w:id="715" w:author="Mark Huff" w:date="2025-01-07T20:51:00Z" w16du:dateUtc="2025-01-08T02:51:00Z">
        <w:r w:rsidR="009D72F0" w:rsidDel="004B43CE">
          <w:rPr>
            <w:rFonts w:ascii="Times New Roman" w:hAnsi="Times New Roman" w:cs="Times New Roman"/>
            <w:sz w:val="24"/>
            <w:szCs w:val="24"/>
          </w:rPr>
          <w:delText>evidence</w:delText>
        </w:r>
        <w:r w:rsidDel="004B43CE">
          <w:rPr>
            <w:rFonts w:ascii="Times New Roman" w:hAnsi="Times New Roman" w:cs="Times New Roman"/>
            <w:sz w:val="24"/>
            <w:szCs w:val="24"/>
          </w:rPr>
          <w:delText xml:space="preserve"> </w:delText>
        </w:r>
      </w:del>
      <w:ins w:id="716" w:author="Mark Huff" w:date="2025-01-07T20:51:00Z" w16du:dateUtc="2025-01-08T02:51:00Z">
        <w:r w:rsidR="004B43CE">
          <w:rPr>
            <w:rFonts w:ascii="Times New Roman" w:hAnsi="Times New Roman" w:cs="Times New Roman"/>
            <w:sz w:val="24"/>
            <w:szCs w:val="24"/>
          </w:rPr>
          <w:t>su</w:t>
        </w:r>
      </w:ins>
      <w:ins w:id="717" w:author="Mark Huff" w:date="2025-01-07T20:52:00Z" w16du:dateUtc="2025-01-08T02:52:00Z">
        <w:r w:rsidR="004B43CE">
          <w:rPr>
            <w:rFonts w:ascii="Times New Roman" w:hAnsi="Times New Roman" w:cs="Times New Roman"/>
            <w:sz w:val="24"/>
            <w:szCs w:val="24"/>
          </w:rPr>
          <w:t>pport</w:t>
        </w:r>
      </w:ins>
      <w:ins w:id="718" w:author="Mark Huff" w:date="2025-01-07T20:51:00Z" w16du:dateUtc="2025-01-08T02:51:00Z">
        <w:r w:rsidR="004B43CE">
          <w:rPr>
            <w:rFonts w:ascii="Times New Roman" w:hAnsi="Times New Roman" w:cs="Times New Roman"/>
            <w:sz w:val="24"/>
            <w:szCs w:val="24"/>
          </w:rPr>
          <w:t xml:space="preserve"> </w:t>
        </w:r>
      </w:ins>
      <w:del w:id="719" w:author="Mark Huff" w:date="2025-01-07T20:51:00Z" w16du:dateUtc="2025-01-08T02:51:00Z">
        <w:r w:rsidR="00A9628C" w:rsidDel="004B43CE">
          <w:rPr>
            <w:rFonts w:ascii="Times New Roman" w:hAnsi="Times New Roman" w:cs="Times New Roman"/>
            <w:sz w:val="24"/>
            <w:szCs w:val="24"/>
          </w:rPr>
          <w:delText xml:space="preserve">of </w:delText>
        </w:r>
      </w:del>
      <w:ins w:id="720" w:author="Mark Huff" w:date="2025-01-07T20:51:00Z" w16du:dateUtc="2025-01-08T02:51:00Z">
        <w:r w:rsidR="004B43CE">
          <w:rPr>
            <w:rFonts w:ascii="Times New Roman" w:hAnsi="Times New Roman" w:cs="Times New Roman"/>
            <w:sz w:val="24"/>
            <w:szCs w:val="24"/>
          </w:rPr>
          <w:t xml:space="preserve">for </w:t>
        </w:r>
      </w:ins>
      <w:r w:rsidR="00A9628C">
        <w:rPr>
          <w:rFonts w:ascii="Times New Roman" w:hAnsi="Times New Roman" w:cs="Times New Roman"/>
          <w:sz w:val="24"/>
          <w:szCs w:val="24"/>
        </w:rPr>
        <w:t xml:space="preserve">a </w:t>
      </w:r>
      <w:r>
        <w:rPr>
          <w:rFonts w:ascii="Times New Roman" w:hAnsi="Times New Roman" w:cs="Times New Roman"/>
          <w:sz w:val="24"/>
          <w:szCs w:val="24"/>
        </w:rPr>
        <w:t>relational encoding account</w:t>
      </w:r>
      <w:ins w:id="721" w:author="Mark Huff" w:date="2025-01-07T20:51:00Z" w16du:dateUtc="2025-01-08T02:51:00Z">
        <w:r w:rsidR="004B43CE">
          <w:rPr>
            <w:rFonts w:ascii="Times New Roman" w:hAnsi="Times New Roman" w:cs="Times New Roman"/>
            <w:sz w:val="24"/>
            <w:szCs w:val="24"/>
          </w:rPr>
          <w:t xml:space="preserve"> of positive reactivity</w:t>
        </w:r>
      </w:ins>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del w:id="722" w:author="Mark Huff" w:date="2025-01-07T20:52:00Z" w16du:dateUtc="2025-01-08T02:52:00Z">
        <w:r w:rsidDel="004B43CE">
          <w:rPr>
            <w:rFonts w:ascii="Times New Roman" w:hAnsi="Times New Roman" w:cs="Times New Roman"/>
            <w:sz w:val="24"/>
            <w:szCs w:val="24"/>
          </w:rPr>
          <w:delText xml:space="preserve">paired-associates </w:delText>
        </w:r>
      </w:del>
      <w:ins w:id="723" w:author="Mark Huff" w:date="2025-01-07T20:52:00Z" w16du:dateUtc="2025-01-08T02:52:00Z">
        <w:r w:rsidR="004B43CE">
          <w:rPr>
            <w:rFonts w:ascii="Times New Roman" w:hAnsi="Times New Roman" w:cs="Times New Roman"/>
            <w:sz w:val="24"/>
            <w:szCs w:val="24"/>
          </w:rPr>
          <w:t xml:space="preserve">pairs </w:t>
        </w:r>
      </w:ins>
      <w:r>
        <w:rPr>
          <w:rFonts w:ascii="Times New Roman" w:hAnsi="Times New Roman" w:cs="Times New Roman"/>
          <w:sz w:val="24"/>
          <w:szCs w:val="24"/>
        </w:rPr>
        <w:t xml:space="preserve">lack obvious relatedness cues, any reactivity observed on this pair type cannot be fully explained in </w:t>
      </w:r>
      <w:r>
        <w:rPr>
          <w:rFonts w:ascii="Times New Roman" w:hAnsi="Times New Roman" w:cs="Times New Roman"/>
          <w:sz w:val="24"/>
          <w:szCs w:val="24"/>
        </w:rPr>
        <w:lastRenderedPageBreak/>
        <w:t xml:space="preserve">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del w:id="724" w:author="Mark Huff" w:date="2025-01-07T20:59:00Z" w16du:dateUtc="2025-01-08T02:59:00Z">
        <w:r w:rsidDel="00EE5630">
          <w:rPr>
            <w:rFonts w:ascii="Times New Roman" w:hAnsi="Times New Roman" w:cs="Times New Roman"/>
            <w:sz w:val="24"/>
            <w:szCs w:val="24"/>
          </w:rPr>
          <w:delText>paired-associate</w:delText>
        </w:r>
        <w:r w:rsidR="00A9628C" w:rsidDel="00EE5630">
          <w:rPr>
            <w:rFonts w:ascii="Times New Roman" w:hAnsi="Times New Roman" w:cs="Times New Roman"/>
            <w:sz w:val="24"/>
            <w:szCs w:val="24"/>
          </w:rPr>
          <w:delText>s</w:delText>
        </w:r>
      </w:del>
      <w:ins w:id="725" w:author="Mark Huff" w:date="2025-01-07T20:59:00Z" w16du:dateUtc="2025-01-08T02:59:00Z">
        <w:r w:rsidR="00EE5630">
          <w:rPr>
            <w:rFonts w:ascii="Times New Roman" w:hAnsi="Times New Roman" w:cs="Times New Roman"/>
            <w:sz w:val="24"/>
            <w:szCs w:val="24"/>
          </w:rPr>
          <w:t>pairs</w:t>
        </w:r>
      </w:ins>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for a relational encoding account of JOL reactivity.</w:t>
      </w:r>
    </w:p>
    <w:p w14:paraId="5633D9E1" w14:textId="4DFD4004"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del w:id="726" w:author="Mark Huff" w:date="2025-01-07T20:52:00Z" w16du:dateUtc="2025-01-08T02:52:00Z">
        <w:r w:rsidR="00386FC4" w:rsidDel="004B43CE">
          <w:rPr>
            <w:rFonts w:ascii="Times New Roman" w:hAnsi="Times New Roman" w:cs="Times New Roman"/>
            <w:sz w:val="24"/>
            <w:szCs w:val="24"/>
          </w:rPr>
          <w:delText>paired-associates</w:delText>
        </w:r>
      </w:del>
      <w:ins w:id="727" w:author="Mark Huff" w:date="2025-01-07T20:52:00Z" w16du:dateUtc="2025-01-08T02:52:00Z">
        <w:r w:rsidR="004B43CE">
          <w:rPr>
            <w:rFonts w:ascii="Times New Roman" w:hAnsi="Times New Roman" w:cs="Times New Roman"/>
            <w:sz w:val="24"/>
            <w:szCs w:val="24"/>
          </w:rPr>
          <w:t>pairs</w:t>
        </w:r>
      </w:ins>
      <w:r w:rsidR="00386FC4">
        <w:rPr>
          <w:rFonts w:ascii="Times New Roman" w:hAnsi="Times New Roman" w:cs="Times New Roman"/>
          <w:sz w:val="24"/>
          <w:szCs w:val="24"/>
        </w:rPr>
        <w:t xml:space="preserve"> reflects </w:t>
      </w:r>
      <w:commentRangeStart w:id="728"/>
      <w:commentRangeStart w:id="729"/>
      <w:r w:rsidR="00544E13">
        <w:rPr>
          <w:rFonts w:ascii="Times New Roman" w:hAnsi="Times New Roman" w:cs="Times New Roman"/>
          <w:sz w:val="24"/>
          <w:szCs w:val="24"/>
        </w:rPr>
        <w:t>spreading activation</w:t>
      </w:r>
      <w:commentRangeEnd w:id="728"/>
      <w:r w:rsidR="004B43CE">
        <w:rPr>
          <w:rStyle w:val="CommentReference"/>
        </w:rPr>
        <w:commentReference w:id="728"/>
      </w:r>
      <w:commentRangeEnd w:id="729"/>
      <w:r w:rsidR="002120DF">
        <w:rPr>
          <w:rStyle w:val="CommentReference"/>
        </w:rPr>
        <w:commentReference w:id="729"/>
      </w:r>
      <w:ins w:id="730" w:author="Nick Maxwell" w:date="2025-01-08T16:10:00Z" w16du:dateUtc="2025-01-08T22:10:00Z">
        <w:r w:rsidR="002120DF">
          <w:rPr>
            <w:rFonts w:ascii="Times New Roman" w:hAnsi="Times New Roman" w:cs="Times New Roman"/>
            <w:sz w:val="24"/>
            <w:szCs w:val="24"/>
          </w:rPr>
          <w:t xml:space="preserve"> (Collins &amp; Loftus, 1975)</w:t>
        </w:r>
      </w:ins>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relatedness cues (e.g., forward </w:t>
      </w:r>
      <w:del w:id="731" w:author="Mark Huff" w:date="2025-01-07T20:52:00Z" w16du:dateUtc="2025-01-08T02:52:00Z">
        <w:r w:rsidR="00544E13" w:rsidDel="004B43CE">
          <w:rPr>
            <w:rFonts w:ascii="Times New Roman" w:hAnsi="Times New Roman" w:cs="Times New Roman"/>
            <w:sz w:val="24"/>
            <w:szCs w:val="24"/>
          </w:rPr>
          <w:delText>paired-associates</w:delText>
        </w:r>
      </w:del>
      <w:ins w:id="732" w:author="Mark Huff" w:date="2025-01-07T20:52:00Z" w16du:dateUtc="2025-01-08T02:52:00Z">
        <w:r w:rsidR="004B43CE">
          <w:rPr>
            <w:rFonts w:ascii="Times New Roman" w:hAnsi="Times New Roman" w:cs="Times New Roman"/>
            <w:sz w:val="24"/>
            <w:szCs w:val="24"/>
          </w:rPr>
          <w:t>pairs</w:t>
        </w:r>
      </w:ins>
      <w:r w:rsidR="00544E13">
        <w:rPr>
          <w:rFonts w:ascii="Times New Roman" w:hAnsi="Times New Roman" w:cs="Times New Roman"/>
          <w:sz w:val="24"/>
          <w:szCs w:val="24"/>
        </w:rPr>
        <w:t>), any relational encoding from JOLs likely occurs alongside cue-strengthening processes. However, when pairs lack obvious relatedness cues, this relational encoding still benefits retrieval so long as the cue and target contain an indirect relation (e.g., mediated</w:t>
      </w:r>
      <w:ins w:id="733" w:author="Mark Huff" w:date="2025-01-07T20:52:00Z" w16du:dateUtc="2025-01-08T02:52:00Z">
        <w:r w:rsidR="004B43CE">
          <w:rPr>
            <w:rFonts w:ascii="Times New Roman" w:hAnsi="Times New Roman" w:cs="Times New Roman"/>
            <w:sz w:val="24"/>
            <w:szCs w:val="24"/>
          </w:rPr>
          <w:t xml:space="preserve"> </w:t>
        </w:r>
      </w:ins>
      <w:del w:id="734" w:author="Mark Huff" w:date="2025-01-07T20:52:00Z" w16du:dateUtc="2025-01-08T02:52:00Z">
        <w:r w:rsidR="00544E13" w:rsidDel="004B43CE">
          <w:rPr>
            <w:rFonts w:ascii="Times New Roman" w:hAnsi="Times New Roman" w:cs="Times New Roman"/>
            <w:sz w:val="24"/>
            <w:szCs w:val="24"/>
          </w:rPr>
          <w:delText>-paired associates</w:delText>
        </w:r>
      </w:del>
      <w:ins w:id="735" w:author="Mark Huff" w:date="2025-01-07T20:52:00Z" w16du:dateUtc="2025-01-08T02:52:00Z">
        <w:r w:rsidR="004B43CE">
          <w:rPr>
            <w:rFonts w:ascii="Times New Roman" w:hAnsi="Times New Roman" w:cs="Times New Roman"/>
            <w:sz w:val="24"/>
            <w:szCs w:val="24"/>
          </w:rPr>
          <w:t>pairs</w:t>
        </w:r>
      </w:ins>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ins w:id="736" w:author="Nick Maxwell" w:date="2025-01-08T19:38:00Z" w16du:dateUtc="2025-01-09T01:38:00Z">
        <w:r w:rsidR="007D76CC">
          <w:rPr>
            <w:rFonts w:ascii="Times New Roman" w:hAnsi="Times New Roman" w:cs="Times New Roman"/>
            <w:sz w:val="24"/>
            <w:szCs w:val="24"/>
          </w:rPr>
          <w:t>s</w:t>
        </w:r>
      </w:ins>
      <w:r w:rsidR="00544E13">
        <w:rPr>
          <w:rFonts w:ascii="Times New Roman" w:hAnsi="Times New Roman" w:cs="Times New Roman"/>
          <w:sz w:val="24"/>
          <w:szCs w:val="24"/>
        </w:rPr>
        <w:t xml:space="preserve"> cued-recall of the target.</w:t>
      </w:r>
    </w:p>
    <w:p w14:paraId="5C709948" w14:textId="7FF98EA6"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compared demonstrated that JOLs also improve cued-recall of backward </w:t>
      </w:r>
      <w:del w:id="737" w:author="Mark Huff" w:date="2025-01-07T20:53:00Z" w16du:dateUtc="2025-01-08T02:53:00Z">
        <w:r w:rsidDel="004B43CE">
          <w:rPr>
            <w:rFonts w:ascii="Times New Roman" w:hAnsi="Times New Roman" w:cs="Times New Roman"/>
            <w:sz w:val="24"/>
            <w:szCs w:val="24"/>
          </w:rPr>
          <w:delText>paired-associates</w:delText>
        </w:r>
      </w:del>
      <w:ins w:id="738" w:author="Mark Huff" w:date="2025-01-07T20:53:00Z" w16du:dateUtc="2025-01-08T02:53:00Z">
        <w:r w:rsidR="004B43CE">
          <w:rPr>
            <w:rFonts w:ascii="Times New Roman" w:hAnsi="Times New Roman" w:cs="Times New Roman"/>
            <w:sz w:val="24"/>
            <w:szCs w:val="24"/>
          </w:rPr>
          <w:t>pairs</w:t>
        </w:r>
      </w:ins>
      <w:r>
        <w:rPr>
          <w:rFonts w:ascii="Times New Roman" w:hAnsi="Times New Roman" w:cs="Times New Roman"/>
          <w:sz w:val="24"/>
          <w:szCs w:val="24"/>
        </w:rPr>
        <w:t xml:space="preserve"> which, unlike forward </w:t>
      </w:r>
      <w:del w:id="739" w:author="Mark Huff" w:date="2025-01-07T20:53:00Z" w16du:dateUtc="2025-01-08T02:53:00Z">
        <w:r w:rsidDel="004B43CE">
          <w:rPr>
            <w:rFonts w:ascii="Times New Roman" w:hAnsi="Times New Roman" w:cs="Times New Roman"/>
            <w:sz w:val="24"/>
            <w:szCs w:val="24"/>
          </w:rPr>
          <w:delText>paired-associates</w:delText>
        </w:r>
      </w:del>
      <w:ins w:id="740" w:author="Mark Huff" w:date="2025-01-07T20:53:00Z" w16du:dateUtc="2025-01-08T02:53:00Z">
        <w:r w:rsidR="004B43CE">
          <w:rPr>
            <w:rFonts w:ascii="Times New Roman" w:hAnsi="Times New Roman" w:cs="Times New Roman"/>
            <w:sz w:val="24"/>
            <w:szCs w:val="24"/>
          </w:rPr>
          <w:t>pairs</w:t>
        </w:r>
      </w:ins>
      <w:r>
        <w:rPr>
          <w:rFonts w:ascii="Times New Roman" w:hAnsi="Times New Roman" w:cs="Times New Roman"/>
          <w:sz w:val="24"/>
          <w:szCs w:val="24"/>
        </w:rPr>
        <w:t xml:space="preserve">, have intrinsic relatedness cues which are poor predictors of later memory ability (i.e., </w:t>
      </w:r>
      <w:r w:rsidRPr="007C62A4">
        <w:rPr>
          <w:rFonts w:ascii="Times New Roman" w:hAnsi="Times New Roman" w:cs="Times New Roman"/>
          <w:i/>
          <w:iCs/>
          <w:sz w:val="24"/>
          <w:szCs w:val="24"/>
        </w:rPr>
        <w:t xml:space="preserve">card </w:t>
      </w:r>
      <w:bookmarkStart w:id="741" w:name="_Hlk137128087"/>
      <w:r w:rsidRPr="007C62A4">
        <w:rPr>
          <w:rFonts w:ascii="Times New Roman" w:hAnsi="Times New Roman" w:cs="Times New Roman"/>
          <w:i/>
          <w:iCs/>
          <w:sz w:val="24"/>
          <w:szCs w:val="24"/>
        </w:rPr>
        <w:t>–</w:t>
      </w:r>
      <w:bookmarkEnd w:id="741"/>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Thus, relatedness cues for backward associates are unavailable at test, producing a situation in which strengthened relatedness cues are not aligned with the test. </w:t>
      </w:r>
      <w:r>
        <w:rPr>
          <w:rFonts w:ascii="Times New Roman" w:hAnsi="Times New Roman" w:cs="Times New Roman"/>
          <w:sz w:val="24"/>
          <w:szCs w:val="24"/>
        </w:rPr>
        <w:lastRenderedPageBreak/>
        <w:t xml:space="preserve">Moreover, Rivers et al. (2023) recently questioned participants about the specific strategies they used when forming their JOLs and found that participants primarily reported using 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3643CF48"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for a relational encoding account of JOL reactivity, we note that </w:t>
      </w:r>
      <w:r>
        <w:rPr>
          <w:rFonts w:ascii="Times New Roman" w:hAnsi="Times New Roman" w:cs="Times New Roman"/>
          <w:sz w:val="24"/>
          <w:szCs w:val="24"/>
        </w:rPr>
        <w:t>the cue-strengthening and relational encoding accounts are not mutually exclusive. For example, when participants study pairs which contain obvious relatedness cues</w:t>
      </w:r>
      <w:ins w:id="742" w:author="Nick Maxwell" w:date="2025-01-08T16:13:00Z" w16du:dateUtc="2025-01-08T22:13:00Z">
        <w:r w:rsidR="00677104">
          <w:rPr>
            <w:rFonts w:ascii="Times New Roman" w:hAnsi="Times New Roman" w:cs="Times New Roman"/>
            <w:sz w:val="24"/>
            <w:szCs w:val="24"/>
          </w:rPr>
          <w:t xml:space="preserve"> which are diagnostic of later recall</w:t>
        </w:r>
      </w:ins>
      <w:r>
        <w:rPr>
          <w:rFonts w:ascii="Times New Roman" w:hAnsi="Times New Roman" w:cs="Times New Roman"/>
          <w:sz w:val="24"/>
          <w:szCs w:val="24"/>
        </w:rPr>
        <w:t xml:space="preserve">, cue-strengthening </w:t>
      </w:r>
      <w:del w:id="743" w:author="Mark Huff" w:date="2025-01-07T20:53:00Z" w16du:dateUtc="2025-01-08T02:53:00Z">
        <w:r w:rsidDel="004B43CE">
          <w:rPr>
            <w:rFonts w:ascii="Times New Roman" w:hAnsi="Times New Roman" w:cs="Times New Roman"/>
            <w:sz w:val="24"/>
            <w:szCs w:val="24"/>
          </w:rPr>
          <w:delText>likely takes</w:delText>
        </w:r>
      </w:del>
      <w:ins w:id="744" w:author="Mark Huff" w:date="2025-01-07T20:53:00Z" w16du:dateUtc="2025-01-08T02:53:00Z">
        <w:r w:rsidR="004B43CE">
          <w:rPr>
            <w:rFonts w:ascii="Times New Roman" w:hAnsi="Times New Roman" w:cs="Times New Roman"/>
            <w:sz w:val="24"/>
            <w:szCs w:val="24"/>
          </w:rPr>
          <w:t>may take</w:t>
        </w:r>
      </w:ins>
      <w:r>
        <w:rPr>
          <w:rFonts w:ascii="Times New Roman" w:hAnsi="Times New Roman" w:cs="Times New Roman"/>
          <w:sz w:val="24"/>
          <w:szCs w:val="24"/>
        </w:rPr>
        <w:t xml:space="preserve"> precedence, as the presence of salient relatedness cues is a strong marker of late</w:t>
      </w:r>
      <w:ins w:id="745" w:author="Nick Maxwell" w:date="2025-01-08T16:24:00Z" w16du:dateUtc="2025-01-08T22:24:00Z">
        <w:r w:rsidR="005B3A2A">
          <w:rPr>
            <w:rFonts w:ascii="Times New Roman" w:hAnsi="Times New Roman" w:cs="Times New Roman"/>
            <w:sz w:val="24"/>
            <w:szCs w:val="24"/>
          </w:rPr>
          <w:t>r</w:t>
        </w:r>
      </w:ins>
      <w:del w:id="746" w:author="Nick Maxwell" w:date="2025-01-08T16:13:00Z" w16du:dateUtc="2025-01-08T22:13:00Z">
        <w:r w:rsidDel="00677104">
          <w:rPr>
            <w:rFonts w:ascii="Times New Roman" w:hAnsi="Times New Roman" w:cs="Times New Roman"/>
            <w:sz w:val="24"/>
            <w:szCs w:val="24"/>
          </w:rPr>
          <w:delText>r</w:delText>
        </w:r>
      </w:del>
      <w:r>
        <w:rPr>
          <w:rFonts w:ascii="Times New Roman" w:hAnsi="Times New Roman" w:cs="Times New Roman"/>
          <w:sz w:val="24"/>
          <w:szCs w:val="24"/>
        </w:rPr>
        <w:t xml:space="preserve"> memory and thus strongly affects the magnitude of particpants’ JOLs (Koriat, 1997). However, relational encoding pr</w:t>
      </w:r>
      <w:r w:rsidR="00945787">
        <w:rPr>
          <w:rFonts w:ascii="Times New Roman" w:hAnsi="Times New Roman" w:cs="Times New Roman"/>
          <w:sz w:val="24"/>
          <w:szCs w:val="24"/>
        </w:rPr>
        <w:t>ocess</w:t>
      </w:r>
      <w:ins w:id="747" w:author="Nick Maxwell" w:date="2025-01-08T16:24:00Z" w16du:dateUtc="2025-01-08T22:24:00Z">
        <w:r w:rsidR="005B3A2A">
          <w:rPr>
            <w:rFonts w:ascii="Times New Roman" w:hAnsi="Times New Roman" w:cs="Times New Roman"/>
            <w:sz w:val="24"/>
            <w:szCs w:val="24"/>
          </w:rPr>
          <w:t>es</w:t>
        </w:r>
      </w:ins>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w:t>
      </w:r>
      <w:del w:id="748" w:author="Nick Maxwell" w:date="2025-01-08T16:24:00Z" w16du:dateUtc="2025-01-08T22:24:00Z">
        <w:r w:rsidR="004A70D4" w:rsidDel="005B3A2A">
          <w:rPr>
            <w:rFonts w:ascii="Times New Roman" w:hAnsi="Times New Roman" w:cs="Times New Roman"/>
            <w:sz w:val="24"/>
            <w:szCs w:val="24"/>
          </w:rPr>
          <w:delText xml:space="preserve">also </w:delText>
        </w:r>
      </w:del>
      <w:r w:rsidR="004A70D4">
        <w:rPr>
          <w:rFonts w:ascii="Times New Roman" w:hAnsi="Times New Roman" w:cs="Times New Roman"/>
          <w:sz w:val="24"/>
          <w:szCs w:val="24"/>
        </w:rPr>
        <w:t xml:space="preserve">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Bieman-Copland &amp; Charness,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ins w:id="749" w:author="Nick Maxwell" w:date="2025-01-08T16:26:00Z" w16du:dateUtc="2025-01-08T22:26:00Z">
        <w:r w:rsidR="005B3A2A">
          <w:rPr>
            <w:rFonts w:ascii="Times New Roman" w:hAnsi="Times New Roman" w:cs="Times New Roman"/>
            <w:sz w:val="24"/>
            <w:szCs w:val="24"/>
          </w:rPr>
          <w:t xml:space="preserve">. </w:t>
        </w:r>
      </w:ins>
      <w:ins w:id="750" w:author="Nick Maxwell" w:date="2025-01-08T16:27:00Z" w16du:dateUtc="2025-01-08T22:27:00Z">
        <w:r w:rsidR="005B3A2A">
          <w:rPr>
            <w:rFonts w:ascii="Times New Roman" w:hAnsi="Times New Roman" w:cs="Times New Roman"/>
            <w:sz w:val="24"/>
            <w:szCs w:val="24"/>
          </w:rPr>
          <w:t xml:space="preserve">Considered alongside the present study, there is growing evidence that </w:t>
        </w:r>
      </w:ins>
      <w:ins w:id="751" w:author="Nick Maxwell" w:date="2025-01-08T16:18:00Z" w16du:dateUtc="2025-01-08T22:18:00Z">
        <w:r w:rsidR="00677104">
          <w:rPr>
            <w:rFonts w:ascii="Times New Roman" w:hAnsi="Times New Roman" w:cs="Times New Roman"/>
            <w:sz w:val="24"/>
            <w:szCs w:val="24"/>
          </w:rPr>
          <w:t xml:space="preserve">that semantic </w:t>
        </w:r>
      </w:ins>
      <w:ins w:id="752" w:author="Nick Maxwell" w:date="2025-01-08T16:19:00Z" w16du:dateUtc="2025-01-08T22:19:00Z">
        <w:r w:rsidR="00677104">
          <w:rPr>
            <w:rFonts w:ascii="Times New Roman" w:hAnsi="Times New Roman" w:cs="Times New Roman"/>
            <w:sz w:val="24"/>
            <w:szCs w:val="24"/>
          </w:rPr>
          <w:t>associations are a requisite for reactivity</w:t>
        </w:r>
      </w:ins>
      <w:ins w:id="753" w:author="Nick Maxwell" w:date="2025-01-08T16:27:00Z" w16du:dateUtc="2025-01-08T22:27:00Z">
        <w:r w:rsidR="005B3A2A">
          <w:rPr>
            <w:rFonts w:ascii="Times New Roman" w:hAnsi="Times New Roman" w:cs="Times New Roman"/>
            <w:sz w:val="24"/>
            <w:szCs w:val="24"/>
          </w:rPr>
          <w:t xml:space="preserve"> and that J</w:t>
        </w:r>
      </w:ins>
      <w:ins w:id="754" w:author="Nick Maxwell" w:date="2025-01-08T16:28:00Z" w16du:dateUtc="2025-01-08T22:28:00Z">
        <w:r w:rsidR="005B3A2A">
          <w:rPr>
            <w:rFonts w:ascii="Times New Roman" w:hAnsi="Times New Roman" w:cs="Times New Roman"/>
            <w:sz w:val="24"/>
            <w:szCs w:val="24"/>
          </w:rPr>
          <w:t xml:space="preserve">OLs primarily strengthen </w:t>
        </w:r>
      </w:ins>
      <w:ins w:id="755" w:author="Nick Maxwell" w:date="2025-01-09T10:54:00Z" w16du:dateUtc="2025-01-09T16:54:00Z">
        <w:r w:rsidR="00041D16">
          <w:rPr>
            <w:rFonts w:ascii="Times New Roman" w:hAnsi="Times New Roman" w:cs="Times New Roman"/>
            <w:sz w:val="24"/>
            <w:szCs w:val="24"/>
          </w:rPr>
          <w:t xml:space="preserve">these </w:t>
        </w:r>
      </w:ins>
      <w:ins w:id="756" w:author="Nick Maxwell" w:date="2025-01-08T16:28:00Z" w16du:dateUtc="2025-01-08T22:28:00Z">
        <w:r w:rsidR="005B3A2A">
          <w:rPr>
            <w:rFonts w:ascii="Times New Roman" w:hAnsi="Times New Roman" w:cs="Times New Roman"/>
            <w:sz w:val="24"/>
            <w:szCs w:val="24"/>
          </w:rPr>
          <w:t>relational cues</w:t>
        </w:r>
      </w:ins>
      <w:ins w:id="757" w:author="Nick Maxwell" w:date="2025-01-08T16:19:00Z" w16du:dateUtc="2025-01-08T22:19:00Z">
        <w:r w:rsidR="00677104">
          <w:rPr>
            <w:rFonts w:ascii="Times New Roman" w:hAnsi="Times New Roman" w:cs="Times New Roman"/>
            <w:sz w:val="24"/>
            <w:szCs w:val="24"/>
          </w:rPr>
          <w:t xml:space="preserve">. </w:t>
        </w:r>
      </w:ins>
      <w:del w:id="758" w:author="Nick Maxwell" w:date="2025-01-08T16:18:00Z" w16du:dateUtc="2025-01-08T22:18:00Z">
        <w:r w:rsidR="004161AE" w:rsidDel="00677104">
          <w:rPr>
            <w:rFonts w:ascii="Times New Roman" w:hAnsi="Times New Roman" w:cs="Times New Roman"/>
            <w:sz w:val="24"/>
            <w:szCs w:val="24"/>
          </w:rPr>
          <w:delText xml:space="preserve">. </w:delText>
        </w:r>
      </w:del>
      <w:del w:id="759" w:author="Nick Maxwell" w:date="2025-01-08T16:28:00Z" w16du:dateUtc="2025-01-08T22:28:00Z">
        <w:r w:rsidR="004161AE" w:rsidDel="005B3A2A">
          <w:rPr>
            <w:rFonts w:ascii="Times New Roman" w:hAnsi="Times New Roman" w:cs="Times New Roman"/>
            <w:sz w:val="24"/>
            <w:szCs w:val="24"/>
          </w:rPr>
          <w:delText>Taken together</w:delText>
        </w:r>
      </w:del>
      <w:ins w:id="760" w:author="Nick Maxwell" w:date="2025-01-08T16:28:00Z" w16du:dateUtc="2025-01-08T22:28:00Z">
        <w:r w:rsidR="005B3A2A">
          <w:rPr>
            <w:rFonts w:ascii="Times New Roman" w:hAnsi="Times New Roman" w:cs="Times New Roman"/>
            <w:sz w:val="24"/>
            <w:szCs w:val="24"/>
          </w:rPr>
          <w:t>As such</w:t>
        </w:r>
      </w:ins>
      <w:r w:rsidR="004161AE">
        <w:rPr>
          <w:rFonts w:ascii="Times New Roman" w:hAnsi="Times New Roman" w:cs="Times New Roman"/>
          <w:sz w:val="24"/>
          <w:szCs w:val="24"/>
        </w:rPr>
        <w:t xml:space="preserve">, JOL reactivity </w:t>
      </w:r>
      <w:del w:id="761" w:author="Nick Maxwell" w:date="2025-01-08T16:28:00Z" w16du:dateUtc="2025-01-08T22:28:00Z">
        <w:r w:rsidR="004161AE" w:rsidDel="005B3A2A">
          <w:rPr>
            <w:rFonts w:ascii="Times New Roman" w:hAnsi="Times New Roman" w:cs="Times New Roman"/>
            <w:sz w:val="24"/>
            <w:szCs w:val="24"/>
          </w:rPr>
          <w:delText>appears to</w:delText>
        </w:r>
      </w:del>
      <w:ins w:id="762" w:author="Nick Maxwell" w:date="2025-01-08T16:28:00Z" w16du:dateUtc="2025-01-08T22:28:00Z">
        <w:r w:rsidR="005B3A2A">
          <w:rPr>
            <w:rFonts w:ascii="Times New Roman" w:hAnsi="Times New Roman" w:cs="Times New Roman"/>
            <w:sz w:val="24"/>
            <w:szCs w:val="24"/>
          </w:rPr>
          <w:t>likely</w:t>
        </w:r>
      </w:ins>
      <w:r w:rsidR="004161AE">
        <w:rPr>
          <w:rFonts w:ascii="Times New Roman" w:hAnsi="Times New Roman" w:cs="Times New Roman"/>
          <w:sz w:val="24"/>
          <w:szCs w:val="24"/>
        </w:rPr>
        <w:t xml:space="preserve"> reflect</w:t>
      </w:r>
      <w:ins w:id="763" w:author="Nick Maxwell" w:date="2025-01-08T16:28:00Z" w16du:dateUtc="2025-01-08T22:28:00Z">
        <w:r w:rsidR="005B3A2A">
          <w:rPr>
            <w:rFonts w:ascii="Times New Roman" w:hAnsi="Times New Roman" w:cs="Times New Roman"/>
            <w:sz w:val="24"/>
            <w:szCs w:val="24"/>
          </w:rPr>
          <w:t>s</w:t>
        </w:r>
      </w:ins>
      <w:r w:rsidR="004161AE">
        <w:rPr>
          <w:rFonts w:ascii="Times New Roman" w:hAnsi="Times New Roman" w:cs="Times New Roman"/>
          <w:sz w:val="24"/>
          <w:szCs w:val="24"/>
        </w:rPr>
        <w:t xml:space="preserve"> a combination of </w:t>
      </w:r>
      <w:commentRangeStart w:id="764"/>
      <w:commentRangeStart w:id="765"/>
      <w:r w:rsidR="004161AE">
        <w:rPr>
          <w:rFonts w:ascii="Times New Roman" w:hAnsi="Times New Roman" w:cs="Times New Roman"/>
          <w:sz w:val="24"/>
          <w:szCs w:val="24"/>
        </w:rPr>
        <w:t xml:space="preserve">cue-strengthening </w:t>
      </w:r>
      <w:commentRangeEnd w:id="764"/>
      <w:r w:rsidR="00790D5B">
        <w:rPr>
          <w:rStyle w:val="CommentReference"/>
        </w:rPr>
        <w:commentReference w:id="764"/>
      </w:r>
      <w:commentRangeEnd w:id="765"/>
      <w:r w:rsidR="005B3A2A">
        <w:rPr>
          <w:rStyle w:val="CommentReference"/>
        </w:rPr>
        <w:commentReference w:id="765"/>
      </w:r>
      <w:r w:rsidR="004161AE">
        <w:rPr>
          <w:rFonts w:ascii="Times New Roman" w:hAnsi="Times New Roman" w:cs="Times New Roman"/>
          <w:sz w:val="24"/>
          <w:szCs w:val="24"/>
        </w:rPr>
        <w:t xml:space="preserve">and </w:t>
      </w:r>
      <w:r w:rsidR="004161AE">
        <w:rPr>
          <w:rFonts w:ascii="Times New Roman" w:hAnsi="Times New Roman" w:cs="Times New Roman"/>
          <w:sz w:val="24"/>
          <w:szCs w:val="24"/>
        </w:rPr>
        <w:lastRenderedPageBreak/>
        <w:t>relational encoding processes, such that relational processing is emphasized when</w:t>
      </w:r>
      <w:ins w:id="766" w:author="Nick Maxwell" w:date="2025-01-08T16:19:00Z" w16du:dateUtc="2025-01-08T22:19:00Z">
        <w:r w:rsidR="00677104">
          <w:rPr>
            <w:rFonts w:ascii="Times New Roman" w:hAnsi="Times New Roman" w:cs="Times New Roman"/>
            <w:sz w:val="24"/>
            <w:szCs w:val="24"/>
          </w:rPr>
          <w:t xml:space="preserve">ever </w:t>
        </w:r>
      </w:ins>
      <w:ins w:id="767" w:author="Nick Maxwell" w:date="2025-01-09T10:55:00Z" w16du:dateUtc="2025-01-09T16:55:00Z">
        <w:r w:rsidR="00041D16">
          <w:rPr>
            <w:rFonts w:ascii="Times New Roman" w:hAnsi="Times New Roman" w:cs="Times New Roman"/>
            <w:sz w:val="24"/>
            <w:szCs w:val="24"/>
          </w:rPr>
          <w:t xml:space="preserve">semantic </w:t>
        </w:r>
      </w:ins>
      <w:del w:id="768" w:author="Nick Maxwell" w:date="2025-01-08T16:19:00Z" w16du:dateUtc="2025-01-08T22:19:00Z">
        <w:r w:rsidR="004161AE" w:rsidDel="00677104">
          <w:rPr>
            <w:rFonts w:ascii="Times New Roman" w:hAnsi="Times New Roman" w:cs="Times New Roman"/>
            <w:sz w:val="24"/>
            <w:szCs w:val="24"/>
          </w:rPr>
          <w:delText xml:space="preserve"> items are linked through a pre-existing relatio</w:delText>
        </w:r>
      </w:del>
      <w:ins w:id="769" w:author="Nick Maxwell" w:date="2025-01-08T16:19:00Z" w16du:dateUtc="2025-01-08T22:19:00Z">
        <w:r w:rsidR="00677104">
          <w:rPr>
            <w:rFonts w:ascii="Times New Roman" w:hAnsi="Times New Roman" w:cs="Times New Roman"/>
            <w:sz w:val="24"/>
            <w:szCs w:val="24"/>
          </w:rPr>
          <w:t>association</w:t>
        </w:r>
      </w:ins>
      <w:ins w:id="770" w:author="Nick Maxwell" w:date="2025-01-08T16:28:00Z" w16du:dateUtc="2025-01-08T22:28:00Z">
        <w:r w:rsidR="005B3A2A">
          <w:rPr>
            <w:rFonts w:ascii="Times New Roman" w:hAnsi="Times New Roman" w:cs="Times New Roman"/>
            <w:sz w:val="24"/>
            <w:szCs w:val="24"/>
          </w:rPr>
          <w:t>s</w:t>
        </w:r>
      </w:ins>
      <w:ins w:id="771" w:author="Nick Maxwell" w:date="2025-01-08T16:19:00Z" w16du:dateUtc="2025-01-08T22:19:00Z">
        <w:r w:rsidR="00677104">
          <w:rPr>
            <w:rFonts w:ascii="Times New Roman" w:hAnsi="Times New Roman" w:cs="Times New Roman"/>
            <w:sz w:val="24"/>
            <w:szCs w:val="24"/>
          </w:rPr>
          <w:t xml:space="preserve"> </w:t>
        </w:r>
      </w:ins>
      <w:ins w:id="772" w:author="Nick Maxwell" w:date="2025-01-08T16:28:00Z" w16du:dateUtc="2025-01-08T22:28:00Z">
        <w:r w:rsidR="005B3A2A">
          <w:rPr>
            <w:rFonts w:ascii="Times New Roman" w:hAnsi="Times New Roman" w:cs="Times New Roman"/>
            <w:sz w:val="24"/>
            <w:szCs w:val="24"/>
          </w:rPr>
          <w:t>are</w:t>
        </w:r>
      </w:ins>
      <w:ins w:id="773" w:author="Nick Maxwell" w:date="2025-01-08T16:19:00Z" w16du:dateUtc="2025-01-08T22:19:00Z">
        <w:r w:rsidR="00677104">
          <w:rPr>
            <w:rFonts w:ascii="Times New Roman" w:hAnsi="Times New Roman" w:cs="Times New Roman"/>
            <w:sz w:val="24"/>
            <w:szCs w:val="24"/>
          </w:rPr>
          <w:t xml:space="preserve"> present</w:t>
        </w:r>
      </w:ins>
      <w:del w:id="774" w:author="Nick Maxwell" w:date="2025-01-08T16:19:00Z" w16du:dateUtc="2025-01-08T22:19:00Z">
        <w:r w:rsidR="004161AE" w:rsidDel="00677104">
          <w:rPr>
            <w:rFonts w:ascii="Times New Roman" w:hAnsi="Times New Roman" w:cs="Times New Roman"/>
            <w:sz w:val="24"/>
            <w:szCs w:val="24"/>
          </w:rPr>
          <w:delText>n</w:delText>
        </w:r>
      </w:del>
      <w:r w:rsidR="004161AE">
        <w:rPr>
          <w:rFonts w:ascii="Times New Roman" w:hAnsi="Times New Roman" w:cs="Times New Roman"/>
          <w:sz w:val="24"/>
          <w:szCs w:val="24"/>
        </w:rPr>
        <w:t xml:space="preserve">. </w:t>
      </w:r>
    </w:p>
    <w:p w14:paraId="7489D010" w14:textId="76DBE7BB"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JOL</w:t>
      </w:r>
      <w:r w:rsidR="00D749C5">
        <w:rPr>
          <w:rFonts w:ascii="Times New Roman" w:hAnsi="Times New Roman" w:cs="Times New Roman"/>
          <w:sz w:val="24"/>
          <w:szCs w:val="24"/>
        </w:rPr>
        <w:t xml:space="preserve"> reactivity </w:t>
      </w:r>
      <w:r>
        <w:rPr>
          <w:rFonts w:ascii="Times New Roman" w:hAnsi="Times New Roman" w:cs="Times New Roman"/>
          <w:sz w:val="24"/>
          <w:szCs w:val="24"/>
        </w:rPr>
        <w:t xml:space="preserve">effects 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del w:id="775" w:author="Mark Huff" w:date="2025-01-07T20:59:00Z" w16du:dateUtc="2025-01-08T02:59:00Z">
        <w:r w:rsidR="004161AE" w:rsidDel="00EE5630">
          <w:rPr>
            <w:rFonts w:ascii="Times New Roman" w:hAnsi="Times New Roman" w:cs="Times New Roman"/>
            <w:sz w:val="24"/>
            <w:szCs w:val="24"/>
          </w:rPr>
          <w:delText>paired-associates</w:delText>
        </w:r>
      </w:del>
      <w:ins w:id="776" w:author="Mark Huff" w:date="2025-01-07T20:59:00Z" w16du:dateUtc="2025-01-08T02:59:00Z">
        <w:r w:rsidR="00EE5630">
          <w:rPr>
            <w:rFonts w:ascii="Times New Roman" w:hAnsi="Times New Roman" w:cs="Times New Roman"/>
            <w:sz w:val="24"/>
            <w:szCs w:val="24"/>
          </w:rPr>
          <w:t>pairs</w:t>
        </w:r>
      </w:ins>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however,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6E6924FF"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del w:id="777" w:author="Mark Huff" w:date="2025-01-07T20:55:00Z" w16du:dateUtc="2025-01-08T02:55:00Z">
        <w:r w:rsidR="00E51B86" w:rsidDel="004B43CE">
          <w:rPr>
            <w:rFonts w:ascii="Times New Roman" w:hAnsi="Times New Roman" w:cs="Times New Roman"/>
            <w:sz w:val="24"/>
            <w:szCs w:val="24"/>
          </w:rPr>
          <w:delText>paired-associates</w:delText>
        </w:r>
      </w:del>
      <w:ins w:id="778" w:author="Mark Huff" w:date="2025-01-07T20:55:00Z" w16du:dateUtc="2025-01-08T02:55:00Z">
        <w:r w:rsidR="004B43CE">
          <w:rPr>
            <w:rFonts w:ascii="Times New Roman" w:hAnsi="Times New Roman" w:cs="Times New Roman"/>
            <w:sz w:val="24"/>
            <w:szCs w:val="24"/>
          </w:rPr>
          <w:t>related word pairs</w:t>
        </w:r>
      </w:ins>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However, this account does not explain positive reactivity observed on backward </w:t>
      </w:r>
      <w:del w:id="779" w:author="Mark Huff" w:date="2025-01-07T20:55:00Z" w16du:dateUtc="2025-01-08T02:55:00Z">
        <w:r w:rsidR="00E51B86" w:rsidDel="004B43CE">
          <w:rPr>
            <w:rFonts w:ascii="Times New Roman" w:hAnsi="Times New Roman" w:cs="Times New Roman"/>
            <w:sz w:val="24"/>
            <w:szCs w:val="24"/>
          </w:rPr>
          <w:delText>paired-associates</w:delText>
        </w:r>
      </w:del>
      <w:ins w:id="780" w:author="Mark Huff" w:date="2025-01-07T20:55:00Z" w16du:dateUtc="2025-01-08T02:55:00Z">
        <w:r w:rsidR="004B43CE">
          <w:rPr>
            <w:rFonts w:ascii="Times New Roman" w:hAnsi="Times New Roman" w:cs="Times New Roman"/>
            <w:sz w:val="24"/>
            <w:szCs w:val="24"/>
          </w:rPr>
          <w:t>pairs</w:t>
        </w:r>
      </w:ins>
      <w:r w:rsidR="00E51B86">
        <w:rPr>
          <w:rFonts w:ascii="Times New Roman" w:hAnsi="Times New Roman" w:cs="Times New Roman"/>
          <w:sz w:val="24"/>
          <w:szCs w:val="24"/>
        </w:rPr>
        <w:t xml:space="preserve"> or mediated </w:t>
      </w:r>
      <w:del w:id="781" w:author="Mark Huff" w:date="2025-01-07T20:55:00Z" w16du:dateUtc="2025-01-08T02:55:00Z">
        <w:r w:rsidR="00E51B86" w:rsidDel="004B43CE">
          <w:rPr>
            <w:rFonts w:ascii="Times New Roman" w:hAnsi="Times New Roman" w:cs="Times New Roman"/>
            <w:sz w:val="24"/>
            <w:szCs w:val="24"/>
          </w:rPr>
          <w:delText>paired-associates</w:delText>
        </w:r>
      </w:del>
      <w:ins w:id="782" w:author="Mark Huff" w:date="2025-01-07T20:55:00Z" w16du:dateUtc="2025-01-08T02:55:00Z">
        <w:r w:rsidR="004B43CE">
          <w:rPr>
            <w:rFonts w:ascii="Times New Roman" w:hAnsi="Times New Roman" w:cs="Times New Roman"/>
            <w:sz w:val="24"/>
            <w:szCs w:val="24"/>
          </w:rPr>
          <w:t>pairs</w:t>
        </w:r>
      </w:ins>
      <w:r w:rsidR="00E51B86">
        <w:rPr>
          <w:rFonts w:ascii="Times New Roman" w:hAnsi="Times New Roman" w:cs="Times New Roman"/>
          <w:sz w:val="24"/>
          <w:szCs w:val="24"/>
        </w:rPr>
        <w:t xml:space="preserve">, as both </w:t>
      </w:r>
      <w:del w:id="783" w:author="Mark Huff" w:date="2025-01-07T20:55:00Z" w16du:dateUtc="2025-01-08T02:55:00Z">
        <w:r w:rsidR="00E51B86" w:rsidDel="004B43CE">
          <w:rPr>
            <w:rFonts w:ascii="Times New Roman" w:hAnsi="Times New Roman" w:cs="Times New Roman"/>
            <w:sz w:val="24"/>
            <w:szCs w:val="24"/>
          </w:rPr>
          <w:delText xml:space="preserve">of these </w:delText>
        </w:r>
      </w:del>
      <w:r w:rsidR="00E51B86">
        <w:rPr>
          <w:rFonts w:ascii="Times New Roman" w:hAnsi="Times New Roman" w:cs="Times New Roman"/>
          <w:sz w:val="24"/>
          <w:szCs w:val="24"/>
        </w:rPr>
        <w:t xml:space="preserve">pair types violate at least one of the cue-strengthening account’s requisites for reactivity to occur. Alternatively, the relational encoding account posits that reactivity also reflects JOLs strengthening pre-existing cue-target relations. We directly </w:t>
      </w:r>
      <w:r w:rsidR="00A86022">
        <w:rPr>
          <w:rFonts w:ascii="Times New Roman" w:hAnsi="Times New Roman" w:cs="Times New Roman"/>
          <w:sz w:val="24"/>
          <w:szCs w:val="24"/>
        </w:rPr>
        <w:t>tested</w:t>
      </w:r>
      <w:r w:rsidR="00E51B86">
        <w:rPr>
          <w:rFonts w:ascii="Times New Roman" w:hAnsi="Times New Roman" w:cs="Times New Roman"/>
          <w:sz w:val="24"/>
          <w:szCs w:val="24"/>
        </w:rPr>
        <w:t xml:space="preserve"> between these accounts using various types of mediated </w:t>
      </w:r>
      <w:del w:id="784" w:author="Mark Huff" w:date="2025-01-07T20:55:00Z" w16du:dateUtc="2025-01-08T02:55:00Z">
        <w:r w:rsidR="00E51B86" w:rsidDel="004B43CE">
          <w:rPr>
            <w:rFonts w:ascii="Times New Roman" w:hAnsi="Times New Roman" w:cs="Times New Roman"/>
            <w:sz w:val="24"/>
            <w:szCs w:val="24"/>
          </w:rPr>
          <w:delText>paired-associates</w:delText>
        </w:r>
      </w:del>
      <w:ins w:id="785" w:author="Mark Huff" w:date="2025-01-07T20:55:00Z" w16du:dateUtc="2025-01-08T02:55:00Z">
        <w:r w:rsidR="004B43CE">
          <w:rPr>
            <w:rFonts w:ascii="Times New Roman" w:hAnsi="Times New Roman" w:cs="Times New Roman"/>
            <w:sz w:val="24"/>
            <w:szCs w:val="24"/>
          </w:rPr>
          <w:t>pai</w:t>
        </w:r>
      </w:ins>
      <w:ins w:id="786" w:author="Mark Huff" w:date="2025-01-07T20:56:00Z" w16du:dateUtc="2025-01-08T02:56:00Z">
        <w:r w:rsidR="004B43CE">
          <w:rPr>
            <w:rFonts w:ascii="Times New Roman" w:hAnsi="Times New Roman" w:cs="Times New Roman"/>
            <w:sz w:val="24"/>
            <w:szCs w:val="24"/>
          </w:rPr>
          <w:t>rs</w:t>
        </w:r>
      </w:ins>
      <w:r w:rsidR="00E51B86">
        <w:rPr>
          <w:rFonts w:ascii="Times New Roman" w:hAnsi="Times New Roman" w:cs="Times New Roman"/>
          <w:sz w:val="24"/>
          <w:szCs w:val="24"/>
        </w:rPr>
        <w:t xml:space="preserve">, which lacked strong relatedness cues but were indirectly linked </w:t>
      </w:r>
      <w:ins w:id="787" w:author="Nick Maxwell" w:date="2025-01-08T16:21:00Z" w16du:dateUtc="2025-01-08T22:21:00Z">
        <w:r w:rsidR="00D720EE">
          <w:rPr>
            <w:rFonts w:ascii="Times New Roman" w:hAnsi="Times New Roman" w:cs="Times New Roman"/>
            <w:sz w:val="24"/>
            <w:szCs w:val="24"/>
          </w:rPr>
          <w:t>through</w:t>
        </w:r>
      </w:ins>
      <w:del w:id="788" w:author="Nick Maxwell" w:date="2025-01-08T16:21:00Z" w16du:dateUtc="2025-01-08T22:21:00Z">
        <w:r w:rsidR="00E51B86" w:rsidDel="00D720EE">
          <w:rPr>
            <w:rFonts w:ascii="Times New Roman" w:hAnsi="Times New Roman" w:cs="Times New Roman"/>
            <w:sz w:val="24"/>
            <w:szCs w:val="24"/>
          </w:rPr>
          <w:delText>via</w:delText>
        </w:r>
      </w:del>
      <w:r w:rsidR="00E51B86">
        <w:rPr>
          <w:rFonts w:ascii="Times New Roman" w:hAnsi="Times New Roman" w:cs="Times New Roman"/>
          <w:sz w:val="24"/>
          <w:szCs w:val="24"/>
        </w:rPr>
        <w:t xml:space="preserve"> a non-presented mediator. Across experiments, </w:t>
      </w:r>
      <w:del w:id="789" w:author="Nick Maxwell" w:date="2025-01-08T16:21:00Z" w16du:dateUtc="2025-01-08T22:21:00Z">
        <w:r w:rsidR="00E51B86" w:rsidDel="00D720EE">
          <w:rPr>
            <w:rFonts w:ascii="Times New Roman" w:hAnsi="Times New Roman" w:cs="Times New Roman"/>
            <w:sz w:val="24"/>
            <w:szCs w:val="24"/>
          </w:rPr>
          <w:delText xml:space="preserve">we found that </w:delText>
        </w:r>
      </w:del>
      <w:r w:rsidR="00E51B86">
        <w:rPr>
          <w:rFonts w:ascii="Times New Roman" w:hAnsi="Times New Roman" w:cs="Times New Roman"/>
          <w:sz w:val="24"/>
          <w:szCs w:val="24"/>
        </w:rPr>
        <w:t xml:space="preserve">JOLs consistently facilitated cued-recall of all related pair types, regardless of whether they were directly related or indirectly related through mediators. Importantly, these effects held even after </w:t>
      </w:r>
      <w:r w:rsidR="00E51B86">
        <w:rPr>
          <w:rFonts w:ascii="Times New Roman" w:hAnsi="Times New Roman" w:cs="Times New Roman"/>
          <w:sz w:val="24"/>
          <w:szCs w:val="24"/>
        </w:rPr>
        <w:lastRenderedPageBreak/>
        <w:t xml:space="preserve">manipulating the direction of the mediated relation (Experiments 1B and 2B) and when 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0A952CC1"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F3385D">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7C83E6B1"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t xml:space="preserve">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ins w:id="790" w:author="Nick Maxwell" w:date="2025-01-08T16:10:00Z" w16du:dateUtc="2025-01-08T22:10:00Z"/>
          <w:rFonts w:ascii="Times New Roman" w:hAnsi="Times New Roman" w:cs="Times New Roman"/>
          <w:sz w:val="24"/>
          <w:szCs w:val="24"/>
        </w:rPr>
      </w:pPr>
      <w:r>
        <w:rPr>
          <w:rFonts w:ascii="Times New Roman" w:hAnsi="Times New Roman" w:cs="Times New Roman"/>
          <w:sz w:val="24"/>
          <w:szCs w:val="24"/>
        </w:rPr>
        <w:t xml:space="preserve">Chwilla,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ins w:id="791" w:author="Nick Maxwell" w:date="2025-01-08T16:10:00Z" w16du:dateUtc="2025-01-08T22:10:00Z">
        <w:r>
          <w:rPr>
            <w:rFonts w:ascii="Times New Roman" w:hAnsi="Times New Roman" w:cs="Times New Roman"/>
            <w:sz w:val="24"/>
            <w:szCs w:val="24"/>
          </w:rPr>
          <w:t xml:space="preserve">Collins, </w:t>
        </w:r>
      </w:ins>
      <w:ins w:id="792" w:author="Nick Maxwell" w:date="2025-01-08T16:11:00Z" w16du:dateUtc="2025-01-08T22:11:00Z">
        <w:r>
          <w:rPr>
            <w:rFonts w:ascii="Times New Roman" w:hAnsi="Times New Roman" w:cs="Times New Roman"/>
            <w:sz w:val="24"/>
            <w:szCs w:val="24"/>
          </w:rPr>
          <w:t xml:space="preserve">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ins>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761837F5" w:rsidR="00DD65A5" w:rsidRPr="00DD65A5" w:rsidRDefault="00DD65A5" w:rsidP="00DD65A5">
      <w:pPr>
        <w:pBdr>
          <w:top w:val="nil"/>
          <w:left w:val="nil"/>
          <w:bottom w:val="nil"/>
          <w:right w:val="nil"/>
          <w:between w:val="nil"/>
        </w:pBdr>
        <w:spacing w:after="0" w:line="480" w:lineRule="auto"/>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793" w:name="_Hlk137041070"/>
      <w:r w:rsidRPr="00345B50">
        <w:rPr>
          <w:rFonts w:ascii="Times New Roman" w:hAnsi="Times New Roman" w:cs="Times New Roman"/>
          <w:sz w:val="24"/>
          <w:szCs w:val="24"/>
        </w:rPr>
        <w:t>–</w:t>
      </w:r>
      <w:bookmarkEnd w:id="793"/>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1F1612A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794"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794"/>
      <w:tr w:rsidR="00760B2C" w:rsidRPr="00DA03FF" w14:paraId="74669B4B" w14:textId="77777777" w:rsidTr="00DA03FF">
        <w:tc>
          <w:tcPr>
            <w:tcW w:w="2160" w:type="dxa"/>
            <w:tcBorders>
              <w:top w:val="nil"/>
              <w:left w:val="nil"/>
              <w:bottom w:val="nil"/>
              <w:right w:val="nil"/>
            </w:tcBorders>
          </w:tcPr>
          <w:p w14:paraId="6E3CFFE0" w14:textId="3C2D74D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3D54014"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42C971D0"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del w:id="795" w:author="Nick Maxwell" w:date="2025-01-09T10:56:00Z" w16du:dateUtc="2025-01-09T16:56:00Z">
        <w:r w:rsidR="00F50BF1" w:rsidRPr="00DA03FF" w:rsidDel="00D005DF">
          <w:rPr>
            <w:rFonts w:ascii="Times New Roman" w:hAnsi="Times New Roman" w:cs="Times New Roman"/>
            <w:sz w:val="24"/>
            <w:szCs w:val="24"/>
          </w:rPr>
          <w:delText xml:space="preserve">items </w:delText>
        </w:r>
      </w:del>
      <w:ins w:id="796" w:author="Nick Maxwell" w:date="2025-01-09T10:56:00Z" w16du:dateUtc="2025-01-09T16:56:00Z">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ins>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24FD9ABD" w:rsidR="007362FD" w:rsidRDefault="007362FD" w:rsidP="00DE7685">
      <w:pPr>
        <w:spacing w:after="0" w:line="240" w:lineRule="auto"/>
        <w:rPr>
          <w:rFonts w:ascii="Times New Roman" w:hAnsi="Times New Roman" w:cs="Times New Roman"/>
          <w:sz w:val="24"/>
          <w:szCs w:val="24"/>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ins w:id="797" w:author="Mark Huff" w:date="2025-01-07T20:56:00Z" w16du:dateUtc="2025-01-08T02:56:00Z">
        <w:r w:rsidR="004B43CE">
          <w:rPr>
            <w:rFonts w:ascii="Times New Roman" w:hAnsi="Times New Roman" w:cs="Times New Roman"/>
          </w:rPr>
          <w:t>pairs</w:t>
        </w:r>
      </w:ins>
      <w:del w:id="798" w:author="Mark Huff" w:date="2025-01-07T20:56:00Z" w16du:dateUtc="2025-01-08T02:56:00Z">
        <w:r w:rsidDel="004B43CE">
          <w:rPr>
            <w:rFonts w:ascii="Times New Roman" w:hAnsi="Times New Roman" w:cs="Times New Roman"/>
          </w:rPr>
          <w:delText>paired-associates</w:delText>
        </w:r>
      </w:del>
      <w:r>
        <w:rPr>
          <w:rFonts w:ascii="Times New Roman" w:hAnsi="Times New Roman" w:cs="Times New Roman"/>
        </w:rPr>
        <w:t xml:space="preserve">, M = mediated </w:t>
      </w:r>
      <w:ins w:id="799" w:author="Mark Huff" w:date="2025-01-07T20:56:00Z" w16du:dateUtc="2025-01-08T02:56:00Z">
        <w:r w:rsidR="004B43CE">
          <w:rPr>
            <w:rFonts w:ascii="Times New Roman" w:hAnsi="Times New Roman" w:cs="Times New Roman"/>
          </w:rPr>
          <w:t>pairs</w:t>
        </w:r>
      </w:ins>
      <w:del w:id="800" w:author="Mark Huff" w:date="2025-01-07T20:56:00Z" w16du:dateUtc="2025-01-08T02:56:00Z">
        <w:r w:rsidDel="004B43CE">
          <w:rPr>
            <w:rFonts w:ascii="Times New Roman" w:hAnsi="Times New Roman" w:cs="Times New Roman"/>
          </w:rPr>
          <w:delText>paired</w:delText>
        </w:r>
        <w:r w:rsidR="00DE7685" w:rsidDel="004B43CE">
          <w:rPr>
            <w:rFonts w:ascii="Times New Roman" w:hAnsi="Times New Roman" w:cs="Times New Roman"/>
          </w:rPr>
          <w:delText>-associates</w:delText>
        </w:r>
      </w:del>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separated by one concept. Mediated pairs in Experiment 2 were mediated through two concepts. “B” experiments flipped the order in which mediated </w:t>
      </w:r>
      <w:del w:id="801" w:author="Nick Maxwell" w:date="2025-01-09T10:56:00Z" w16du:dateUtc="2025-01-09T16:56:00Z">
        <w:r w:rsidR="00DE7685" w:rsidRPr="00DE7685" w:rsidDel="00D005DF">
          <w:rPr>
            <w:rFonts w:ascii="Times New Roman" w:hAnsi="Times New Roman" w:cs="Times New Roman"/>
          </w:rPr>
          <w:delText xml:space="preserve">items </w:delText>
        </w:r>
      </w:del>
      <w:ins w:id="802" w:author="Nick Maxwell" w:date="2025-01-09T10:56:00Z" w16du:dateUtc="2025-01-09T16:56:00Z">
        <w:r w:rsidR="00D005DF">
          <w:rPr>
            <w:rFonts w:ascii="Times New Roman" w:hAnsi="Times New Roman" w:cs="Times New Roman"/>
          </w:rPr>
          <w:t>word</w:t>
        </w:r>
        <w:r w:rsidR="00D005DF" w:rsidRPr="00DE7685">
          <w:rPr>
            <w:rFonts w:ascii="Times New Roman" w:hAnsi="Times New Roman" w:cs="Times New Roman"/>
          </w:rPr>
          <w:t xml:space="preserve">s </w:t>
        </w:r>
      </w:ins>
      <w:r w:rsidR="00DE7685" w:rsidRPr="00DE7685">
        <w:rPr>
          <w:rFonts w:ascii="Times New Roman" w:hAnsi="Times New Roman" w:cs="Times New Roman"/>
        </w:rPr>
        <w:t>were paired.</w:t>
      </w:r>
    </w:p>
    <w:sectPr w:rsidR="007362FD" w:rsidSect="00E7551B">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5-01-02T12:47:00Z" w:initials="NM">
    <w:p w14:paraId="176595B3" w14:textId="77777777" w:rsidR="00661C25" w:rsidRDefault="00661C25" w:rsidP="00661C25">
      <w:pPr>
        <w:pStyle w:val="CommentText"/>
      </w:pPr>
      <w:r>
        <w:rPr>
          <w:rStyle w:val="CommentReference"/>
        </w:rPr>
        <w:annotationRef/>
      </w:r>
      <w:r>
        <w:t>Feel free to edit this!</w:t>
      </w:r>
    </w:p>
  </w:comment>
  <w:comment w:id="1" w:author="Mark Huff" w:date="2025-01-07T19:58:00Z" w:initials="MH">
    <w:p w14:paraId="4F35A06B" w14:textId="77777777" w:rsidR="00316289" w:rsidRDefault="00316289" w:rsidP="00316289">
      <w:pPr>
        <w:pStyle w:val="CommentText"/>
      </w:pPr>
      <w:r>
        <w:rPr>
          <w:rStyle w:val="CommentReference"/>
        </w:rPr>
        <w:annotationRef/>
      </w:r>
      <w:r>
        <w:t>Throughout the document, you used the term “paired-associates” which while true, got a bit awkward when also discussing unrelated word pairs. I know we discussed this issue in the past and decided to go with word pairs, so I went through and changed paired associates to word pairs throughout. It changes nothing meaning wise, but I think it improves the flow a little bit, especially when we also discuss unrelated pairs.</w:t>
      </w:r>
    </w:p>
  </w:comment>
  <w:comment w:id="2" w:author="Nick Maxwell" w:date="2025-01-08T08:42:00Z" w:initials="NM">
    <w:p w14:paraId="7B028FD7" w14:textId="77777777" w:rsidR="00A07A9F" w:rsidRDefault="00A07A9F" w:rsidP="00A07A9F">
      <w:pPr>
        <w:pStyle w:val="CommentText"/>
      </w:pPr>
      <w:r>
        <w:rPr>
          <w:rStyle w:val="CommentReference"/>
        </w:rPr>
        <w:annotationRef/>
      </w:r>
      <w:r>
        <w:t>I’m fine with that!</w:t>
      </w:r>
    </w:p>
  </w:comment>
  <w:comment w:id="97" w:author="Mark Huff" w:date="2025-01-07T20:06:00Z" w:initials="MH">
    <w:p w14:paraId="3368A4E3" w14:textId="69A378BC" w:rsidR="00EF529E" w:rsidRDefault="00EF529E" w:rsidP="00EF529E">
      <w:pPr>
        <w:pStyle w:val="CommentText"/>
      </w:pPr>
      <w:r>
        <w:rPr>
          <w:rStyle w:val="CommentReference"/>
        </w:rPr>
        <w:annotationRef/>
      </w:r>
      <w:r>
        <w:t xml:space="preserve">This is good evidence, but I would have predicted them to be highest for identical pairs because of the repetition. This maximizes the cue-overlap. </w:t>
      </w:r>
    </w:p>
  </w:comment>
  <w:comment w:id="98" w:author="Nick Maxwell" w:date="2025-01-08T08:45:00Z" w:initials="NM">
    <w:p w14:paraId="03DA97ED" w14:textId="77777777" w:rsidR="00CB024A" w:rsidRDefault="00A07A9F" w:rsidP="00CB024A">
      <w:pPr>
        <w:pStyle w:val="CommentText"/>
      </w:pPr>
      <w:r>
        <w:rPr>
          <w:rStyle w:val="CommentReference"/>
        </w:rPr>
        <w:annotationRef/>
      </w:r>
      <w:r w:rsidR="00CB024A">
        <w:t>True. Although it may be like how identical pairs usually show an illusion of competence pattern since technically the FAS between cue and target in an identical pair is 0 (it’s a weird pair type since even though the associative strength is 0, feature overlap would be 100%).</w:t>
      </w:r>
    </w:p>
  </w:comment>
  <w:comment w:id="104" w:author="Mark Huff" w:date="2025-01-07T20:08:00Z" w:initials="MH">
    <w:p w14:paraId="19136DD2" w14:textId="0DBE0CDB" w:rsidR="00EF529E" w:rsidRDefault="00EF529E" w:rsidP="00EF529E">
      <w:pPr>
        <w:pStyle w:val="CommentText"/>
      </w:pPr>
      <w:r>
        <w:rPr>
          <w:rStyle w:val="CommentReference"/>
        </w:rPr>
        <w:annotationRef/>
      </w:r>
      <w:r>
        <w:t>The distinction between the two pair types is not clear to me here. A priori pairs make the relatedness crystal clear because they are associated in the forward direction. A posteriori still indicate relatedness, but less so because the association is not strong in the forward direction.</w:t>
      </w:r>
    </w:p>
  </w:comment>
  <w:comment w:id="105" w:author="Nick Maxwell" w:date="2025-01-08T08:52:00Z" w:initials="NM">
    <w:p w14:paraId="1B83833A" w14:textId="77777777" w:rsidR="00766862" w:rsidRDefault="00A07A9F" w:rsidP="00766862">
      <w:pPr>
        <w:pStyle w:val="CommentText"/>
      </w:pPr>
      <w:r>
        <w:rPr>
          <w:rStyle w:val="CommentReference"/>
        </w:rPr>
        <w:annotationRef/>
      </w:r>
      <w:r w:rsidR="00766862">
        <w:t>Per Koriat (1981): a posteriori relatedness “refers to the judged intensive relationship between the prime and the test when both are known”  (replace prime w/ cue and test w/ target)</w:t>
      </w:r>
    </w:p>
    <w:p w14:paraId="1F4E0A03" w14:textId="77777777" w:rsidR="00766862" w:rsidRDefault="00766862" w:rsidP="00766862">
      <w:pPr>
        <w:pStyle w:val="CommentText"/>
      </w:pPr>
    </w:p>
    <w:p w14:paraId="0FE2D994" w14:textId="77777777" w:rsidR="00766862" w:rsidRDefault="00766862" w:rsidP="00766862">
      <w:pPr>
        <w:pStyle w:val="CommentText"/>
      </w:pPr>
      <w:r>
        <w:t xml:space="preserve">A priori “refers to the degree to which the test word can be predicted on the basis of the prime word.” </w:t>
      </w:r>
    </w:p>
    <w:p w14:paraId="0CC1B6FE" w14:textId="77777777" w:rsidR="00766862" w:rsidRDefault="00766862" w:rsidP="00766862">
      <w:pPr>
        <w:pStyle w:val="CommentText"/>
      </w:pPr>
    </w:p>
    <w:p w14:paraId="5FB7C87D" w14:textId="77777777" w:rsidR="00766862" w:rsidRDefault="00766862" w:rsidP="00766862">
      <w:pPr>
        <w:pStyle w:val="CommentText"/>
      </w:pPr>
      <w:r>
        <w:t>I’ve updated this section accordingly, and hopefully this comes through clearer now?</w:t>
      </w:r>
    </w:p>
  </w:comment>
  <w:comment w:id="131" w:author="Nick Maxwell" w:date="2025-01-09T10:25:00Z" w:initials="NM">
    <w:p w14:paraId="002F4F51" w14:textId="77777777" w:rsidR="00766862" w:rsidRDefault="00766862" w:rsidP="00766862">
      <w:pPr>
        <w:pStyle w:val="CommentText"/>
      </w:pPr>
      <w:r>
        <w:rPr>
          <w:rStyle w:val="CommentReference"/>
        </w:rPr>
        <w:annotationRef/>
      </w:r>
      <w:r>
        <w:t>I went back and forth a bit on these predictions when I was first writing this (in case you couldn’t tell). Initially, settled on a posteriori as being linked to cue-strengthening since cue-strengthening requires obvious relatedness cues (i.e., participants should be able to perceive at encoding that a pair is related, which is a posteriori based on Koriat).</w:t>
      </w:r>
    </w:p>
    <w:p w14:paraId="32028568" w14:textId="77777777" w:rsidR="00766862" w:rsidRDefault="00766862" w:rsidP="00766862">
      <w:pPr>
        <w:pStyle w:val="CommentText"/>
      </w:pPr>
    </w:p>
    <w:p w14:paraId="25C4BC5A" w14:textId="77777777" w:rsidR="00766862" w:rsidRDefault="00766862" w:rsidP="00766862">
      <w:pPr>
        <w:pStyle w:val="CommentText"/>
      </w:pPr>
      <w:r>
        <w:t>But the other piece is that cue-strengthening requires that match between cues and retrieval and only a priori relatedness should benefit based on cue-strengthening (a posteriori cues aren’t always the best markers of retrieval, with backward pairs being the poster child for this).</w:t>
      </w:r>
    </w:p>
    <w:p w14:paraId="077A9B32" w14:textId="77777777" w:rsidR="00766862" w:rsidRDefault="00766862" w:rsidP="00766862">
      <w:pPr>
        <w:pStyle w:val="CommentText"/>
      </w:pPr>
    </w:p>
    <w:p w14:paraId="05A0801F" w14:textId="77777777" w:rsidR="00766862" w:rsidRDefault="00766862" w:rsidP="00766862">
      <w:pPr>
        <w:pStyle w:val="CommentText"/>
      </w:pPr>
      <w:r>
        <w:t>So, I think I agree with you that a priori is probably at work for cue-strengthening but for relational encoding, it doesn’t necessarily matter the type of relation, as long as its present (a priori, a posteriori, indirect via mediators, etc.)</w:t>
      </w:r>
    </w:p>
    <w:p w14:paraId="795FC627" w14:textId="77777777" w:rsidR="00766862" w:rsidRDefault="00766862" w:rsidP="00766862">
      <w:pPr>
        <w:pStyle w:val="CommentText"/>
      </w:pPr>
    </w:p>
    <w:p w14:paraId="4C76953E" w14:textId="77777777" w:rsidR="00766862" w:rsidRDefault="00766862" w:rsidP="00766862">
      <w:pPr>
        <w:pStyle w:val="CommentText"/>
      </w:pPr>
      <w:r>
        <w:t>Hopefully we’re on the same page here?</w:t>
      </w:r>
    </w:p>
  </w:comment>
  <w:comment w:id="153" w:author="Mark Huff" w:date="2025-01-07T20:09:00Z" w:initials="MH">
    <w:p w14:paraId="6F507DDF" w14:textId="76E5AD88" w:rsidR="00EF529E" w:rsidRDefault="00EF529E" w:rsidP="00EF529E">
      <w:pPr>
        <w:pStyle w:val="CommentText"/>
      </w:pPr>
      <w:r>
        <w:rPr>
          <w:rStyle w:val="CommentReference"/>
        </w:rPr>
        <w:annotationRef/>
      </w:r>
      <w:r>
        <w:t>Hmmmm, I would actually make the opposite prediction given a priori pairs are clearly related and are presented from left to right in the forward direction. The association is know a priori, or “from before”.</w:t>
      </w:r>
    </w:p>
  </w:comment>
  <w:comment w:id="154" w:author="Nick Maxwell" w:date="2025-01-09T10:26:00Z" w:initials="NM">
    <w:p w14:paraId="550FFCC5" w14:textId="77777777" w:rsidR="00766862" w:rsidRDefault="00766862" w:rsidP="00766862">
      <w:pPr>
        <w:pStyle w:val="CommentText"/>
      </w:pPr>
      <w:r>
        <w:rPr>
          <w:rStyle w:val="CommentReference"/>
        </w:rPr>
        <w:annotationRef/>
      </w:r>
      <w:r>
        <w:t>See above</w:t>
      </w:r>
    </w:p>
  </w:comment>
  <w:comment w:id="182" w:author="Mark Huff" w:date="2025-01-07T20:11:00Z" w:initials="MH">
    <w:p w14:paraId="7816495C" w14:textId="30E57058" w:rsidR="00EF529E" w:rsidRDefault="00EF529E" w:rsidP="00EF529E">
      <w:pPr>
        <w:pStyle w:val="CommentText"/>
      </w:pPr>
      <w:r>
        <w:rPr>
          <w:rStyle w:val="CommentReference"/>
        </w:rPr>
        <w:annotationRef/>
      </w:r>
      <w:r>
        <w:t>Ok, after reading these past 3 paragraphs, I think you are getting a priori and a posteriori pairs confused/mixed up. The predictions between the two seem to flip. This is an easy snag to correct, but needs to be presented clearly.</w:t>
      </w:r>
    </w:p>
  </w:comment>
  <w:comment w:id="183" w:author="Nick Maxwell" w:date="2025-01-09T10:28:00Z" w:initials="NM">
    <w:p w14:paraId="64F13F3B" w14:textId="77777777" w:rsidR="008D20F7" w:rsidRDefault="008D20F7" w:rsidP="008D20F7">
      <w:pPr>
        <w:pStyle w:val="CommentText"/>
      </w:pPr>
      <w:r>
        <w:rPr>
          <w:rStyle w:val="CommentReference"/>
        </w:rPr>
        <w:annotationRef/>
      </w:r>
      <w:r>
        <w:t>Hopefully the predictions now come across clearer?</w:t>
      </w:r>
    </w:p>
  </w:comment>
  <w:comment w:id="204" w:author="Mark Huff" w:date="2025-01-07T20:11:00Z" w:initials="MH">
    <w:p w14:paraId="344D54E2" w14:textId="01C68877" w:rsidR="00EF529E" w:rsidRDefault="00EF529E" w:rsidP="00EF529E">
      <w:pPr>
        <w:pStyle w:val="CommentText"/>
      </w:pPr>
      <w:r>
        <w:rPr>
          <w:rStyle w:val="CommentReference"/>
        </w:rPr>
        <w:annotationRef/>
      </w:r>
      <w:r>
        <w:t xml:space="preserve">A posteriori? </w:t>
      </w:r>
    </w:p>
  </w:comment>
  <w:comment w:id="205" w:author="Nick Maxwell" w:date="2025-01-08T09:13:00Z" w:initials="NM">
    <w:p w14:paraId="2E38B3BF" w14:textId="77777777" w:rsidR="00E575A9" w:rsidRDefault="006A419B" w:rsidP="00E575A9">
      <w:pPr>
        <w:pStyle w:val="CommentText"/>
      </w:pPr>
      <w:r>
        <w:rPr>
          <w:rStyle w:val="CommentReference"/>
        </w:rPr>
        <w:annotationRef/>
      </w:r>
      <w:r w:rsidR="00E575A9">
        <w:t xml:space="preserve">This is where a bit of a snag comes in for me. If we go off of Koriat (1981), a posteriori relatedness refers to the judged relationship. Mediated pairs should be low on a posteriori since we’ve been assuming they appear unrelated at encoding. </w:t>
      </w:r>
    </w:p>
    <w:p w14:paraId="50546CBE" w14:textId="77777777" w:rsidR="00E575A9" w:rsidRDefault="00E575A9" w:rsidP="00E575A9">
      <w:pPr>
        <w:pStyle w:val="CommentText"/>
      </w:pPr>
    </w:p>
    <w:p w14:paraId="3B855103" w14:textId="77777777" w:rsidR="00E575A9" w:rsidRDefault="00E575A9" w:rsidP="00E575A9">
      <w:pPr>
        <w:pStyle w:val="CommentText"/>
      </w:pPr>
      <w:r>
        <w:t xml:space="preserve">Additionally, the mediated pairs lack a direct, a priori relation based on the norms, since the relation is indirect via the mediator. </w:t>
      </w:r>
    </w:p>
  </w:comment>
  <w:comment w:id="206" w:author="Nick Maxwell" w:date="2025-01-08T09:18:00Z" w:initials="NM">
    <w:p w14:paraId="012CB1C6" w14:textId="77777777" w:rsidR="003D70C8" w:rsidRDefault="00F04FEC" w:rsidP="003D70C8">
      <w:pPr>
        <w:pStyle w:val="CommentText"/>
      </w:pPr>
      <w:r>
        <w:rPr>
          <w:rStyle w:val="CommentReference"/>
        </w:rPr>
        <w:annotationRef/>
      </w:r>
      <w:r w:rsidR="003D70C8">
        <w:t>For now, I’m just going to change this to an “indirect” relation</w:t>
      </w:r>
    </w:p>
  </w:comment>
  <w:comment w:id="227" w:author="Mark Huff" w:date="2025-01-07T20:13:00Z" w:initials="MH">
    <w:p w14:paraId="6BC1E3F8" w14:textId="59CB26F6" w:rsidR="00EF529E" w:rsidRDefault="00EF529E" w:rsidP="00EF529E">
      <w:pPr>
        <w:pStyle w:val="CommentText"/>
      </w:pPr>
      <w:r>
        <w:rPr>
          <w:rStyle w:val="CommentReference"/>
        </w:rPr>
        <w:annotationRef/>
      </w:r>
      <w:r>
        <w:t>This is good evidence too of why we need to stick with word pairs or pairs. You have flipped back and forth between paired-associates and pairs. Lets just keep them consistent to benefit our reader.</w:t>
      </w:r>
    </w:p>
  </w:comment>
  <w:comment w:id="228" w:author="Nick Maxwell" w:date="2025-01-08T09:14:00Z" w:initials="NM">
    <w:p w14:paraId="4BDF3C11" w14:textId="77777777" w:rsidR="006A419B" w:rsidRDefault="006A419B" w:rsidP="006A419B">
      <w:pPr>
        <w:pStyle w:val="CommentText"/>
      </w:pPr>
      <w:r>
        <w:rPr>
          <w:rStyle w:val="CommentReference"/>
        </w:rPr>
        <w:annotationRef/>
      </w:r>
      <w:r>
        <w:t>Yeah, I’m fine with that!</w:t>
      </w:r>
    </w:p>
  </w:comment>
  <w:comment w:id="260" w:author="Mark Huff" w:date="2025-01-07T20:13:00Z" w:initials="MH">
    <w:p w14:paraId="42D08344" w14:textId="77777777" w:rsidR="00EF529E" w:rsidRDefault="00EF529E" w:rsidP="00EF529E">
      <w:pPr>
        <w:pStyle w:val="CommentText"/>
      </w:pPr>
      <w:r>
        <w:rPr>
          <w:rStyle w:val="CommentReference"/>
        </w:rPr>
        <w:annotationRef/>
      </w:r>
      <w:r>
        <w:t>I think you need to provide an example.</w:t>
      </w:r>
    </w:p>
  </w:comment>
  <w:comment w:id="261" w:author="Nick Maxwell" w:date="2025-01-08T15:13:00Z" w:initials="NM">
    <w:p w14:paraId="234FFA56" w14:textId="77777777" w:rsidR="00F5028D" w:rsidRDefault="00F5028D" w:rsidP="00F5028D">
      <w:pPr>
        <w:pStyle w:val="CommentText"/>
      </w:pPr>
      <w:r>
        <w:rPr>
          <w:rStyle w:val="CommentReference"/>
        </w:rPr>
        <w:annotationRef/>
      </w:r>
      <w:r>
        <w:t>Good idea. Done!</w:t>
      </w:r>
    </w:p>
  </w:comment>
  <w:comment w:id="459" w:author="Mark Huff" w:date="2025-01-07T20:30:00Z" w:initials="MH">
    <w:p w14:paraId="194ADD44" w14:textId="1CD313C1" w:rsidR="00472184" w:rsidRDefault="00472184" w:rsidP="00472184">
      <w:pPr>
        <w:pStyle w:val="CommentText"/>
      </w:pPr>
      <w:r>
        <w:rPr>
          <w:rStyle w:val="CommentReference"/>
        </w:rPr>
        <w:annotationRef/>
      </w:r>
      <w:r>
        <w:t>Yes, they should be low in both, and should lack any a priori relatedness.</w:t>
      </w:r>
    </w:p>
  </w:comment>
  <w:comment w:id="460" w:author="Nick Maxwell" w:date="2025-01-08T15:48:00Z" w:initials="NM">
    <w:p w14:paraId="36638CC1" w14:textId="77777777" w:rsidR="00D357D5" w:rsidRDefault="00D357D5" w:rsidP="00D357D5">
      <w:pPr>
        <w:pStyle w:val="CommentText"/>
      </w:pPr>
      <w:r>
        <w:rPr>
          <w:rStyle w:val="CommentReference"/>
        </w:rPr>
        <w:annotationRef/>
      </w:r>
      <w:r>
        <w:t>Yep. I updated this accordingly.</w:t>
      </w:r>
    </w:p>
  </w:comment>
  <w:comment w:id="661" w:author="Mark Huff" w:date="2025-01-07T20:47:00Z" w:initials="MH">
    <w:p w14:paraId="793621AA" w14:textId="38AEB7DE" w:rsidR="004B43CE" w:rsidRDefault="004B43CE" w:rsidP="004B43CE">
      <w:pPr>
        <w:pStyle w:val="CommentText"/>
      </w:pPr>
      <w:r>
        <w:rPr>
          <w:rStyle w:val="CommentReference"/>
        </w:rPr>
        <w:annotationRef/>
      </w:r>
      <w:r>
        <w:t>Again, I thought the a priori/a posteriori types were confused. I just navigated around them.</w:t>
      </w:r>
    </w:p>
  </w:comment>
  <w:comment w:id="662" w:author="Nick Maxwell" w:date="2025-01-08T16:30:00Z" w:initials="NM">
    <w:p w14:paraId="15357E7D" w14:textId="77777777" w:rsidR="00C36E29" w:rsidRDefault="00FA4698" w:rsidP="00C36E29">
      <w:pPr>
        <w:pStyle w:val="CommentText"/>
      </w:pPr>
      <w:r>
        <w:rPr>
          <w:rStyle w:val="CommentReference"/>
        </w:rPr>
        <w:annotationRef/>
      </w:r>
      <w:r w:rsidR="00C36E29">
        <w:t>I think this last sentence is great. I added the terms to the start of this paragraph (fingers crossed I got them straight).</w:t>
      </w:r>
    </w:p>
    <w:p w14:paraId="40423F4D" w14:textId="77777777" w:rsidR="00C36E29" w:rsidRDefault="00C36E29" w:rsidP="00C36E29">
      <w:pPr>
        <w:pStyle w:val="CommentText"/>
      </w:pPr>
    </w:p>
    <w:p w14:paraId="32113C38" w14:textId="77777777" w:rsidR="00C36E29" w:rsidRDefault="00C36E29" w:rsidP="00C36E29">
      <w:pPr>
        <w:pStyle w:val="CommentText"/>
      </w:pPr>
      <w:r>
        <w:t>Hopefully the changes to the intro have also clarified things.</w:t>
      </w:r>
    </w:p>
  </w:comment>
  <w:comment w:id="728" w:author="Mark Huff" w:date="2025-01-07T20:52:00Z" w:initials="MH">
    <w:p w14:paraId="52E73E58" w14:textId="6F7428E7" w:rsidR="004B43CE" w:rsidRDefault="004B43CE" w:rsidP="004B43CE">
      <w:pPr>
        <w:pStyle w:val="CommentText"/>
      </w:pPr>
      <w:r>
        <w:rPr>
          <w:rStyle w:val="CommentReference"/>
        </w:rPr>
        <w:annotationRef/>
      </w:r>
      <w:r>
        <w:t>Reference needed. Pick your favorite.</w:t>
      </w:r>
    </w:p>
  </w:comment>
  <w:comment w:id="729" w:author="Nick Maxwell" w:date="2025-01-08T16:10:00Z" w:initials="NM">
    <w:p w14:paraId="304B7D09" w14:textId="77777777" w:rsidR="002120DF" w:rsidRDefault="002120DF" w:rsidP="002120DF">
      <w:pPr>
        <w:pStyle w:val="CommentText"/>
      </w:pPr>
      <w:r>
        <w:rPr>
          <w:rStyle w:val="CommentReference"/>
        </w:rPr>
        <w:annotationRef/>
      </w:r>
      <w:r>
        <w:t>Might as well go old school</w:t>
      </w:r>
    </w:p>
  </w:comment>
  <w:comment w:id="764" w:author="Mark Huff" w:date="2025-01-07T21:01:00Z" w:initials="MH">
    <w:p w14:paraId="1278265B" w14:textId="662CE5E9" w:rsidR="00790D5B" w:rsidRDefault="00790D5B" w:rsidP="00790D5B">
      <w:pPr>
        <w:pStyle w:val="CommentText"/>
      </w:pPr>
      <w:r>
        <w:rPr>
          <w:rStyle w:val="CommentReference"/>
        </w:rPr>
        <w:annotationRef/>
      </w:r>
      <w:r>
        <w:t>We’re already thinking this, but perhaps we need to be a little stronger with our statement that the types of cures that are being strengthened are semantic ones. I know you already included this point in the conclusion paragraph, but I think this could be fortified here a bit. Clearly the Rivers et al. (2023) paper supports this possibility given they did not find reactivity when only using word fragment cues that lacked a clear semantic association. I think this paragraph could be tweaked slightly.</w:t>
      </w:r>
    </w:p>
  </w:comment>
  <w:comment w:id="765" w:author="Nick Maxwell" w:date="2025-01-08T16:26:00Z" w:initials="NM">
    <w:p w14:paraId="4C733047" w14:textId="77777777" w:rsidR="00176E39" w:rsidRDefault="005B3A2A" w:rsidP="00176E39">
      <w:pPr>
        <w:pStyle w:val="CommentText"/>
      </w:pPr>
      <w:r>
        <w:rPr>
          <w:rStyle w:val="CommentReference"/>
        </w:rPr>
        <w:annotationRef/>
      </w:r>
      <w:r w:rsidR="00176E39">
        <w:t>Agreed. I’ve tried making that come through a little clearer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6595B3" w15:done="0"/>
  <w15:commentEx w15:paraId="4F35A06B" w15:paraIdParent="176595B3" w15:done="0"/>
  <w15:commentEx w15:paraId="7B028FD7" w15:paraIdParent="176595B3" w15:done="0"/>
  <w15:commentEx w15:paraId="3368A4E3" w15:done="0"/>
  <w15:commentEx w15:paraId="03DA97ED" w15:paraIdParent="3368A4E3" w15:done="0"/>
  <w15:commentEx w15:paraId="19136DD2" w15:done="0"/>
  <w15:commentEx w15:paraId="5FB7C87D" w15:paraIdParent="19136DD2" w15:done="0"/>
  <w15:commentEx w15:paraId="4C76953E" w15:done="0"/>
  <w15:commentEx w15:paraId="6F507DDF" w15:done="0"/>
  <w15:commentEx w15:paraId="550FFCC5" w15:paraIdParent="6F507DDF" w15:done="0"/>
  <w15:commentEx w15:paraId="7816495C" w15:done="0"/>
  <w15:commentEx w15:paraId="64F13F3B" w15:paraIdParent="7816495C" w15:done="0"/>
  <w15:commentEx w15:paraId="344D54E2" w15:done="0"/>
  <w15:commentEx w15:paraId="3B855103" w15:paraIdParent="344D54E2" w15:done="0"/>
  <w15:commentEx w15:paraId="012CB1C6" w15:paraIdParent="344D54E2" w15:done="0"/>
  <w15:commentEx w15:paraId="6BC1E3F8" w15:done="0"/>
  <w15:commentEx w15:paraId="4BDF3C11" w15:paraIdParent="6BC1E3F8" w15:done="0"/>
  <w15:commentEx w15:paraId="42D08344" w15:done="0"/>
  <w15:commentEx w15:paraId="234FFA56" w15:paraIdParent="42D08344" w15:done="0"/>
  <w15:commentEx w15:paraId="194ADD44" w15:done="0"/>
  <w15:commentEx w15:paraId="36638CC1" w15:paraIdParent="194ADD44" w15:done="0"/>
  <w15:commentEx w15:paraId="793621AA" w15:done="0"/>
  <w15:commentEx w15:paraId="32113C38" w15:paraIdParent="793621AA" w15:done="0"/>
  <w15:commentEx w15:paraId="52E73E58" w15:done="0"/>
  <w15:commentEx w15:paraId="304B7D09" w15:paraIdParent="52E73E58" w15:done="0"/>
  <w15:commentEx w15:paraId="1278265B" w15:done="0"/>
  <w15:commentEx w15:paraId="4C733047" w15:paraIdParent="12782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D1DBC0" w16cex:dateUtc="2025-01-02T18:47:00Z"/>
  <w16cex:commentExtensible w16cex:durableId="66CD4D60" w16cex:dateUtc="2025-01-08T01:58:00Z"/>
  <w16cex:commentExtensible w16cex:durableId="025840C8" w16cex:dateUtc="2025-01-08T14:42:00Z"/>
  <w16cex:commentExtensible w16cex:durableId="6A18E40D" w16cex:dateUtc="2025-01-08T02:06:00Z"/>
  <w16cex:commentExtensible w16cex:durableId="50AE2C31" w16cex:dateUtc="2025-01-08T14:45:00Z"/>
  <w16cex:commentExtensible w16cex:durableId="79183DEE" w16cex:dateUtc="2025-01-08T02:08:00Z"/>
  <w16cex:commentExtensible w16cex:durableId="48CBC810" w16cex:dateUtc="2025-01-08T14:52:00Z"/>
  <w16cex:commentExtensible w16cex:durableId="40AC0490" w16cex:dateUtc="2025-01-09T16:25:00Z"/>
  <w16cex:commentExtensible w16cex:durableId="66AD089F" w16cex:dateUtc="2025-01-08T02:09:00Z"/>
  <w16cex:commentExtensible w16cex:durableId="0EB4EE35" w16cex:dateUtc="2025-01-09T16:26:00Z"/>
  <w16cex:commentExtensible w16cex:durableId="6C69035F" w16cex:dateUtc="2025-01-08T02:11:00Z"/>
  <w16cex:commentExtensible w16cex:durableId="7529DCD0" w16cex:dateUtc="2025-01-09T16:28:00Z"/>
  <w16cex:commentExtensible w16cex:durableId="727B0931" w16cex:dateUtc="2025-01-08T02:11:00Z"/>
  <w16cex:commentExtensible w16cex:durableId="3D403BA3" w16cex:dateUtc="2025-01-08T15:13:00Z"/>
  <w16cex:commentExtensible w16cex:durableId="003EE816" w16cex:dateUtc="2025-01-08T15:18:00Z"/>
  <w16cex:commentExtensible w16cex:durableId="05A75631" w16cex:dateUtc="2025-01-08T02:13:00Z"/>
  <w16cex:commentExtensible w16cex:durableId="2E8865F8" w16cex:dateUtc="2025-01-08T15:14:00Z"/>
  <w16cex:commentExtensible w16cex:durableId="71CE124A" w16cex:dateUtc="2025-01-08T02:13:00Z"/>
  <w16cex:commentExtensible w16cex:durableId="03A21149" w16cex:dateUtc="2025-01-08T21:13:00Z"/>
  <w16cex:commentExtensible w16cex:durableId="5E606760" w16cex:dateUtc="2025-01-08T02:30:00Z"/>
  <w16cex:commentExtensible w16cex:durableId="6FB29F6B" w16cex:dateUtc="2025-01-08T21:48:00Z"/>
  <w16cex:commentExtensible w16cex:durableId="42727949" w16cex:dateUtc="2025-01-08T02:47:00Z"/>
  <w16cex:commentExtensible w16cex:durableId="0CFE9E96" w16cex:dateUtc="2025-01-08T22:30:00Z"/>
  <w16cex:commentExtensible w16cex:durableId="2C0993B6" w16cex:dateUtc="2025-01-08T02:52:00Z"/>
  <w16cex:commentExtensible w16cex:durableId="2DD33BD8" w16cex:dateUtc="2025-01-08T22:10:00Z"/>
  <w16cex:commentExtensible w16cex:durableId="11CE944C" w16cex:dateUtc="2025-01-08T03:01:00Z"/>
  <w16cex:commentExtensible w16cex:durableId="52C7C4D1" w16cex:dateUtc="2025-01-08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6595B3" w16cid:durableId="49D1DBC0"/>
  <w16cid:commentId w16cid:paraId="4F35A06B" w16cid:durableId="66CD4D60"/>
  <w16cid:commentId w16cid:paraId="7B028FD7" w16cid:durableId="025840C8"/>
  <w16cid:commentId w16cid:paraId="3368A4E3" w16cid:durableId="6A18E40D"/>
  <w16cid:commentId w16cid:paraId="03DA97ED" w16cid:durableId="50AE2C31"/>
  <w16cid:commentId w16cid:paraId="19136DD2" w16cid:durableId="79183DEE"/>
  <w16cid:commentId w16cid:paraId="5FB7C87D" w16cid:durableId="48CBC810"/>
  <w16cid:commentId w16cid:paraId="4C76953E" w16cid:durableId="40AC0490"/>
  <w16cid:commentId w16cid:paraId="6F507DDF" w16cid:durableId="66AD089F"/>
  <w16cid:commentId w16cid:paraId="550FFCC5" w16cid:durableId="0EB4EE35"/>
  <w16cid:commentId w16cid:paraId="7816495C" w16cid:durableId="6C69035F"/>
  <w16cid:commentId w16cid:paraId="64F13F3B" w16cid:durableId="7529DCD0"/>
  <w16cid:commentId w16cid:paraId="344D54E2" w16cid:durableId="727B0931"/>
  <w16cid:commentId w16cid:paraId="3B855103" w16cid:durableId="3D403BA3"/>
  <w16cid:commentId w16cid:paraId="012CB1C6" w16cid:durableId="003EE816"/>
  <w16cid:commentId w16cid:paraId="6BC1E3F8" w16cid:durableId="05A75631"/>
  <w16cid:commentId w16cid:paraId="4BDF3C11" w16cid:durableId="2E8865F8"/>
  <w16cid:commentId w16cid:paraId="42D08344" w16cid:durableId="71CE124A"/>
  <w16cid:commentId w16cid:paraId="234FFA56" w16cid:durableId="03A21149"/>
  <w16cid:commentId w16cid:paraId="194ADD44" w16cid:durableId="5E606760"/>
  <w16cid:commentId w16cid:paraId="36638CC1" w16cid:durableId="6FB29F6B"/>
  <w16cid:commentId w16cid:paraId="793621AA" w16cid:durableId="42727949"/>
  <w16cid:commentId w16cid:paraId="32113C38" w16cid:durableId="0CFE9E96"/>
  <w16cid:commentId w16cid:paraId="52E73E58" w16cid:durableId="2C0993B6"/>
  <w16cid:commentId w16cid:paraId="304B7D09" w16cid:durableId="2DD33BD8"/>
  <w16cid:commentId w16cid:paraId="1278265B" w16cid:durableId="11CE944C"/>
  <w16cid:commentId w16cid:paraId="4C733047" w16cid:durableId="52C7C4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E5CB0" w14:textId="77777777" w:rsidR="00657F1D" w:rsidRDefault="00657F1D" w:rsidP="002757EC">
      <w:pPr>
        <w:spacing w:after="0" w:line="240" w:lineRule="auto"/>
      </w:pPr>
      <w:r>
        <w:separator/>
      </w:r>
    </w:p>
  </w:endnote>
  <w:endnote w:type="continuationSeparator" w:id="0">
    <w:p w14:paraId="331638C8" w14:textId="77777777" w:rsidR="00657F1D" w:rsidRDefault="00657F1D"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F3573" w14:textId="77777777" w:rsidR="00657F1D" w:rsidRDefault="00657F1D" w:rsidP="002757EC">
      <w:pPr>
        <w:spacing w:after="0" w:line="240" w:lineRule="auto"/>
      </w:pPr>
      <w:r>
        <w:separator/>
      </w:r>
    </w:p>
  </w:footnote>
  <w:footnote w:type="continuationSeparator" w:id="0">
    <w:p w14:paraId="5E51BD12" w14:textId="77777777" w:rsidR="00657F1D" w:rsidRDefault="00657F1D"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7A94"/>
    <w:rsid w:val="00040251"/>
    <w:rsid w:val="00041D16"/>
    <w:rsid w:val="00044637"/>
    <w:rsid w:val="000500BA"/>
    <w:rsid w:val="000519CC"/>
    <w:rsid w:val="0005384F"/>
    <w:rsid w:val="00056A74"/>
    <w:rsid w:val="00061E2A"/>
    <w:rsid w:val="00061ED2"/>
    <w:rsid w:val="00062903"/>
    <w:rsid w:val="00063C55"/>
    <w:rsid w:val="00065755"/>
    <w:rsid w:val="00066DF3"/>
    <w:rsid w:val="00071499"/>
    <w:rsid w:val="00077FAA"/>
    <w:rsid w:val="0008190E"/>
    <w:rsid w:val="0008750C"/>
    <w:rsid w:val="00090284"/>
    <w:rsid w:val="00090D5F"/>
    <w:rsid w:val="00092D03"/>
    <w:rsid w:val="00093144"/>
    <w:rsid w:val="0009589C"/>
    <w:rsid w:val="00096560"/>
    <w:rsid w:val="000B002C"/>
    <w:rsid w:val="000B5065"/>
    <w:rsid w:val="000B7D18"/>
    <w:rsid w:val="000C1A13"/>
    <w:rsid w:val="000C2337"/>
    <w:rsid w:val="000C3109"/>
    <w:rsid w:val="000C4FB7"/>
    <w:rsid w:val="000D230D"/>
    <w:rsid w:val="000D4096"/>
    <w:rsid w:val="000D5F97"/>
    <w:rsid w:val="000D69B7"/>
    <w:rsid w:val="000F1078"/>
    <w:rsid w:val="000F2038"/>
    <w:rsid w:val="000F525D"/>
    <w:rsid w:val="000F5740"/>
    <w:rsid w:val="00100C23"/>
    <w:rsid w:val="00101377"/>
    <w:rsid w:val="00101392"/>
    <w:rsid w:val="00101938"/>
    <w:rsid w:val="001044D5"/>
    <w:rsid w:val="0010527F"/>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76E39"/>
    <w:rsid w:val="00180F9D"/>
    <w:rsid w:val="00183DF0"/>
    <w:rsid w:val="00184EA4"/>
    <w:rsid w:val="00197F03"/>
    <w:rsid w:val="001B5C0C"/>
    <w:rsid w:val="001C5C69"/>
    <w:rsid w:val="001D190A"/>
    <w:rsid w:val="001D4D29"/>
    <w:rsid w:val="001E134F"/>
    <w:rsid w:val="001E72A3"/>
    <w:rsid w:val="001F510C"/>
    <w:rsid w:val="001F7C4E"/>
    <w:rsid w:val="00200EFD"/>
    <w:rsid w:val="00205335"/>
    <w:rsid w:val="002055B4"/>
    <w:rsid w:val="00207411"/>
    <w:rsid w:val="00210A4E"/>
    <w:rsid w:val="002120DF"/>
    <w:rsid w:val="0021435F"/>
    <w:rsid w:val="00221A3B"/>
    <w:rsid w:val="00221B47"/>
    <w:rsid w:val="0022514E"/>
    <w:rsid w:val="002354D7"/>
    <w:rsid w:val="00237AF8"/>
    <w:rsid w:val="0024163F"/>
    <w:rsid w:val="00250BEE"/>
    <w:rsid w:val="002548DF"/>
    <w:rsid w:val="00275456"/>
    <w:rsid w:val="002757EC"/>
    <w:rsid w:val="00275B6C"/>
    <w:rsid w:val="00277041"/>
    <w:rsid w:val="002813CD"/>
    <w:rsid w:val="0028470A"/>
    <w:rsid w:val="0029403D"/>
    <w:rsid w:val="002A2CCC"/>
    <w:rsid w:val="002A7121"/>
    <w:rsid w:val="002B231B"/>
    <w:rsid w:val="002B238D"/>
    <w:rsid w:val="002B24A3"/>
    <w:rsid w:val="002B3E98"/>
    <w:rsid w:val="002C1185"/>
    <w:rsid w:val="002C1E32"/>
    <w:rsid w:val="002C2D2C"/>
    <w:rsid w:val="002C3BDF"/>
    <w:rsid w:val="002C69F4"/>
    <w:rsid w:val="002D03ED"/>
    <w:rsid w:val="002E1F97"/>
    <w:rsid w:val="002E3352"/>
    <w:rsid w:val="002E6F7C"/>
    <w:rsid w:val="002F62C2"/>
    <w:rsid w:val="003072DF"/>
    <w:rsid w:val="003126E3"/>
    <w:rsid w:val="003127D9"/>
    <w:rsid w:val="00313143"/>
    <w:rsid w:val="00315E22"/>
    <w:rsid w:val="00316289"/>
    <w:rsid w:val="0031715F"/>
    <w:rsid w:val="00317B96"/>
    <w:rsid w:val="00323113"/>
    <w:rsid w:val="003303AC"/>
    <w:rsid w:val="00337190"/>
    <w:rsid w:val="0033739E"/>
    <w:rsid w:val="003447A0"/>
    <w:rsid w:val="0035090F"/>
    <w:rsid w:val="00355BED"/>
    <w:rsid w:val="00356ACE"/>
    <w:rsid w:val="00366EAF"/>
    <w:rsid w:val="00370CB1"/>
    <w:rsid w:val="0037266A"/>
    <w:rsid w:val="00381B17"/>
    <w:rsid w:val="00385A5D"/>
    <w:rsid w:val="00386FC4"/>
    <w:rsid w:val="00392F15"/>
    <w:rsid w:val="003A09E6"/>
    <w:rsid w:val="003A1903"/>
    <w:rsid w:val="003A4DEF"/>
    <w:rsid w:val="003B121A"/>
    <w:rsid w:val="003B1712"/>
    <w:rsid w:val="003B18D8"/>
    <w:rsid w:val="003B3393"/>
    <w:rsid w:val="003B392C"/>
    <w:rsid w:val="003C5424"/>
    <w:rsid w:val="003D2434"/>
    <w:rsid w:val="003D4BE2"/>
    <w:rsid w:val="003D654F"/>
    <w:rsid w:val="003D70C8"/>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7EFB"/>
    <w:rsid w:val="00447649"/>
    <w:rsid w:val="00464562"/>
    <w:rsid w:val="004648E6"/>
    <w:rsid w:val="00470774"/>
    <w:rsid w:val="00472184"/>
    <w:rsid w:val="00476FFB"/>
    <w:rsid w:val="00477B89"/>
    <w:rsid w:val="00482A57"/>
    <w:rsid w:val="00482EFA"/>
    <w:rsid w:val="00497A70"/>
    <w:rsid w:val="004A70D4"/>
    <w:rsid w:val="004B43CE"/>
    <w:rsid w:val="004C2288"/>
    <w:rsid w:val="004C4BB5"/>
    <w:rsid w:val="004C568E"/>
    <w:rsid w:val="004C64C7"/>
    <w:rsid w:val="004C67DE"/>
    <w:rsid w:val="004C6EBC"/>
    <w:rsid w:val="004D35B7"/>
    <w:rsid w:val="004D44BD"/>
    <w:rsid w:val="004E0278"/>
    <w:rsid w:val="004F7D9B"/>
    <w:rsid w:val="00501123"/>
    <w:rsid w:val="005029D5"/>
    <w:rsid w:val="00507E79"/>
    <w:rsid w:val="00512188"/>
    <w:rsid w:val="00521E00"/>
    <w:rsid w:val="005261D3"/>
    <w:rsid w:val="00527FBC"/>
    <w:rsid w:val="0053004E"/>
    <w:rsid w:val="00530EA3"/>
    <w:rsid w:val="00532050"/>
    <w:rsid w:val="005415A7"/>
    <w:rsid w:val="00542635"/>
    <w:rsid w:val="00542862"/>
    <w:rsid w:val="00544E13"/>
    <w:rsid w:val="00547C13"/>
    <w:rsid w:val="0055652E"/>
    <w:rsid w:val="00556605"/>
    <w:rsid w:val="005600B3"/>
    <w:rsid w:val="00563421"/>
    <w:rsid w:val="00572C68"/>
    <w:rsid w:val="0057485A"/>
    <w:rsid w:val="0057611E"/>
    <w:rsid w:val="00577611"/>
    <w:rsid w:val="00583E7E"/>
    <w:rsid w:val="00590681"/>
    <w:rsid w:val="005932F5"/>
    <w:rsid w:val="00594D86"/>
    <w:rsid w:val="0059530C"/>
    <w:rsid w:val="00596DB8"/>
    <w:rsid w:val="00597F47"/>
    <w:rsid w:val="005A2537"/>
    <w:rsid w:val="005A48A9"/>
    <w:rsid w:val="005A7F28"/>
    <w:rsid w:val="005B3A2A"/>
    <w:rsid w:val="005B6841"/>
    <w:rsid w:val="005C12BA"/>
    <w:rsid w:val="005C5AB3"/>
    <w:rsid w:val="005D038B"/>
    <w:rsid w:val="005D0E8C"/>
    <w:rsid w:val="005D1A34"/>
    <w:rsid w:val="005E602C"/>
    <w:rsid w:val="005F5AD6"/>
    <w:rsid w:val="006040E9"/>
    <w:rsid w:val="00605D82"/>
    <w:rsid w:val="00611C39"/>
    <w:rsid w:val="00614D49"/>
    <w:rsid w:val="006167A9"/>
    <w:rsid w:val="006265AA"/>
    <w:rsid w:val="00627BA3"/>
    <w:rsid w:val="00632464"/>
    <w:rsid w:val="00632EB9"/>
    <w:rsid w:val="00641258"/>
    <w:rsid w:val="006443A0"/>
    <w:rsid w:val="006477AC"/>
    <w:rsid w:val="00651D49"/>
    <w:rsid w:val="0065376D"/>
    <w:rsid w:val="00654924"/>
    <w:rsid w:val="00655A78"/>
    <w:rsid w:val="00657F1D"/>
    <w:rsid w:val="00661C25"/>
    <w:rsid w:val="00662C07"/>
    <w:rsid w:val="00670A84"/>
    <w:rsid w:val="0067399B"/>
    <w:rsid w:val="00674F36"/>
    <w:rsid w:val="00677104"/>
    <w:rsid w:val="00680B86"/>
    <w:rsid w:val="0068291A"/>
    <w:rsid w:val="00690DAF"/>
    <w:rsid w:val="006A0795"/>
    <w:rsid w:val="006A25CB"/>
    <w:rsid w:val="006A419B"/>
    <w:rsid w:val="006A659B"/>
    <w:rsid w:val="006B0333"/>
    <w:rsid w:val="006C5018"/>
    <w:rsid w:val="006C7535"/>
    <w:rsid w:val="006D1107"/>
    <w:rsid w:val="006D2110"/>
    <w:rsid w:val="006D67AA"/>
    <w:rsid w:val="006E1013"/>
    <w:rsid w:val="006E21C3"/>
    <w:rsid w:val="006E7752"/>
    <w:rsid w:val="006F12CC"/>
    <w:rsid w:val="006F5435"/>
    <w:rsid w:val="006F57E8"/>
    <w:rsid w:val="00702B6C"/>
    <w:rsid w:val="00704AB8"/>
    <w:rsid w:val="007132AE"/>
    <w:rsid w:val="00717B7E"/>
    <w:rsid w:val="00720852"/>
    <w:rsid w:val="00721534"/>
    <w:rsid w:val="00725A54"/>
    <w:rsid w:val="00730CE2"/>
    <w:rsid w:val="007362FD"/>
    <w:rsid w:val="00736406"/>
    <w:rsid w:val="00736BCE"/>
    <w:rsid w:val="00742013"/>
    <w:rsid w:val="00742376"/>
    <w:rsid w:val="00744B1E"/>
    <w:rsid w:val="00756EE4"/>
    <w:rsid w:val="00760794"/>
    <w:rsid w:val="00760B2C"/>
    <w:rsid w:val="00761F0A"/>
    <w:rsid w:val="00763698"/>
    <w:rsid w:val="00766862"/>
    <w:rsid w:val="00773B72"/>
    <w:rsid w:val="00774FB0"/>
    <w:rsid w:val="00775A38"/>
    <w:rsid w:val="00782FE9"/>
    <w:rsid w:val="007849FB"/>
    <w:rsid w:val="00790D5B"/>
    <w:rsid w:val="007A10AA"/>
    <w:rsid w:val="007A2D85"/>
    <w:rsid w:val="007A5003"/>
    <w:rsid w:val="007B477E"/>
    <w:rsid w:val="007B7478"/>
    <w:rsid w:val="007C1C62"/>
    <w:rsid w:val="007C7D4D"/>
    <w:rsid w:val="007D3D09"/>
    <w:rsid w:val="007D76CC"/>
    <w:rsid w:val="007E080C"/>
    <w:rsid w:val="007E6C5C"/>
    <w:rsid w:val="007E722D"/>
    <w:rsid w:val="007E7DB4"/>
    <w:rsid w:val="007F255B"/>
    <w:rsid w:val="007F2988"/>
    <w:rsid w:val="007F5FC5"/>
    <w:rsid w:val="008024CE"/>
    <w:rsid w:val="00802DEF"/>
    <w:rsid w:val="00805495"/>
    <w:rsid w:val="008063D7"/>
    <w:rsid w:val="0081208B"/>
    <w:rsid w:val="00814F56"/>
    <w:rsid w:val="00820F42"/>
    <w:rsid w:val="00821ACB"/>
    <w:rsid w:val="00822CBB"/>
    <w:rsid w:val="00827927"/>
    <w:rsid w:val="00837B2F"/>
    <w:rsid w:val="0084553E"/>
    <w:rsid w:val="008455B6"/>
    <w:rsid w:val="0084770D"/>
    <w:rsid w:val="00860CF8"/>
    <w:rsid w:val="00861FA2"/>
    <w:rsid w:val="0087488F"/>
    <w:rsid w:val="00893539"/>
    <w:rsid w:val="008A09F7"/>
    <w:rsid w:val="008A4888"/>
    <w:rsid w:val="008A5173"/>
    <w:rsid w:val="008A7647"/>
    <w:rsid w:val="008C7458"/>
    <w:rsid w:val="008D20F7"/>
    <w:rsid w:val="008D25C4"/>
    <w:rsid w:val="008D5AB0"/>
    <w:rsid w:val="008D76D7"/>
    <w:rsid w:val="008E48DC"/>
    <w:rsid w:val="008E78A7"/>
    <w:rsid w:val="008F0EFA"/>
    <w:rsid w:val="009024BC"/>
    <w:rsid w:val="0090401C"/>
    <w:rsid w:val="0090427A"/>
    <w:rsid w:val="00905B74"/>
    <w:rsid w:val="00907425"/>
    <w:rsid w:val="00907713"/>
    <w:rsid w:val="00910B8C"/>
    <w:rsid w:val="009162A1"/>
    <w:rsid w:val="00917BA0"/>
    <w:rsid w:val="0092165F"/>
    <w:rsid w:val="00924CDF"/>
    <w:rsid w:val="00931821"/>
    <w:rsid w:val="00932A00"/>
    <w:rsid w:val="009351BA"/>
    <w:rsid w:val="00936732"/>
    <w:rsid w:val="00945787"/>
    <w:rsid w:val="00946E51"/>
    <w:rsid w:val="009505A4"/>
    <w:rsid w:val="009573BE"/>
    <w:rsid w:val="00957A98"/>
    <w:rsid w:val="009647B2"/>
    <w:rsid w:val="00965C15"/>
    <w:rsid w:val="009714A6"/>
    <w:rsid w:val="00972D77"/>
    <w:rsid w:val="00973D9C"/>
    <w:rsid w:val="0097782A"/>
    <w:rsid w:val="009850AB"/>
    <w:rsid w:val="00992331"/>
    <w:rsid w:val="00992E1C"/>
    <w:rsid w:val="00993BA6"/>
    <w:rsid w:val="009965F2"/>
    <w:rsid w:val="009A72AC"/>
    <w:rsid w:val="009A7DEA"/>
    <w:rsid w:val="009B02DF"/>
    <w:rsid w:val="009B25A1"/>
    <w:rsid w:val="009B3624"/>
    <w:rsid w:val="009C00BD"/>
    <w:rsid w:val="009C23AF"/>
    <w:rsid w:val="009C3EA3"/>
    <w:rsid w:val="009C7DBA"/>
    <w:rsid w:val="009D4918"/>
    <w:rsid w:val="009D5112"/>
    <w:rsid w:val="009D72F0"/>
    <w:rsid w:val="009E3D7D"/>
    <w:rsid w:val="009F052D"/>
    <w:rsid w:val="009F23D3"/>
    <w:rsid w:val="009F52D6"/>
    <w:rsid w:val="00A05197"/>
    <w:rsid w:val="00A06AA2"/>
    <w:rsid w:val="00A07A9F"/>
    <w:rsid w:val="00A134D2"/>
    <w:rsid w:val="00A23F9C"/>
    <w:rsid w:val="00A25FF1"/>
    <w:rsid w:val="00A44FA1"/>
    <w:rsid w:val="00A45B41"/>
    <w:rsid w:val="00A45F22"/>
    <w:rsid w:val="00A472EE"/>
    <w:rsid w:val="00A53186"/>
    <w:rsid w:val="00A569BF"/>
    <w:rsid w:val="00A613DB"/>
    <w:rsid w:val="00A65BE0"/>
    <w:rsid w:val="00A67F34"/>
    <w:rsid w:val="00A7117D"/>
    <w:rsid w:val="00A71A12"/>
    <w:rsid w:val="00A80FA4"/>
    <w:rsid w:val="00A84EE6"/>
    <w:rsid w:val="00A86022"/>
    <w:rsid w:val="00A90212"/>
    <w:rsid w:val="00A9199B"/>
    <w:rsid w:val="00A93CC4"/>
    <w:rsid w:val="00A94677"/>
    <w:rsid w:val="00A9628C"/>
    <w:rsid w:val="00A9714B"/>
    <w:rsid w:val="00AA4849"/>
    <w:rsid w:val="00AA670A"/>
    <w:rsid w:val="00AB1906"/>
    <w:rsid w:val="00AB1F89"/>
    <w:rsid w:val="00AB6E5D"/>
    <w:rsid w:val="00AC4147"/>
    <w:rsid w:val="00AC5017"/>
    <w:rsid w:val="00AC5D46"/>
    <w:rsid w:val="00AC6C8A"/>
    <w:rsid w:val="00AC71D9"/>
    <w:rsid w:val="00AC76EA"/>
    <w:rsid w:val="00AD3C25"/>
    <w:rsid w:val="00AD446C"/>
    <w:rsid w:val="00AD6A90"/>
    <w:rsid w:val="00AD7293"/>
    <w:rsid w:val="00AE18F2"/>
    <w:rsid w:val="00AE1B58"/>
    <w:rsid w:val="00AE6DD5"/>
    <w:rsid w:val="00AF7C76"/>
    <w:rsid w:val="00B01990"/>
    <w:rsid w:val="00B03783"/>
    <w:rsid w:val="00B06D18"/>
    <w:rsid w:val="00B06F14"/>
    <w:rsid w:val="00B13947"/>
    <w:rsid w:val="00B13A3D"/>
    <w:rsid w:val="00B13F69"/>
    <w:rsid w:val="00B2319D"/>
    <w:rsid w:val="00B26395"/>
    <w:rsid w:val="00B3306A"/>
    <w:rsid w:val="00B407C0"/>
    <w:rsid w:val="00B42857"/>
    <w:rsid w:val="00B44BFD"/>
    <w:rsid w:val="00B46ECE"/>
    <w:rsid w:val="00B501FB"/>
    <w:rsid w:val="00B54C95"/>
    <w:rsid w:val="00B60D1C"/>
    <w:rsid w:val="00B839D9"/>
    <w:rsid w:val="00B9329A"/>
    <w:rsid w:val="00B95202"/>
    <w:rsid w:val="00B97793"/>
    <w:rsid w:val="00BA1549"/>
    <w:rsid w:val="00BA1D57"/>
    <w:rsid w:val="00BA3418"/>
    <w:rsid w:val="00BA36B8"/>
    <w:rsid w:val="00BA4423"/>
    <w:rsid w:val="00BA53AC"/>
    <w:rsid w:val="00BB4705"/>
    <w:rsid w:val="00BB6DD7"/>
    <w:rsid w:val="00BC30A2"/>
    <w:rsid w:val="00BC3444"/>
    <w:rsid w:val="00BC46EE"/>
    <w:rsid w:val="00BC552A"/>
    <w:rsid w:val="00BD1A68"/>
    <w:rsid w:val="00BD594F"/>
    <w:rsid w:val="00BE0CB8"/>
    <w:rsid w:val="00BE4AC0"/>
    <w:rsid w:val="00BE7EC3"/>
    <w:rsid w:val="00BF1981"/>
    <w:rsid w:val="00BF44E8"/>
    <w:rsid w:val="00BF4B7A"/>
    <w:rsid w:val="00BF501E"/>
    <w:rsid w:val="00C064F8"/>
    <w:rsid w:val="00C10D1A"/>
    <w:rsid w:val="00C1337F"/>
    <w:rsid w:val="00C146C2"/>
    <w:rsid w:val="00C14A3A"/>
    <w:rsid w:val="00C14D2A"/>
    <w:rsid w:val="00C30534"/>
    <w:rsid w:val="00C36E29"/>
    <w:rsid w:val="00C43C77"/>
    <w:rsid w:val="00C544D3"/>
    <w:rsid w:val="00C555BF"/>
    <w:rsid w:val="00C612A3"/>
    <w:rsid w:val="00C70D6F"/>
    <w:rsid w:val="00C82DA2"/>
    <w:rsid w:val="00C86F4B"/>
    <w:rsid w:val="00C93B90"/>
    <w:rsid w:val="00C966A3"/>
    <w:rsid w:val="00CA3D20"/>
    <w:rsid w:val="00CA41AB"/>
    <w:rsid w:val="00CA5DF7"/>
    <w:rsid w:val="00CA662D"/>
    <w:rsid w:val="00CB024A"/>
    <w:rsid w:val="00CB05FF"/>
    <w:rsid w:val="00CB5724"/>
    <w:rsid w:val="00CB65C5"/>
    <w:rsid w:val="00CC4BD6"/>
    <w:rsid w:val="00CD06AB"/>
    <w:rsid w:val="00CD5E13"/>
    <w:rsid w:val="00CE4F02"/>
    <w:rsid w:val="00CE5B21"/>
    <w:rsid w:val="00CE76B2"/>
    <w:rsid w:val="00CE76EA"/>
    <w:rsid w:val="00CF47ED"/>
    <w:rsid w:val="00CF6E85"/>
    <w:rsid w:val="00D005DF"/>
    <w:rsid w:val="00D03003"/>
    <w:rsid w:val="00D03E97"/>
    <w:rsid w:val="00D10D37"/>
    <w:rsid w:val="00D1257A"/>
    <w:rsid w:val="00D23D29"/>
    <w:rsid w:val="00D34A7E"/>
    <w:rsid w:val="00D3534C"/>
    <w:rsid w:val="00D357D5"/>
    <w:rsid w:val="00D36CBB"/>
    <w:rsid w:val="00D370DE"/>
    <w:rsid w:val="00D37DC7"/>
    <w:rsid w:val="00D46812"/>
    <w:rsid w:val="00D52AE4"/>
    <w:rsid w:val="00D57880"/>
    <w:rsid w:val="00D71AD1"/>
    <w:rsid w:val="00D720EE"/>
    <w:rsid w:val="00D749C5"/>
    <w:rsid w:val="00D7751F"/>
    <w:rsid w:val="00D8167F"/>
    <w:rsid w:val="00D87BEC"/>
    <w:rsid w:val="00DA03FF"/>
    <w:rsid w:val="00DA5C08"/>
    <w:rsid w:val="00DA7178"/>
    <w:rsid w:val="00DB2899"/>
    <w:rsid w:val="00DB3D18"/>
    <w:rsid w:val="00DB5C38"/>
    <w:rsid w:val="00DB5EF7"/>
    <w:rsid w:val="00DC2D62"/>
    <w:rsid w:val="00DC43B2"/>
    <w:rsid w:val="00DD65A5"/>
    <w:rsid w:val="00DD70C9"/>
    <w:rsid w:val="00DD764A"/>
    <w:rsid w:val="00DD768E"/>
    <w:rsid w:val="00DE2B53"/>
    <w:rsid w:val="00DE3F5B"/>
    <w:rsid w:val="00DE44DE"/>
    <w:rsid w:val="00DE7685"/>
    <w:rsid w:val="00E00E1E"/>
    <w:rsid w:val="00E01968"/>
    <w:rsid w:val="00E048E3"/>
    <w:rsid w:val="00E07605"/>
    <w:rsid w:val="00E11AC9"/>
    <w:rsid w:val="00E13497"/>
    <w:rsid w:val="00E14F7D"/>
    <w:rsid w:val="00E219DF"/>
    <w:rsid w:val="00E22EB5"/>
    <w:rsid w:val="00E2444A"/>
    <w:rsid w:val="00E33DFE"/>
    <w:rsid w:val="00E35441"/>
    <w:rsid w:val="00E35AC7"/>
    <w:rsid w:val="00E35FC4"/>
    <w:rsid w:val="00E40D95"/>
    <w:rsid w:val="00E44EE0"/>
    <w:rsid w:val="00E51B86"/>
    <w:rsid w:val="00E52BA6"/>
    <w:rsid w:val="00E54317"/>
    <w:rsid w:val="00E5716F"/>
    <w:rsid w:val="00E575A9"/>
    <w:rsid w:val="00E7551B"/>
    <w:rsid w:val="00E766BE"/>
    <w:rsid w:val="00E80A8B"/>
    <w:rsid w:val="00E96BC3"/>
    <w:rsid w:val="00EA0965"/>
    <w:rsid w:val="00EA30AA"/>
    <w:rsid w:val="00EA5D54"/>
    <w:rsid w:val="00EB0408"/>
    <w:rsid w:val="00EB0592"/>
    <w:rsid w:val="00EB4F48"/>
    <w:rsid w:val="00EB549C"/>
    <w:rsid w:val="00EB62FC"/>
    <w:rsid w:val="00EB6C1F"/>
    <w:rsid w:val="00EC6AA7"/>
    <w:rsid w:val="00ED0276"/>
    <w:rsid w:val="00ED0FA9"/>
    <w:rsid w:val="00ED2337"/>
    <w:rsid w:val="00ED3401"/>
    <w:rsid w:val="00ED7F9B"/>
    <w:rsid w:val="00EE3C64"/>
    <w:rsid w:val="00EE5579"/>
    <w:rsid w:val="00EE5630"/>
    <w:rsid w:val="00EF2DCD"/>
    <w:rsid w:val="00EF529E"/>
    <w:rsid w:val="00EF7645"/>
    <w:rsid w:val="00EF7CD8"/>
    <w:rsid w:val="00F03E81"/>
    <w:rsid w:val="00F04FEC"/>
    <w:rsid w:val="00F07418"/>
    <w:rsid w:val="00F10C29"/>
    <w:rsid w:val="00F16064"/>
    <w:rsid w:val="00F16495"/>
    <w:rsid w:val="00F239B7"/>
    <w:rsid w:val="00F3385D"/>
    <w:rsid w:val="00F33F3E"/>
    <w:rsid w:val="00F36183"/>
    <w:rsid w:val="00F3633B"/>
    <w:rsid w:val="00F429F9"/>
    <w:rsid w:val="00F5028D"/>
    <w:rsid w:val="00F50BF1"/>
    <w:rsid w:val="00F53971"/>
    <w:rsid w:val="00F5426D"/>
    <w:rsid w:val="00F56551"/>
    <w:rsid w:val="00F56A4A"/>
    <w:rsid w:val="00F63014"/>
    <w:rsid w:val="00F760F0"/>
    <w:rsid w:val="00F8160B"/>
    <w:rsid w:val="00F817CA"/>
    <w:rsid w:val="00F87B74"/>
    <w:rsid w:val="00F94289"/>
    <w:rsid w:val="00F942E6"/>
    <w:rsid w:val="00FA1979"/>
    <w:rsid w:val="00FA23DB"/>
    <w:rsid w:val="00FA39A5"/>
    <w:rsid w:val="00FA401F"/>
    <w:rsid w:val="00FA4698"/>
    <w:rsid w:val="00FA4732"/>
    <w:rsid w:val="00FB2B1C"/>
    <w:rsid w:val="00FB5544"/>
    <w:rsid w:val="00FC06EC"/>
    <w:rsid w:val="00FC3BCC"/>
    <w:rsid w:val="00FC409E"/>
    <w:rsid w:val="00FC5633"/>
    <w:rsid w:val="00FD67FF"/>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43</Pages>
  <Words>11515</Words>
  <Characters>65636</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54</cp:revision>
  <dcterms:created xsi:type="dcterms:W3CDTF">2025-01-08T03:01:00Z</dcterms:created>
  <dcterms:modified xsi:type="dcterms:W3CDTF">2025-01-09T16:56:00Z</dcterms:modified>
</cp:coreProperties>
</file>